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CC" w:rsidRDefault="002D0D12" w:rsidP="002D0D12">
      <w:pPr>
        <w:pStyle w:val="Heading1"/>
      </w:pPr>
      <w:proofErr w:type="spellStart"/>
      <w:r>
        <w:t>BCDADD</w:t>
      </w:r>
      <w:proofErr w:type="spellEnd"/>
    </w:p>
    <w:p w:rsidR="002D0D12" w:rsidRDefault="002D0D12" w:rsidP="002D0D12">
      <w:pPr>
        <w:pStyle w:val="Heading2"/>
      </w:pPr>
      <w:r>
        <w:t>Functional Specs</w:t>
      </w:r>
    </w:p>
    <w:p w:rsidR="002D0D12" w:rsidRPr="002D0D12" w:rsidRDefault="002D0D12" w:rsidP="002D0D12">
      <w:pPr>
        <w:tabs>
          <w:tab w:val="left" w:pos="1708"/>
        </w:tabs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ab/>
      </w:r>
    </w:p>
    <w:p w:rsidR="002D0D12" w:rsidRDefault="002D0D12" w:rsidP="002D0D12">
      <w:pPr>
        <w:pStyle w:val="Heading2"/>
      </w:pPr>
      <w:r>
        <w:t>State Diagram</w:t>
      </w:r>
    </w:p>
    <w:p w:rsid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>
      <w:pPr>
        <w:pStyle w:val="Heading2"/>
      </w:pPr>
      <w:r>
        <w:t>Validation</w:t>
      </w:r>
    </w:p>
    <w:p w:rsidR="002D0D12" w:rsidRDefault="002D0D12" w:rsidP="002D0D12">
      <w:r>
        <w:t>Blab la</w:t>
      </w:r>
    </w:p>
    <w:p w:rsidR="002D0D12" w:rsidRDefault="002D0D12" w:rsidP="002D0D12">
      <w:pPr>
        <w:pStyle w:val="Heading2"/>
      </w:pPr>
      <w:r>
        <w:t>Performance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Pr="002D0D12" w:rsidRDefault="002D0D12" w:rsidP="002D0D12"/>
    <w:p w:rsidR="002D0D12" w:rsidRDefault="002D0D12" w:rsidP="002D0D12">
      <w:pPr>
        <w:pStyle w:val="Heading1"/>
      </w:pPr>
      <w:r>
        <w:t>Babbage</w:t>
      </w:r>
    </w:p>
    <w:p w:rsidR="002D0D12" w:rsidRDefault="002D0D12" w:rsidP="002D0D12">
      <w:pPr>
        <w:pStyle w:val="Heading2"/>
      </w:pPr>
      <w:r>
        <w:t>Functional Specs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>
      <w:pPr>
        <w:pStyle w:val="Heading2"/>
      </w:pPr>
      <w:r>
        <w:t>Algorithm</w:t>
      </w:r>
    </w:p>
    <w:p w:rsid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Default="002D0D12" w:rsidP="002D0D12">
      <w:pPr>
        <w:pStyle w:val="Heading2"/>
      </w:pPr>
      <w:r>
        <w:t>Validation</w:t>
      </w:r>
    </w:p>
    <w:p w:rsidR="002D0D12" w:rsidRDefault="002D0D12" w:rsidP="002D0D12">
      <w:r>
        <w:t>Blab la</w:t>
      </w:r>
    </w:p>
    <w:p w:rsidR="002D0D12" w:rsidRDefault="002D0D12" w:rsidP="002D0D12">
      <w:pPr>
        <w:pStyle w:val="Heading2"/>
      </w:pPr>
      <w:r>
        <w:t>Performance</w:t>
      </w:r>
    </w:p>
    <w:p w:rsidR="002D0D12" w:rsidRPr="002D0D12" w:rsidRDefault="002D0D12" w:rsidP="002D0D12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2D0D12" w:rsidRPr="002D0D12" w:rsidRDefault="002D0D12" w:rsidP="002D0D12"/>
    <w:sectPr w:rsidR="002D0D12" w:rsidRPr="002D0D12" w:rsidSect="007E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6B08"/>
    <w:rsid w:val="00263CD4"/>
    <w:rsid w:val="002D0D12"/>
    <w:rsid w:val="007E36CC"/>
    <w:rsid w:val="00BF6B08"/>
    <w:rsid w:val="00D4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1">
    <w:name w:val="heading 1"/>
    <w:basedOn w:val="Normal"/>
    <w:next w:val="Normal"/>
    <w:link w:val="Heading1Char"/>
    <w:uiPriority w:val="9"/>
    <w:qFormat/>
    <w:rsid w:val="002D0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D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>Hewlett-Packard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Akeel</cp:lastModifiedBy>
  <cp:revision>2</cp:revision>
  <dcterms:created xsi:type="dcterms:W3CDTF">2011-10-04T20:35:00Z</dcterms:created>
  <dcterms:modified xsi:type="dcterms:W3CDTF">2011-10-04T20:39:00Z</dcterms:modified>
</cp:coreProperties>
</file>