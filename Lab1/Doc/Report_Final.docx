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customXmlInsRangeStart w:id="0" w:author="MJ007" w:date="2011-10-10T13:10:00Z"/>
    <w:sdt>
      <w:sdtPr>
        <w:rPr>
          <w:rFonts w:asciiTheme="majorHAnsi" w:eastAsiaTheme="majorEastAsia" w:hAnsiTheme="majorHAnsi" w:cstheme="majorBidi"/>
          <w:sz w:val="72"/>
          <w:szCs w:val="72"/>
          <w:lang w:val="en-CA" w:eastAsia="en-CA"/>
        </w:rPr>
        <w:id w:val="-1259050127"/>
        <w:docPartObj>
          <w:docPartGallery w:val="Cover Pages"/>
          <w:docPartUnique/>
        </w:docPartObj>
      </w:sdtPr>
      <w:sdtEndPr>
        <w:rPr>
          <w:rFonts w:asciiTheme="minorHAnsi" w:eastAsiaTheme="minorEastAsia" w:hAnsiTheme="minorHAnsi" w:cstheme="minorBidi"/>
          <w:sz w:val="22"/>
          <w:szCs w:val="22"/>
        </w:rPr>
      </w:sdtEndPr>
      <w:sdtContent>
        <w:customXmlInsRangeEnd w:id="0"/>
        <w:p w:rsidR="007A2F0A" w:rsidRDefault="001C0616">
          <w:pPr>
            <w:pStyle w:val="NoSpacing"/>
            <w:rPr>
              <w:ins w:id="1" w:author="MJ007" w:date="2011-10-10T13:10:00Z"/>
              <w:rFonts w:asciiTheme="majorHAnsi" w:eastAsiaTheme="majorEastAsia" w:hAnsiTheme="majorHAnsi" w:cstheme="majorBidi"/>
              <w:sz w:val="72"/>
              <w:szCs w:val="72"/>
            </w:rPr>
          </w:pPr>
          <w:ins w:id="2" w:author="MJ007" w:date="2011-10-10T13:10:00Z">
            <w:r w:rsidRPr="001C0616">
              <w:rPr>
                <w:noProof/>
                <w:lang w:val="en-CA" w:eastAsia="en-CA"/>
              </w:rPr>
              <w:pict>
                <v:rect id="Rectangle 2" o:spid="_x0000_s1026" style="position:absolute;margin-left:0;margin-top:0;width:642.6pt;height:64.4pt;z-index:251664384;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w:r>
            <w:r w:rsidRPr="001C0616">
              <w:rPr>
                <w:noProof/>
                <w:lang w:val="en-CA" w:eastAsia="en-CA"/>
              </w:rPr>
              <w:pict>
                <v:rect id="Rectangle 5" o:spid="_x0000_s1031" style="position:absolute;margin-left:0;margin-top:0;width:7.15pt;height:831.2pt;z-index:251667456;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w:r>
            <w:r w:rsidRPr="001C0616">
              <w:rPr>
                <w:noProof/>
                <w:lang w:val="en-CA" w:eastAsia="en-CA"/>
              </w:rPr>
              <w:pict>
                <v:rect id="Rectangle 4" o:spid="_x0000_s1030" style="position:absolute;margin-left:0;margin-top:0;width:7.15pt;height:831.2pt;z-index:251666432;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w:r>
            <w:r w:rsidRPr="001C0616">
              <w:rPr>
                <w:noProof/>
                <w:lang w:val="en-CA" w:eastAsia="en-CA"/>
              </w:rPr>
              <w:pict>
                <v:rect id="Rectangle 3" o:spid="_x0000_s1029" style="position:absolute;margin-left:0;margin-top:0;width:642.6pt;height:64.8pt;z-index:251665408;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w:r>
          </w:ins>
        </w:p>
        <w:customXmlInsRangeStart w:id="3" w:author="MJ007" w:date="2011-10-10T13:10:00Z"/>
        <w:sdt>
          <w:sdtPr>
            <w:rPr>
              <w:rFonts w:asciiTheme="majorHAnsi" w:eastAsiaTheme="majorEastAsia" w:hAnsiTheme="majorHAnsi" w:cstheme="majorBidi"/>
              <w:sz w:val="72"/>
              <w:szCs w:val="72"/>
            </w:rPr>
            <w:alias w:val="Title"/>
            <w:id w:val="14700071"/>
            <w:placeholder>
              <w:docPart w:val="4184222F0F3F4BB6AF02E6652C81CBB9"/>
            </w:placeholder>
            <w:dataBinding w:prefixMappings="xmlns:ns0='http://schemas.openxmlformats.org/package/2006/metadata/core-properties' xmlns:ns1='http://purl.org/dc/elements/1.1/'" w:xpath="/ns0:coreProperties[1]/ns1:title[1]" w:storeItemID="{6C3C8BC8-F283-45AE-878A-BAB7291924A1}"/>
            <w:text/>
          </w:sdtPr>
          <w:sdtContent>
            <w:customXmlInsRangeEnd w:id="3"/>
            <w:p w:rsidR="007A2F0A" w:rsidRDefault="007A2F0A">
              <w:pPr>
                <w:pStyle w:val="NoSpacing"/>
                <w:rPr>
                  <w:ins w:id="4" w:author="MJ007" w:date="2011-10-10T13:10:00Z"/>
                  <w:rFonts w:asciiTheme="majorHAnsi" w:eastAsiaTheme="majorEastAsia" w:hAnsiTheme="majorHAnsi" w:cstheme="majorBidi"/>
                  <w:sz w:val="72"/>
                  <w:szCs w:val="72"/>
                </w:rPr>
              </w:pPr>
              <w:ins w:id="5" w:author="MJ007" w:date="2011-10-10T13:10:00Z">
                <w:r>
                  <w:rPr>
                    <w:rFonts w:asciiTheme="majorHAnsi" w:eastAsiaTheme="majorEastAsia" w:hAnsiTheme="majorHAnsi" w:cstheme="majorBidi"/>
                    <w:sz w:val="72"/>
                    <w:szCs w:val="72"/>
                  </w:rPr>
                  <w:t xml:space="preserve">ECSE 426 Lab </w:t>
                </w:r>
              </w:ins>
              <w:ins w:id="6" w:author="MJ007" w:date="2011-10-10T13:11:00Z">
                <w:r>
                  <w:rPr>
                    <w:rFonts w:asciiTheme="majorHAnsi" w:eastAsiaTheme="majorEastAsia" w:hAnsiTheme="majorHAnsi" w:cstheme="majorBidi"/>
                    <w:sz w:val="72"/>
                    <w:szCs w:val="72"/>
                  </w:rPr>
                  <w:t>01</w:t>
                </w:r>
              </w:ins>
            </w:p>
          </w:sdtContent>
          <w:customXmlInsRangeStart w:id="7" w:author="MJ007" w:date="2011-10-10T13:10:00Z"/>
        </w:sdt>
        <w:customXmlInsRangeEnd w:id="7"/>
        <w:customXmlInsRangeStart w:id="8" w:author="MJ007" w:date="2011-10-10T13:10:00Z"/>
        <w:sdt>
          <w:sdtPr>
            <w:rPr>
              <w:rFonts w:asciiTheme="majorHAnsi" w:eastAsiaTheme="majorEastAsia" w:hAnsiTheme="majorHAnsi" w:cstheme="majorBidi"/>
              <w:sz w:val="36"/>
              <w:szCs w:val="36"/>
            </w:rPr>
            <w:alias w:val="Subtitle"/>
            <w:id w:val="14700077"/>
            <w:placeholder>
              <w:docPart w:val="5BE1DD7E5C7445A39D0ADF58B0C080A6"/>
            </w:placeholder>
            <w:dataBinding w:prefixMappings="xmlns:ns0='http://schemas.openxmlformats.org/package/2006/metadata/core-properties' xmlns:ns1='http://purl.org/dc/elements/1.1/'" w:xpath="/ns0:coreProperties[1]/ns1:subject[1]" w:storeItemID="{6C3C8BC8-F283-45AE-878A-BAB7291924A1}"/>
            <w:text/>
          </w:sdtPr>
          <w:sdtContent>
            <w:customXmlInsRangeEnd w:id="8"/>
            <w:p w:rsidR="007A2F0A" w:rsidRDefault="007A2F0A">
              <w:pPr>
                <w:pStyle w:val="NoSpacing"/>
                <w:rPr>
                  <w:ins w:id="9" w:author="MJ007" w:date="2011-10-10T13:10:00Z"/>
                  <w:rFonts w:asciiTheme="majorHAnsi" w:eastAsiaTheme="majorEastAsia" w:hAnsiTheme="majorHAnsi" w:cstheme="majorBidi"/>
                  <w:sz w:val="36"/>
                  <w:szCs w:val="36"/>
                </w:rPr>
              </w:pPr>
              <w:ins w:id="10" w:author="MJ007" w:date="2011-10-10T13:11:00Z">
                <w:r>
                  <w:rPr>
                    <w:rFonts w:asciiTheme="majorHAnsi" w:eastAsiaTheme="majorEastAsia" w:hAnsiTheme="majorHAnsi" w:cstheme="majorBidi"/>
                    <w:sz w:val="36"/>
                    <w:szCs w:val="36"/>
                  </w:rPr>
                  <w:t>Group</w:t>
                </w:r>
              </w:ins>
              <w:ins w:id="11" w:author="MJ007" w:date="2011-10-10T13:12:00Z">
                <w:r>
                  <w:rPr>
                    <w:rFonts w:asciiTheme="majorHAnsi" w:eastAsiaTheme="majorEastAsia" w:hAnsiTheme="majorHAnsi" w:cstheme="majorBidi"/>
                    <w:sz w:val="36"/>
                    <w:szCs w:val="36"/>
                  </w:rPr>
                  <w:t xml:space="preserve"> 03</w:t>
                </w:r>
              </w:ins>
            </w:p>
          </w:sdtContent>
          <w:customXmlInsRangeStart w:id="12" w:author="MJ007" w:date="2011-10-10T13:10:00Z"/>
        </w:sdt>
        <w:customXmlInsRangeEnd w:id="12"/>
        <w:p w:rsidR="007A2F0A" w:rsidRDefault="007A2F0A">
          <w:pPr>
            <w:pStyle w:val="NoSpacing"/>
            <w:rPr>
              <w:ins w:id="13" w:author="MJ007" w:date="2011-10-10T13:10:00Z"/>
              <w:rFonts w:asciiTheme="majorHAnsi" w:eastAsiaTheme="majorEastAsia" w:hAnsiTheme="majorHAnsi" w:cstheme="majorBidi"/>
              <w:sz w:val="36"/>
              <w:szCs w:val="36"/>
            </w:rPr>
          </w:pPr>
        </w:p>
        <w:p w:rsidR="007A2F0A" w:rsidRPr="001220A2" w:rsidRDefault="007A2F0A">
          <w:pPr>
            <w:pStyle w:val="NoSpacing"/>
            <w:rPr>
              <w:ins w:id="14" w:author="MJ007" w:date="2011-10-10T13:10:00Z"/>
              <w:rFonts w:asciiTheme="majorHAnsi" w:eastAsiaTheme="majorEastAsia" w:hAnsiTheme="majorHAnsi" w:cstheme="majorBidi"/>
              <w:b/>
              <w:sz w:val="28"/>
              <w:szCs w:val="28"/>
              <w:rPrChange w:id="15" w:author="Akeel" w:date="2011-10-15T15:19:00Z">
                <w:rPr>
                  <w:ins w:id="16" w:author="MJ007" w:date="2011-10-10T13:10:00Z"/>
                  <w:rFonts w:asciiTheme="majorHAnsi" w:eastAsiaTheme="majorEastAsia" w:hAnsiTheme="majorHAnsi" w:cstheme="majorBidi"/>
                  <w:sz w:val="36"/>
                  <w:szCs w:val="36"/>
                </w:rPr>
              </w:rPrChange>
            </w:rPr>
          </w:pPr>
        </w:p>
        <w:customXmlInsRangeStart w:id="17" w:author="MJ007" w:date="2011-10-10T13:10:00Z"/>
        <w:sdt>
          <w:sdtPr>
            <w:rPr>
              <w:b/>
              <w:sz w:val="28"/>
              <w:szCs w:val="28"/>
              <w:rPrChange w:id="18" w:author="Akeel" w:date="2011-10-15T15:19:00Z">
                <w:rPr/>
              </w:rPrChange>
            </w:rPr>
            <w:alias w:val="Date"/>
            <w:id w:val="14700083"/>
            <w:placeholder>
              <w:docPart w:val="9D88B0A249D54648AA4816EF88548F5F"/>
            </w:placeholder>
            <w:dataBinding w:prefixMappings="xmlns:ns0='http://schemas.microsoft.com/office/2006/coverPageProps'" w:xpath="/ns0:CoverPageProperties[1]/ns0:PublishDate[1]" w:storeItemID="{55AF091B-3C7A-41E3-B477-F2FDAA23CFDA}"/>
            <w:date w:fullDate="2011-10-11T00:00:00Z">
              <w:dateFormat w:val="M/d/yyyy"/>
              <w:lid w:val="en-US"/>
              <w:storeMappedDataAs w:val="dateTime"/>
              <w:calendar w:val="gregorian"/>
            </w:date>
          </w:sdtPr>
          <w:sdtContent>
            <w:customXmlInsRangeEnd w:id="17"/>
            <w:p w:rsidR="007A2F0A" w:rsidRPr="001220A2" w:rsidRDefault="007A2F0A">
              <w:pPr>
                <w:pStyle w:val="NoSpacing"/>
                <w:rPr>
                  <w:ins w:id="19" w:author="MJ007" w:date="2011-10-10T13:10:00Z"/>
                  <w:b/>
                  <w:sz w:val="28"/>
                  <w:szCs w:val="28"/>
                  <w:rPrChange w:id="20" w:author="Akeel" w:date="2011-10-15T15:19:00Z">
                    <w:rPr>
                      <w:ins w:id="21" w:author="MJ007" w:date="2011-10-10T13:10:00Z"/>
                    </w:rPr>
                  </w:rPrChange>
                </w:rPr>
              </w:pPr>
              <w:ins w:id="22" w:author="MJ007" w:date="2011-10-10T13:12:00Z">
                <w:r w:rsidRPr="001220A2">
                  <w:rPr>
                    <w:b/>
                    <w:sz w:val="28"/>
                    <w:szCs w:val="28"/>
                    <w:rPrChange w:id="23" w:author="Akeel" w:date="2011-10-15T15:19:00Z">
                      <w:rPr/>
                    </w:rPrChange>
                  </w:rPr>
                  <w:t>10/11/2011</w:t>
                </w:r>
              </w:ins>
            </w:p>
          </w:sdtContent>
          <w:customXmlInsRangeStart w:id="24" w:author="MJ007" w:date="2011-10-10T13:10:00Z"/>
        </w:sdt>
        <w:customXmlInsRangeEnd w:id="24"/>
        <w:customXmlInsRangeStart w:id="25" w:author="MJ007" w:date="2011-10-10T13:10:00Z"/>
        <w:sdt>
          <w:sdtPr>
            <w:rPr>
              <w:b/>
              <w:sz w:val="28"/>
              <w:szCs w:val="28"/>
              <w:rPrChange w:id="26" w:author="Akeel" w:date="2011-10-15T15:19:00Z">
                <w:rPr/>
              </w:rPrChange>
            </w:rPr>
            <w:alias w:val="Company"/>
            <w:id w:val="14700089"/>
            <w:dataBinding w:prefixMappings="xmlns:ns0='http://schemas.openxmlformats.org/officeDocument/2006/extended-properties'" w:xpath="/ns0:Properties[1]/ns0:Company[1]" w:storeItemID="{6668398D-A668-4E3E-A5EB-62B293D839F1}"/>
            <w:text/>
          </w:sdtPr>
          <w:sdtContent>
            <w:customXmlInsRangeEnd w:id="25"/>
            <w:p w:rsidR="007A2F0A" w:rsidRPr="001220A2" w:rsidRDefault="00000410">
              <w:pPr>
                <w:pStyle w:val="NoSpacing"/>
                <w:rPr>
                  <w:ins w:id="27" w:author="MJ007" w:date="2011-10-10T13:10:00Z"/>
                  <w:b/>
                  <w:sz w:val="28"/>
                  <w:szCs w:val="28"/>
                  <w:rPrChange w:id="28" w:author="Akeel" w:date="2011-10-15T15:19:00Z">
                    <w:rPr>
                      <w:ins w:id="29" w:author="MJ007" w:date="2011-10-10T13:10:00Z"/>
                    </w:rPr>
                  </w:rPrChange>
                </w:rPr>
              </w:pPr>
              <w:ins w:id="30" w:author="MJ007" w:date="2011-10-10T13:13:00Z">
                <w:r w:rsidRPr="001220A2">
                  <w:rPr>
                    <w:b/>
                    <w:sz w:val="28"/>
                    <w:szCs w:val="28"/>
                    <w:lang w:val="en-CA"/>
                    <w:rPrChange w:id="31" w:author="Akeel" w:date="2011-10-15T15:19:00Z">
                      <w:rPr>
                        <w:lang w:val="en-CA"/>
                      </w:rPr>
                    </w:rPrChange>
                  </w:rPr>
                  <w:t>Akeel Ali -</w:t>
                </w:r>
              </w:ins>
              <w:ins w:id="32" w:author="Akeel" w:date="2011-10-15T14:33:00Z">
                <w:r w:rsidR="00A37242" w:rsidRPr="001220A2">
                  <w:rPr>
                    <w:b/>
                    <w:sz w:val="28"/>
                    <w:szCs w:val="28"/>
                    <w:lang w:val="en-CA"/>
                    <w:rPrChange w:id="33" w:author="Akeel" w:date="2011-10-15T15:19:00Z">
                      <w:rPr>
                        <w:lang w:val="en-CA"/>
                      </w:rPr>
                    </w:rPrChange>
                  </w:rPr>
                  <w:t xml:space="preserve"> 260275389</w:t>
                </w:r>
              </w:ins>
            </w:p>
          </w:sdtContent>
          <w:customXmlInsRangeStart w:id="34" w:author="MJ007" w:date="2011-10-10T13:10:00Z"/>
        </w:sdt>
        <w:customXmlInsRangeEnd w:id="34"/>
        <w:customXmlInsRangeStart w:id="35" w:author="MJ007" w:date="2011-10-10T13:10:00Z"/>
        <w:sdt>
          <w:sdtPr>
            <w:rPr>
              <w:b/>
              <w:sz w:val="28"/>
              <w:szCs w:val="28"/>
              <w:rPrChange w:id="36" w:author="Akeel" w:date="2011-10-15T15:19:00Z">
                <w:rPr/>
              </w:rPrChange>
            </w:rPr>
            <w:alias w:val="Author"/>
            <w:id w:val="14700094"/>
            <w:dataBinding w:prefixMappings="xmlns:ns0='http://schemas.openxmlformats.org/package/2006/metadata/core-properties' xmlns:ns1='http://purl.org/dc/elements/1.1/'" w:xpath="/ns0:coreProperties[1]/ns1:creator[1]" w:storeItemID="{6C3C8BC8-F283-45AE-878A-BAB7291924A1}"/>
            <w:text/>
          </w:sdtPr>
          <w:sdtContent>
            <w:customXmlInsRangeEnd w:id="35"/>
            <w:p w:rsidR="007A2F0A" w:rsidRPr="001220A2" w:rsidRDefault="007A2F0A">
              <w:pPr>
                <w:pStyle w:val="NoSpacing"/>
                <w:rPr>
                  <w:ins w:id="37" w:author="MJ007" w:date="2011-10-10T13:10:00Z"/>
                  <w:b/>
                  <w:sz w:val="28"/>
                  <w:szCs w:val="28"/>
                  <w:rPrChange w:id="38" w:author="Akeel" w:date="2011-10-15T15:19:00Z">
                    <w:rPr>
                      <w:ins w:id="39" w:author="MJ007" w:date="2011-10-10T13:10:00Z"/>
                    </w:rPr>
                  </w:rPrChange>
                </w:rPr>
              </w:pPr>
              <w:ins w:id="40" w:author="MJ007" w:date="2011-10-10T13:12:00Z">
                <w:r w:rsidRPr="001220A2">
                  <w:rPr>
                    <w:b/>
                    <w:sz w:val="28"/>
                    <w:szCs w:val="28"/>
                    <w:rPrChange w:id="41" w:author="Akeel" w:date="2011-10-15T15:19:00Z">
                      <w:rPr/>
                    </w:rPrChange>
                  </w:rPr>
                  <w:t>Amjad Al-Rikabi - 260143211</w:t>
                </w:r>
              </w:ins>
            </w:p>
          </w:sdtContent>
          <w:customXmlInsRangeStart w:id="42" w:author="MJ007" w:date="2011-10-10T13:10:00Z"/>
        </w:sdt>
        <w:customXmlInsRangeEnd w:id="42"/>
        <w:p w:rsidR="007A2F0A" w:rsidRDefault="007A2F0A">
          <w:pPr>
            <w:rPr>
              <w:ins w:id="43" w:author="MJ007" w:date="2011-10-10T13:10:00Z"/>
            </w:rPr>
          </w:pPr>
        </w:p>
        <w:p w:rsidR="007A2F0A" w:rsidRDefault="007A2F0A">
          <w:pPr>
            <w:rPr>
              <w:ins w:id="44" w:author="MJ007" w:date="2011-10-10T13:10:00Z"/>
              <w:rFonts w:asciiTheme="majorHAnsi" w:eastAsiaTheme="majorEastAsia" w:hAnsiTheme="majorHAnsi" w:cstheme="majorBidi"/>
              <w:b/>
              <w:bCs/>
              <w:color w:val="365F91" w:themeColor="accent1" w:themeShade="BF"/>
              <w:sz w:val="28"/>
              <w:szCs w:val="28"/>
            </w:rPr>
          </w:pPr>
          <w:ins w:id="45" w:author="MJ007" w:date="2011-10-10T13:10:00Z">
            <w:r>
              <w:br w:type="page"/>
            </w:r>
          </w:ins>
        </w:p>
      </w:sdtContent>
      <w:customXmlInsRangeStart w:id="46" w:author="MJ007" w:date="2011-10-10T13:10:00Z"/>
    </w:sdt>
    <w:customXmlInsRangeEnd w:id="46"/>
    <w:customXmlInsRangeStart w:id="47" w:author="MJ007" w:date="2011-10-10T13:14:00Z"/>
    <w:sdt>
      <w:sdtPr>
        <w:rPr>
          <w:rFonts w:asciiTheme="minorHAnsi" w:eastAsiaTheme="minorEastAsia" w:hAnsiTheme="minorHAnsi" w:cstheme="minorBidi"/>
          <w:b w:val="0"/>
          <w:bCs w:val="0"/>
          <w:color w:val="auto"/>
          <w:sz w:val="22"/>
          <w:szCs w:val="22"/>
          <w:lang w:val="en-CA" w:eastAsia="en-CA"/>
        </w:rPr>
        <w:id w:val="-668948053"/>
        <w:docPartObj>
          <w:docPartGallery w:val="Table of Contents"/>
          <w:docPartUnique/>
        </w:docPartObj>
      </w:sdtPr>
      <w:sdtEndPr>
        <w:rPr>
          <w:noProof/>
        </w:rPr>
      </w:sdtEndPr>
      <w:sdtContent>
        <w:customXmlInsRangeEnd w:id="47"/>
        <w:p w:rsidR="00C079E0" w:rsidRDefault="00C079E0">
          <w:pPr>
            <w:pStyle w:val="TOCHeading"/>
            <w:rPr>
              <w:ins w:id="48" w:author="MJ007" w:date="2011-10-10T13:14:00Z"/>
            </w:rPr>
          </w:pPr>
          <w:ins w:id="49" w:author="MJ007" w:date="2011-10-10T13:14:00Z">
            <w:r>
              <w:t>Table of Contents</w:t>
            </w:r>
          </w:ins>
        </w:p>
        <w:p w:rsidR="00C52726" w:rsidRDefault="001C0616">
          <w:pPr>
            <w:pStyle w:val="TOC1"/>
            <w:tabs>
              <w:tab w:val="right" w:leader="dot" w:pos="9350"/>
            </w:tabs>
            <w:rPr>
              <w:ins w:id="50" w:author="Akeel" w:date="2011-10-15T15:33:00Z"/>
              <w:noProof/>
            </w:rPr>
          </w:pPr>
          <w:ins w:id="51" w:author="MJ007" w:date="2011-10-10T13:14:00Z">
            <w:r w:rsidRPr="001C0616">
              <w:fldChar w:fldCharType="begin"/>
            </w:r>
            <w:r w:rsidR="00C079E0">
              <w:instrText xml:space="preserve"> TOC \o "1-3" \h \z \u </w:instrText>
            </w:r>
            <w:r w:rsidRPr="001C0616">
              <w:fldChar w:fldCharType="separate"/>
            </w:r>
          </w:ins>
          <w:ins w:id="52" w:author="Akeel" w:date="2011-10-15T15:33:00Z">
            <w:r w:rsidR="00C52726" w:rsidRPr="009B11E7">
              <w:rPr>
                <w:rStyle w:val="Hyperlink"/>
                <w:noProof/>
              </w:rPr>
              <w:fldChar w:fldCharType="begin"/>
            </w:r>
            <w:r w:rsidR="00C52726" w:rsidRPr="009B11E7">
              <w:rPr>
                <w:rStyle w:val="Hyperlink"/>
                <w:noProof/>
              </w:rPr>
              <w:instrText xml:space="preserve"> </w:instrText>
            </w:r>
            <w:r w:rsidR="00C52726">
              <w:rPr>
                <w:noProof/>
              </w:rPr>
              <w:instrText>HYPERLINK \l "_Toc306456135"</w:instrText>
            </w:r>
            <w:r w:rsidR="00C52726" w:rsidRPr="009B11E7">
              <w:rPr>
                <w:rStyle w:val="Hyperlink"/>
                <w:noProof/>
              </w:rPr>
              <w:instrText xml:space="preserve"> </w:instrText>
            </w:r>
            <w:r w:rsidR="00C52726" w:rsidRPr="009B11E7">
              <w:rPr>
                <w:rStyle w:val="Hyperlink"/>
                <w:noProof/>
              </w:rPr>
            </w:r>
            <w:r w:rsidR="00C52726" w:rsidRPr="009B11E7">
              <w:rPr>
                <w:rStyle w:val="Hyperlink"/>
                <w:noProof/>
              </w:rPr>
              <w:fldChar w:fldCharType="separate"/>
            </w:r>
            <w:r w:rsidR="00C52726" w:rsidRPr="009B11E7">
              <w:rPr>
                <w:rStyle w:val="Hyperlink"/>
                <w:noProof/>
              </w:rPr>
              <w:t>(Part A) BCDADD</w:t>
            </w:r>
            <w:r w:rsidR="00C52726">
              <w:rPr>
                <w:noProof/>
                <w:webHidden/>
              </w:rPr>
              <w:tab/>
            </w:r>
            <w:r w:rsidR="00C52726">
              <w:rPr>
                <w:noProof/>
                <w:webHidden/>
              </w:rPr>
              <w:fldChar w:fldCharType="begin"/>
            </w:r>
            <w:r w:rsidR="00C52726">
              <w:rPr>
                <w:noProof/>
                <w:webHidden/>
              </w:rPr>
              <w:instrText xml:space="preserve"> PAGEREF _Toc306456135 \h </w:instrText>
            </w:r>
            <w:r w:rsidR="00C52726">
              <w:rPr>
                <w:noProof/>
                <w:webHidden/>
              </w:rPr>
            </w:r>
          </w:ins>
          <w:r w:rsidR="00C52726">
            <w:rPr>
              <w:noProof/>
              <w:webHidden/>
            </w:rPr>
            <w:fldChar w:fldCharType="separate"/>
          </w:r>
          <w:ins w:id="53" w:author="Akeel" w:date="2011-10-15T15:33:00Z">
            <w:r w:rsidR="00C52726">
              <w:rPr>
                <w:noProof/>
                <w:webHidden/>
              </w:rPr>
              <w:t>2</w:t>
            </w:r>
            <w:r w:rsidR="00C52726">
              <w:rPr>
                <w:noProof/>
                <w:webHidden/>
              </w:rPr>
              <w:fldChar w:fldCharType="end"/>
            </w:r>
            <w:r w:rsidR="00C52726" w:rsidRPr="009B11E7">
              <w:rPr>
                <w:rStyle w:val="Hyperlink"/>
                <w:noProof/>
              </w:rPr>
              <w:fldChar w:fldCharType="end"/>
            </w:r>
          </w:ins>
        </w:p>
        <w:p w:rsidR="00C52726" w:rsidRDefault="00C52726">
          <w:pPr>
            <w:pStyle w:val="TOC2"/>
            <w:tabs>
              <w:tab w:val="right" w:leader="dot" w:pos="9350"/>
            </w:tabs>
            <w:rPr>
              <w:ins w:id="54" w:author="Akeel" w:date="2011-10-15T15:33:00Z"/>
              <w:noProof/>
            </w:rPr>
          </w:pPr>
          <w:ins w:id="55" w:author="Akeel" w:date="2011-10-15T15:33:00Z">
            <w:r w:rsidRPr="009B11E7">
              <w:rPr>
                <w:rStyle w:val="Hyperlink"/>
                <w:noProof/>
              </w:rPr>
              <w:fldChar w:fldCharType="begin"/>
            </w:r>
            <w:r w:rsidRPr="009B11E7">
              <w:rPr>
                <w:rStyle w:val="Hyperlink"/>
                <w:noProof/>
              </w:rPr>
              <w:instrText xml:space="preserve"> </w:instrText>
            </w:r>
            <w:r>
              <w:rPr>
                <w:noProof/>
              </w:rPr>
              <w:instrText>HYPERLINK \l "_Toc306456136"</w:instrText>
            </w:r>
            <w:r w:rsidRPr="009B11E7">
              <w:rPr>
                <w:rStyle w:val="Hyperlink"/>
                <w:noProof/>
              </w:rPr>
              <w:instrText xml:space="preserve"> </w:instrText>
            </w:r>
            <w:r w:rsidRPr="009B11E7">
              <w:rPr>
                <w:rStyle w:val="Hyperlink"/>
                <w:noProof/>
              </w:rPr>
            </w:r>
            <w:r w:rsidRPr="009B11E7">
              <w:rPr>
                <w:rStyle w:val="Hyperlink"/>
                <w:noProof/>
              </w:rPr>
              <w:fldChar w:fldCharType="separate"/>
            </w:r>
            <w:r w:rsidRPr="009B11E7">
              <w:rPr>
                <w:rStyle w:val="Hyperlink"/>
                <w:noProof/>
              </w:rPr>
              <w:t>Functional Specification</w:t>
            </w:r>
            <w:r>
              <w:rPr>
                <w:noProof/>
                <w:webHidden/>
              </w:rPr>
              <w:tab/>
            </w:r>
            <w:r>
              <w:rPr>
                <w:noProof/>
                <w:webHidden/>
              </w:rPr>
              <w:fldChar w:fldCharType="begin"/>
            </w:r>
            <w:r>
              <w:rPr>
                <w:noProof/>
                <w:webHidden/>
              </w:rPr>
              <w:instrText xml:space="preserve"> PAGEREF _Toc306456136 \h </w:instrText>
            </w:r>
            <w:r>
              <w:rPr>
                <w:noProof/>
                <w:webHidden/>
              </w:rPr>
            </w:r>
          </w:ins>
          <w:r>
            <w:rPr>
              <w:noProof/>
              <w:webHidden/>
            </w:rPr>
            <w:fldChar w:fldCharType="separate"/>
          </w:r>
          <w:ins w:id="56" w:author="Akeel" w:date="2011-10-15T15:33:00Z">
            <w:r>
              <w:rPr>
                <w:noProof/>
                <w:webHidden/>
              </w:rPr>
              <w:t>2</w:t>
            </w:r>
            <w:r>
              <w:rPr>
                <w:noProof/>
                <w:webHidden/>
              </w:rPr>
              <w:fldChar w:fldCharType="end"/>
            </w:r>
            <w:r w:rsidRPr="009B11E7">
              <w:rPr>
                <w:rStyle w:val="Hyperlink"/>
                <w:noProof/>
              </w:rPr>
              <w:fldChar w:fldCharType="end"/>
            </w:r>
          </w:ins>
        </w:p>
        <w:p w:rsidR="00C52726" w:rsidRDefault="00C52726">
          <w:pPr>
            <w:pStyle w:val="TOC3"/>
            <w:tabs>
              <w:tab w:val="right" w:leader="dot" w:pos="9350"/>
            </w:tabs>
            <w:rPr>
              <w:ins w:id="57" w:author="Akeel" w:date="2011-10-15T15:33:00Z"/>
              <w:noProof/>
            </w:rPr>
          </w:pPr>
          <w:ins w:id="58" w:author="Akeel" w:date="2011-10-15T15:33:00Z">
            <w:r w:rsidRPr="009B11E7">
              <w:rPr>
                <w:rStyle w:val="Hyperlink"/>
                <w:noProof/>
              </w:rPr>
              <w:fldChar w:fldCharType="begin"/>
            </w:r>
            <w:r w:rsidRPr="009B11E7">
              <w:rPr>
                <w:rStyle w:val="Hyperlink"/>
                <w:noProof/>
              </w:rPr>
              <w:instrText xml:space="preserve"> </w:instrText>
            </w:r>
            <w:r>
              <w:rPr>
                <w:noProof/>
              </w:rPr>
              <w:instrText>HYPERLINK \l "_Toc306456137"</w:instrText>
            </w:r>
            <w:r w:rsidRPr="009B11E7">
              <w:rPr>
                <w:rStyle w:val="Hyperlink"/>
                <w:noProof/>
              </w:rPr>
              <w:instrText xml:space="preserve"> </w:instrText>
            </w:r>
            <w:r w:rsidRPr="009B11E7">
              <w:rPr>
                <w:rStyle w:val="Hyperlink"/>
                <w:noProof/>
              </w:rPr>
            </w:r>
            <w:r w:rsidRPr="009B11E7">
              <w:rPr>
                <w:rStyle w:val="Hyperlink"/>
                <w:noProof/>
              </w:rPr>
              <w:fldChar w:fldCharType="separate"/>
            </w:r>
            <w:r w:rsidRPr="009B11E7">
              <w:rPr>
                <w:rStyle w:val="Hyperlink"/>
                <w:noProof/>
              </w:rPr>
              <w:t>Assembly Description</w:t>
            </w:r>
            <w:r>
              <w:rPr>
                <w:noProof/>
                <w:webHidden/>
              </w:rPr>
              <w:tab/>
            </w:r>
            <w:r>
              <w:rPr>
                <w:noProof/>
                <w:webHidden/>
              </w:rPr>
              <w:fldChar w:fldCharType="begin"/>
            </w:r>
            <w:r>
              <w:rPr>
                <w:noProof/>
                <w:webHidden/>
              </w:rPr>
              <w:instrText xml:space="preserve"> PAGEREF _Toc306456137 \h </w:instrText>
            </w:r>
            <w:r>
              <w:rPr>
                <w:noProof/>
                <w:webHidden/>
              </w:rPr>
            </w:r>
          </w:ins>
          <w:r>
            <w:rPr>
              <w:noProof/>
              <w:webHidden/>
            </w:rPr>
            <w:fldChar w:fldCharType="separate"/>
          </w:r>
          <w:ins w:id="59" w:author="Akeel" w:date="2011-10-15T15:33:00Z">
            <w:r>
              <w:rPr>
                <w:noProof/>
                <w:webHidden/>
              </w:rPr>
              <w:t>2</w:t>
            </w:r>
            <w:r>
              <w:rPr>
                <w:noProof/>
                <w:webHidden/>
              </w:rPr>
              <w:fldChar w:fldCharType="end"/>
            </w:r>
            <w:r w:rsidRPr="009B11E7">
              <w:rPr>
                <w:rStyle w:val="Hyperlink"/>
                <w:noProof/>
              </w:rPr>
              <w:fldChar w:fldCharType="end"/>
            </w:r>
          </w:ins>
        </w:p>
        <w:p w:rsidR="00C52726" w:rsidRDefault="00C52726">
          <w:pPr>
            <w:pStyle w:val="TOC3"/>
            <w:tabs>
              <w:tab w:val="right" w:leader="dot" w:pos="9350"/>
            </w:tabs>
            <w:rPr>
              <w:ins w:id="60" w:author="Akeel" w:date="2011-10-15T15:33:00Z"/>
              <w:noProof/>
            </w:rPr>
          </w:pPr>
          <w:ins w:id="61" w:author="Akeel" w:date="2011-10-15T15:33:00Z">
            <w:r w:rsidRPr="009B11E7">
              <w:rPr>
                <w:rStyle w:val="Hyperlink"/>
                <w:noProof/>
              </w:rPr>
              <w:fldChar w:fldCharType="begin"/>
            </w:r>
            <w:r w:rsidRPr="009B11E7">
              <w:rPr>
                <w:rStyle w:val="Hyperlink"/>
                <w:noProof/>
              </w:rPr>
              <w:instrText xml:space="preserve"> </w:instrText>
            </w:r>
            <w:r>
              <w:rPr>
                <w:noProof/>
              </w:rPr>
              <w:instrText>HYPERLINK \l "_Toc306456138"</w:instrText>
            </w:r>
            <w:r w:rsidRPr="009B11E7">
              <w:rPr>
                <w:rStyle w:val="Hyperlink"/>
                <w:noProof/>
              </w:rPr>
              <w:instrText xml:space="preserve"> </w:instrText>
            </w:r>
            <w:r w:rsidRPr="009B11E7">
              <w:rPr>
                <w:rStyle w:val="Hyperlink"/>
                <w:noProof/>
              </w:rPr>
            </w:r>
            <w:r w:rsidRPr="009B11E7">
              <w:rPr>
                <w:rStyle w:val="Hyperlink"/>
                <w:noProof/>
              </w:rPr>
              <w:fldChar w:fldCharType="separate"/>
            </w:r>
            <w:r w:rsidRPr="009B11E7">
              <w:rPr>
                <w:rStyle w:val="Hyperlink"/>
                <w:rFonts w:eastAsiaTheme="minorHAnsi"/>
                <w:noProof/>
              </w:rPr>
              <w:t xml:space="preserve">The </w:t>
            </w:r>
            <w:r w:rsidRPr="009B11E7">
              <w:rPr>
                <w:rStyle w:val="Hyperlink"/>
                <w:rFonts w:eastAsiaTheme="minorHAnsi"/>
                <w:i/>
                <w:noProof/>
              </w:rPr>
              <w:t>bcdadd</w:t>
            </w:r>
            <w:r w:rsidRPr="009B11E7">
              <w:rPr>
                <w:rStyle w:val="Hyperlink"/>
                <w:rFonts w:eastAsiaTheme="minorHAnsi"/>
                <w:noProof/>
              </w:rPr>
              <w:t xml:space="preserve"> routine, takes two well formatted BCDs in </w:t>
            </w:r>
            <w:r w:rsidRPr="009B11E7">
              <w:rPr>
                <w:rStyle w:val="Hyperlink"/>
                <w:rFonts w:eastAsiaTheme="minorHAnsi"/>
                <w:i/>
                <w:noProof/>
              </w:rPr>
              <w:t>r0</w:t>
            </w:r>
            <w:r w:rsidRPr="009B11E7">
              <w:rPr>
                <w:rStyle w:val="Hyperlink"/>
                <w:rFonts w:eastAsiaTheme="minorHAnsi"/>
                <w:noProof/>
              </w:rPr>
              <w:t xml:space="preserve"> and </w:t>
            </w:r>
            <w:r w:rsidRPr="009B11E7">
              <w:rPr>
                <w:rStyle w:val="Hyperlink"/>
                <w:rFonts w:eastAsiaTheme="minorHAnsi"/>
                <w:i/>
                <w:noProof/>
              </w:rPr>
              <w:t>r1</w:t>
            </w:r>
            <w:r w:rsidRPr="009B11E7">
              <w:rPr>
                <w:rStyle w:val="Hyperlink"/>
                <w:rFonts w:eastAsiaTheme="minorHAnsi"/>
                <w:noProof/>
              </w:rPr>
              <w:t xml:space="preserve">, and places their BCD sum in </w:t>
            </w:r>
            <w:r w:rsidRPr="009B11E7">
              <w:rPr>
                <w:rStyle w:val="Hyperlink"/>
                <w:rFonts w:eastAsiaTheme="minorHAnsi"/>
                <w:i/>
                <w:noProof/>
              </w:rPr>
              <w:t>r0</w:t>
            </w:r>
            <w:r>
              <w:rPr>
                <w:noProof/>
                <w:webHidden/>
              </w:rPr>
              <w:tab/>
            </w:r>
            <w:r>
              <w:rPr>
                <w:noProof/>
                <w:webHidden/>
              </w:rPr>
              <w:fldChar w:fldCharType="begin"/>
            </w:r>
            <w:r>
              <w:rPr>
                <w:noProof/>
                <w:webHidden/>
              </w:rPr>
              <w:instrText xml:space="preserve"> PAGEREF _Toc306456138 \h </w:instrText>
            </w:r>
            <w:r>
              <w:rPr>
                <w:noProof/>
                <w:webHidden/>
              </w:rPr>
            </w:r>
          </w:ins>
          <w:r>
            <w:rPr>
              <w:noProof/>
              <w:webHidden/>
            </w:rPr>
            <w:fldChar w:fldCharType="separate"/>
          </w:r>
          <w:ins w:id="62" w:author="Akeel" w:date="2011-10-15T15:33:00Z">
            <w:r>
              <w:rPr>
                <w:noProof/>
                <w:webHidden/>
              </w:rPr>
              <w:t>2</w:t>
            </w:r>
            <w:r>
              <w:rPr>
                <w:noProof/>
                <w:webHidden/>
              </w:rPr>
              <w:fldChar w:fldCharType="end"/>
            </w:r>
            <w:r w:rsidRPr="009B11E7">
              <w:rPr>
                <w:rStyle w:val="Hyperlink"/>
                <w:noProof/>
              </w:rPr>
              <w:fldChar w:fldCharType="end"/>
            </w:r>
          </w:ins>
        </w:p>
        <w:p w:rsidR="00C52726" w:rsidRDefault="00C52726">
          <w:pPr>
            <w:pStyle w:val="TOC3"/>
            <w:tabs>
              <w:tab w:val="right" w:leader="dot" w:pos="9350"/>
            </w:tabs>
            <w:rPr>
              <w:ins w:id="63" w:author="Akeel" w:date="2011-10-15T15:33:00Z"/>
              <w:noProof/>
            </w:rPr>
          </w:pPr>
          <w:ins w:id="64" w:author="Akeel" w:date="2011-10-15T15:33:00Z">
            <w:r w:rsidRPr="009B11E7">
              <w:rPr>
                <w:rStyle w:val="Hyperlink"/>
                <w:noProof/>
              </w:rPr>
              <w:fldChar w:fldCharType="begin"/>
            </w:r>
            <w:r w:rsidRPr="009B11E7">
              <w:rPr>
                <w:rStyle w:val="Hyperlink"/>
                <w:noProof/>
              </w:rPr>
              <w:instrText xml:space="preserve"> </w:instrText>
            </w:r>
            <w:r>
              <w:rPr>
                <w:noProof/>
              </w:rPr>
              <w:instrText>HYPERLINK \l "_Toc306456139"</w:instrText>
            </w:r>
            <w:r w:rsidRPr="009B11E7">
              <w:rPr>
                <w:rStyle w:val="Hyperlink"/>
                <w:noProof/>
              </w:rPr>
              <w:instrText xml:space="preserve"> </w:instrText>
            </w:r>
            <w:r w:rsidRPr="009B11E7">
              <w:rPr>
                <w:rStyle w:val="Hyperlink"/>
                <w:noProof/>
              </w:rPr>
            </w:r>
            <w:r w:rsidRPr="009B11E7">
              <w:rPr>
                <w:rStyle w:val="Hyperlink"/>
                <w:noProof/>
              </w:rPr>
              <w:fldChar w:fldCharType="separate"/>
            </w:r>
            <w:r w:rsidRPr="009B11E7">
              <w:rPr>
                <w:rStyle w:val="Hyperlink"/>
                <w:noProof/>
              </w:rPr>
              <w:t>C Function Prototype</w:t>
            </w:r>
            <w:r>
              <w:rPr>
                <w:noProof/>
                <w:webHidden/>
              </w:rPr>
              <w:tab/>
            </w:r>
            <w:r>
              <w:rPr>
                <w:noProof/>
                <w:webHidden/>
              </w:rPr>
              <w:fldChar w:fldCharType="begin"/>
            </w:r>
            <w:r>
              <w:rPr>
                <w:noProof/>
                <w:webHidden/>
              </w:rPr>
              <w:instrText xml:space="preserve"> PAGEREF _Toc306456139 \h </w:instrText>
            </w:r>
            <w:r>
              <w:rPr>
                <w:noProof/>
                <w:webHidden/>
              </w:rPr>
            </w:r>
          </w:ins>
          <w:r>
            <w:rPr>
              <w:noProof/>
              <w:webHidden/>
            </w:rPr>
            <w:fldChar w:fldCharType="separate"/>
          </w:r>
          <w:ins w:id="65" w:author="Akeel" w:date="2011-10-15T15:33:00Z">
            <w:r>
              <w:rPr>
                <w:noProof/>
                <w:webHidden/>
              </w:rPr>
              <w:t>2</w:t>
            </w:r>
            <w:r>
              <w:rPr>
                <w:noProof/>
                <w:webHidden/>
              </w:rPr>
              <w:fldChar w:fldCharType="end"/>
            </w:r>
            <w:r w:rsidRPr="009B11E7">
              <w:rPr>
                <w:rStyle w:val="Hyperlink"/>
                <w:noProof/>
              </w:rPr>
              <w:fldChar w:fldCharType="end"/>
            </w:r>
          </w:ins>
        </w:p>
        <w:p w:rsidR="00C52726" w:rsidRDefault="00C52726">
          <w:pPr>
            <w:pStyle w:val="TOC2"/>
            <w:tabs>
              <w:tab w:val="right" w:leader="dot" w:pos="9350"/>
            </w:tabs>
            <w:rPr>
              <w:ins w:id="66" w:author="Akeel" w:date="2011-10-15T15:33:00Z"/>
              <w:noProof/>
            </w:rPr>
          </w:pPr>
          <w:ins w:id="67" w:author="Akeel" w:date="2011-10-15T15:33:00Z">
            <w:r w:rsidRPr="009B11E7">
              <w:rPr>
                <w:rStyle w:val="Hyperlink"/>
                <w:noProof/>
              </w:rPr>
              <w:fldChar w:fldCharType="begin"/>
            </w:r>
            <w:r w:rsidRPr="009B11E7">
              <w:rPr>
                <w:rStyle w:val="Hyperlink"/>
                <w:noProof/>
              </w:rPr>
              <w:instrText xml:space="preserve"> </w:instrText>
            </w:r>
            <w:r>
              <w:rPr>
                <w:noProof/>
              </w:rPr>
              <w:instrText>HYPERLINK \l "_Toc306456140"</w:instrText>
            </w:r>
            <w:r w:rsidRPr="009B11E7">
              <w:rPr>
                <w:rStyle w:val="Hyperlink"/>
                <w:noProof/>
              </w:rPr>
              <w:instrText xml:space="preserve"> </w:instrText>
            </w:r>
            <w:r w:rsidRPr="009B11E7">
              <w:rPr>
                <w:rStyle w:val="Hyperlink"/>
                <w:noProof/>
              </w:rPr>
            </w:r>
            <w:r w:rsidRPr="009B11E7">
              <w:rPr>
                <w:rStyle w:val="Hyperlink"/>
                <w:noProof/>
              </w:rPr>
              <w:fldChar w:fldCharType="separate"/>
            </w:r>
            <w:r w:rsidRPr="009B11E7">
              <w:rPr>
                <w:rStyle w:val="Hyperlink"/>
                <w:noProof/>
              </w:rPr>
              <w:t>Algorithm and State Diagram</w:t>
            </w:r>
            <w:r>
              <w:rPr>
                <w:noProof/>
                <w:webHidden/>
              </w:rPr>
              <w:tab/>
            </w:r>
            <w:r>
              <w:rPr>
                <w:noProof/>
                <w:webHidden/>
              </w:rPr>
              <w:fldChar w:fldCharType="begin"/>
            </w:r>
            <w:r>
              <w:rPr>
                <w:noProof/>
                <w:webHidden/>
              </w:rPr>
              <w:instrText xml:space="preserve"> PAGEREF _Toc306456140 \h </w:instrText>
            </w:r>
            <w:r>
              <w:rPr>
                <w:noProof/>
                <w:webHidden/>
              </w:rPr>
            </w:r>
          </w:ins>
          <w:r>
            <w:rPr>
              <w:noProof/>
              <w:webHidden/>
            </w:rPr>
            <w:fldChar w:fldCharType="separate"/>
          </w:r>
          <w:ins w:id="68" w:author="Akeel" w:date="2011-10-15T15:33:00Z">
            <w:r>
              <w:rPr>
                <w:noProof/>
                <w:webHidden/>
              </w:rPr>
              <w:t>2</w:t>
            </w:r>
            <w:r>
              <w:rPr>
                <w:noProof/>
                <w:webHidden/>
              </w:rPr>
              <w:fldChar w:fldCharType="end"/>
            </w:r>
            <w:r w:rsidRPr="009B11E7">
              <w:rPr>
                <w:rStyle w:val="Hyperlink"/>
                <w:noProof/>
              </w:rPr>
              <w:fldChar w:fldCharType="end"/>
            </w:r>
          </w:ins>
        </w:p>
        <w:p w:rsidR="00C52726" w:rsidRDefault="00C52726">
          <w:pPr>
            <w:pStyle w:val="TOC3"/>
            <w:tabs>
              <w:tab w:val="right" w:leader="dot" w:pos="9350"/>
            </w:tabs>
            <w:rPr>
              <w:ins w:id="69" w:author="Akeel" w:date="2011-10-15T15:33:00Z"/>
              <w:noProof/>
            </w:rPr>
          </w:pPr>
          <w:ins w:id="70" w:author="Akeel" w:date="2011-10-15T15:33:00Z">
            <w:r w:rsidRPr="009B11E7">
              <w:rPr>
                <w:rStyle w:val="Hyperlink"/>
                <w:noProof/>
              </w:rPr>
              <w:fldChar w:fldCharType="begin"/>
            </w:r>
            <w:r w:rsidRPr="009B11E7">
              <w:rPr>
                <w:rStyle w:val="Hyperlink"/>
                <w:noProof/>
              </w:rPr>
              <w:instrText xml:space="preserve"> </w:instrText>
            </w:r>
            <w:r>
              <w:rPr>
                <w:noProof/>
              </w:rPr>
              <w:instrText>HYPERLINK \l "_Toc306456141"</w:instrText>
            </w:r>
            <w:r w:rsidRPr="009B11E7">
              <w:rPr>
                <w:rStyle w:val="Hyperlink"/>
                <w:noProof/>
              </w:rPr>
              <w:instrText xml:space="preserve"> </w:instrText>
            </w:r>
            <w:r w:rsidRPr="009B11E7">
              <w:rPr>
                <w:rStyle w:val="Hyperlink"/>
                <w:noProof/>
              </w:rPr>
            </w:r>
            <w:r w:rsidRPr="009B11E7">
              <w:rPr>
                <w:rStyle w:val="Hyperlink"/>
                <w:noProof/>
              </w:rPr>
              <w:fldChar w:fldCharType="separate"/>
            </w:r>
            <w:r w:rsidRPr="009B11E7">
              <w:rPr>
                <w:rStyle w:val="Hyperlink"/>
                <w:noProof/>
              </w:rPr>
              <w:t>BCD Add</w:t>
            </w:r>
            <w:r>
              <w:rPr>
                <w:noProof/>
                <w:webHidden/>
              </w:rPr>
              <w:tab/>
            </w:r>
            <w:r>
              <w:rPr>
                <w:noProof/>
                <w:webHidden/>
              </w:rPr>
              <w:fldChar w:fldCharType="begin"/>
            </w:r>
            <w:r>
              <w:rPr>
                <w:noProof/>
                <w:webHidden/>
              </w:rPr>
              <w:instrText xml:space="preserve"> PAGEREF _Toc306456141 \h </w:instrText>
            </w:r>
            <w:r>
              <w:rPr>
                <w:noProof/>
                <w:webHidden/>
              </w:rPr>
            </w:r>
          </w:ins>
          <w:r>
            <w:rPr>
              <w:noProof/>
              <w:webHidden/>
            </w:rPr>
            <w:fldChar w:fldCharType="separate"/>
          </w:r>
          <w:ins w:id="71" w:author="Akeel" w:date="2011-10-15T15:33:00Z">
            <w:r>
              <w:rPr>
                <w:noProof/>
                <w:webHidden/>
              </w:rPr>
              <w:t>3</w:t>
            </w:r>
            <w:r>
              <w:rPr>
                <w:noProof/>
                <w:webHidden/>
              </w:rPr>
              <w:fldChar w:fldCharType="end"/>
            </w:r>
            <w:r w:rsidRPr="009B11E7">
              <w:rPr>
                <w:rStyle w:val="Hyperlink"/>
                <w:noProof/>
              </w:rPr>
              <w:fldChar w:fldCharType="end"/>
            </w:r>
          </w:ins>
        </w:p>
        <w:p w:rsidR="00C52726" w:rsidRDefault="00C52726">
          <w:pPr>
            <w:pStyle w:val="TOC2"/>
            <w:tabs>
              <w:tab w:val="right" w:leader="dot" w:pos="9350"/>
            </w:tabs>
            <w:rPr>
              <w:ins w:id="72" w:author="Akeel" w:date="2011-10-15T15:33:00Z"/>
              <w:noProof/>
            </w:rPr>
          </w:pPr>
          <w:ins w:id="73" w:author="Akeel" w:date="2011-10-15T15:33:00Z">
            <w:r w:rsidRPr="009B11E7">
              <w:rPr>
                <w:rStyle w:val="Hyperlink"/>
                <w:noProof/>
              </w:rPr>
              <w:fldChar w:fldCharType="begin"/>
            </w:r>
            <w:r w:rsidRPr="009B11E7">
              <w:rPr>
                <w:rStyle w:val="Hyperlink"/>
                <w:noProof/>
              </w:rPr>
              <w:instrText xml:space="preserve"> </w:instrText>
            </w:r>
            <w:r>
              <w:rPr>
                <w:noProof/>
              </w:rPr>
              <w:instrText>HYPERLINK \l "_Toc306456142"</w:instrText>
            </w:r>
            <w:r w:rsidRPr="009B11E7">
              <w:rPr>
                <w:rStyle w:val="Hyperlink"/>
                <w:noProof/>
              </w:rPr>
              <w:instrText xml:space="preserve"> </w:instrText>
            </w:r>
            <w:r w:rsidRPr="009B11E7">
              <w:rPr>
                <w:rStyle w:val="Hyperlink"/>
                <w:noProof/>
              </w:rPr>
            </w:r>
            <w:r w:rsidRPr="009B11E7">
              <w:rPr>
                <w:rStyle w:val="Hyperlink"/>
                <w:noProof/>
              </w:rPr>
              <w:fldChar w:fldCharType="separate"/>
            </w:r>
            <w:r w:rsidRPr="009B11E7">
              <w:rPr>
                <w:rStyle w:val="Hyperlink"/>
                <w:noProof/>
              </w:rPr>
              <w:t>Validation</w:t>
            </w:r>
            <w:r>
              <w:rPr>
                <w:noProof/>
                <w:webHidden/>
              </w:rPr>
              <w:tab/>
            </w:r>
            <w:r>
              <w:rPr>
                <w:noProof/>
                <w:webHidden/>
              </w:rPr>
              <w:fldChar w:fldCharType="begin"/>
            </w:r>
            <w:r>
              <w:rPr>
                <w:noProof/>
                <w:webHidden/>
              </w:rPr>
              <w:instrText xml:space="preserve"> PAGEREF _Toc306456142 \h </w:instrText>
            </w:r>
            <w:r>
              <w:rPr>
                <w:noProof/>
                <w:webHidden/>
              </w:rPr>
            </w:r>
          </w:ins>
          <w:r>
            <w:rPr>
              <w:noProof/>
              <w:webHidden/>
            </w:rPr>
            <w:fldChar w:fldCharType="separate"/>
          </w:r>
          <w:ins w:id="74" w:author="Akeel" w:date="2011-10-15T15:33:00Z">
            <w:r>
              <w:rPr>
                <w:noProof/>
                <w:webHidden/>
              </w:rPr>
              <w:t>5</w:t>
            </w:r>
            <w:r>
              <w:rPr>
                <w:noProof/>
                <w:webHidden/>
              </w:rPr>
              <w:fldChar w:fldCharType="end"/>
            </w:r>
            <w:r w:rsidRPr="009B11E7">
              <w:rPr>
                <w:rStyle w:val="Hyperlink"/>
                <w:noProof/>
              </w:rPr>
              <w:fldChar w:fldCharType="end"/>
            </w:r>
          </w:ins>
        </w:p>
        <w:p w:rsidR="00C52726" w:rsidRDefault="00C52726">
          <w:pPr>
            <w:pStyle w:val="TOC2"/>
            <w:tabs>
              <w:tab w:val="right" w:leader="dot" w:pos="9350"/>
            </w:tabs>
            <w:rPr>
              <w:ins w:id="75" w:author="Akeel" w:date="2011-10-15T15:33:00Z"/>
              <w:noProof/>
            </w:rPr>
          </w:pPr>
          <w:ins w:id="76" w:author="Akeel" w:date="2011-10-15T15:33:00Z">
            <w:r w:rsidRPr="009B11E7">
              <w:rPr>
                <w:rStyle w:val="Hyperlink"/>
                <w:noProof/>
              </w:rPr>
              <w:fldChar w:fldCharType="begin"/>
            </w:r>
            <w:r w:rsidRPr="009B11E7">
              <w:rPr>
                <w:rStyle w:val="Hyperlink"/>
                <w:noProof/>
              </w:rPr>
              <w:instrText xml:space="preserve"> </w:instrText>
            </w:r>
            <w:r>
              <w:rPr>
                <w:noProof/>
              </w:rPr>
              <w:instrText>HYPERLINK \l "_Toc306456143"</w:instrText>
            </w:r>
            <w:r w:rsidRPr="009B11E7">
              <w:rPr>
                <w:rStyle w:val="Hyperlink"/>
                <w:noProof/>
              </w:rPr>
              <w:instrText xml:space="preserve"> </w:instrText>
            </w:r>
            <w:r w:rsidRPr="009B11E7">
              <w:rPr>
                <w:rStyle w:val="Hyperlink"/>
                <w:noProof/>
              </w:rPr>
            </w:r>
            <w:r w:rsidRPr="009B11E7">
              <w:rPr>
                <w:rStyle w:val="Hyperlink"/>
                <w:noProof/>
              </w:rPr>
              <w:fldChar w:fldCharType="separate"/>
            </w:r>
            <w:r w:rsidRPr="009B11E7">
              <w:rPr>
                <w:rStyle w:val="Hyperlink"/>
                <w:noProof/>
              </w:rPr>
              <w:t>Performance</w:t>
            </w:r>
            <w:r>
              <w:rPr>
                <w:noProof/>
                <w:webHidden/>
              </w:rPr>
              <w:tab/>
            </w:r>
            <w:r>
              <w:rPr>
                <w:noProof/>
                <w:webHidden/>
              </w:rPr>
              <w:fldChar w:fldCharType="begin"/>
            </w:r>
            <w:r>
              <w:rPr>
                <w:noProof/>
                <w:webHidden/>
              </w:rPr>
              <w:instrText xml:space="preserve"> PAGEREF _Toc306456143 \h </w:instrText>
            </w:r>
            <w:r>
              <w:rPr>
                <w:noProof/>
                <w:webHidden/>
              </w:rPr>
            </w:r>
          </w:ins>
          <w:r>
            <w:rPr>
              <w:noProof/>
              <w:webHidden/>
            </w:rPr>
            <w:fldChar w:fldCharType="separate"/>
          </w:r>
          <w:ins w:id="77" w:author="Akeel" w:date="2011-10-15T15:33:00Z">
            <w:r>
              <w:rPr>
                <w:noProof/>
                <w:webHidden/>
              </w:rPr>
              <w:t>5</w:t>
            </w:r>
            <w:r>
              <w:rPr>
                <w:noProof/>
                <w:webHidden/>
              </w:rPr>
              <w:fldChar w:fldCharType="end"/>
            </w:r>
            <w:r w:rsidRPr="009B11E7">
              <w:rPr>
                <w:rStyle w:val="Hyperlink"/>
                <w:noProof/>
              </w:rPr>
              <w:fldChar w:fldCharType="end"/>
            </w:r>
          </w:ins>
        </w:p>
        <w:p w:rsidR="00C52726" w:rsidRDefault="00C52726">
          <w:pPr>
            <w:pStyle w:val="TOC1"/>
            <w:tabs>
              <w:tab w:val="right" w:leader="dot" w:pos="9350"/>
            </w:tabs>
            <w:rPr>
              <w:ins w:id="78" w:author="Akeel" w:date="2011-10-15T15:33:00Z"/>
              <w:noProof/>
            </w:rPr>
          </w:pPr>
          <w:ins w:id="79" w:author="Akeel" w:date="2011-10-15T15:33:00Z">
            <w:r w:rsidRPr="009B11E7">
              <w:rPr>
                <w:rStyle w:val="Hyperlink"/>
                <w:noProof/>
              </w:rPr>
              <w:fldChar w:fldCharType="begin"/>
            </w:r>
            <w:r w:rsidRPr="009B11E7">
              <w:rPr>
                <w:rStyle w:val="Hyperlink"/>
                <w:noProof/>
              </w:rPr>
              <w:instrText xml:space="preserve"> </w:instrText>
            </w:r>
            <w:r>
              <w:rPr>
                <w:noProof/>
              </w:rPr>
              <w:instrText>HYPERLINK \l "_Toc306456144"</w:instrText>
            </w:r>
            <w:r w:rsidRPr="009B11E7">
              <w:rPr>
                <w:rStyle w:val="Hyperlink"/>
                <w:noProof/>
              </w:rPr>
              <w:instrText xml:space="preserve"> </w:instrText>
            </w:r>
            <w:r w:rsidRPr="009B11E7">
              <w:rPr>
                <w:rStyle w:val="Hyperlink"/>
                <w:noProof/>
              </w:rPr>
            </w:r>
            <w:r w:rsidRPr="009B11E7">
              <w:rPr>
                <w:rStyle w:val="Hyperlink"/>
                <w:noProof/>
              </w:rPr>
              <w:fldChar w:fldCharType="separate"/>
            </w:r>
            <w:r w:rsidRPr="009B11E7">
              <w:rPr>
                <w:rStyle w:val="Hyperlink"/>
                <w:noProof/>
              </w:rPr>
              <w:t>(Part B) Babbage</w:t>
            </w:r>
            <w:r>
              <w:rPr>
                <w:noProof/>
                <w:webHidden/>
              </w:rPr>
              <w:tab/>
            </w:r>
            <w:r>
              <w:rPr>
                <w:noProof/>
                <w:webHidden/>
              </w:rPr>
              <w:fldChar w:fldCharType="begin"/>
            </w:r>
            <w:r>
              <w:rPr>
                <w:noProof/>
                <w:webHidden/>
              </w:rPr>
              <w:instrText xml:space="preserve"> PAGEREF _Toc306456144 \h </w:instrText>
            </w:r>
            <w:r>
              <w:rPr>
                <w:noProof/>
                <w:webHidden/>
              </w:rPr>
            </w:r>
          </w:ins>
          <w:r>
            <w:rPr>
              <w:noProof/>
              <w:webHidden/>
            </w:rPr>
            <w:fldChar w:fldCharType="separate"/>
          </w:r>
          <w:ins w:id="80" w:author="Akeel" w:date="2011-10-15T15:33:00Z">
            <w:r>
              <w:rPr>
                <w:noProof/>
                <w:webHidden/>
              </w:rPr>
              <w:t>6</w:t>
            </w:r>
            <w:r>
              <w:rPr>
                <w:noProof/>
                <w:webHidden/>
              </w:rPr>
              <w:fldChar w:fldCharType="end"/>
            </w:r>
            <w:r w:rsidRPr="009B11E7">
              <w:rPr>
                <w:rStyle w:val="Hyperlink"/>
                <w:noProof/>
              </w:rPr>
              <w:fldChar w:fldCharType="end"/>
            </w:r>
          </w:ins>
        </w:p>
        <w:p w:rsidR="00C52726" w:rsidRDefault="00C52726">
          <w:pPr>
            <w:pStyle w:val="TOC2"/>
            <w:tabs>
              <w:tab w:val="right" w:leader="dot" w:pos="9350"/>
            </w:tabs>
            <w:rPr>
              <w:ins w:id="81" w:author="Akeel" w:date="2011-10-15T15:33:00Z"/>
              <w:noProof/>
            </w:rPr>
          </w:pPr>
          <w:ins w:id="82" w:author="Akeel" w:date="2011-10-15T15:33:00Z">
            <w:r w:rsidRPr="009B11E7">
              <w:rPr>
                <w:rStyle w:val="Hyperlink"/>
                <w:noProof/>
              </w:rPr>
              <w:fldChar w:fldCharType="begin"/>
            </w:r>
            <w:r w:rsidRPr="009B11E7">
              <w:rPr>
                <w:rStyle w:val="Hyperlink"/>
                <w:noProof/>
              </w:rPr>
              <w:instrText xml:space="preserve"> </w:instrText>
            </w:r>
            <w:r>
              <w:rPr>
                <w:noProof/>
              </w:rPr>
              <w:instrText>HYPERLINK \l "_Toc306456145"</w:instrText>
            </w:r>
            <w:r w:rsidRPr="009B11E7">
              <w:rPr>
                <w:rStyle w:val="Hyperlink"/>
                <w:noProof/>
              </w:rPr>
              <w:instrText xml:space="preserve"> </w:instrText>
            </w:r>
            <w:r w:rsidRPr="009B11E7">
              <w:rPr>
                <w:rStyle w:val="Hyperlink"/>
                <w:noProof/>
              </w:rPr>
            </w:r>
            <w:r w:rsidRPr="009B11E7">
              <w:rPr>
                <w:rStyle w:val="Hyperlink"/>
                <w:noProof/>
              </w:rPr>
              <w:fldChar w:fldCharType="separate"/>
            </w:r>
            <w:r w:rsidRPr="009B11E7">
              <w:rPr>
                <w:rStyle w:val="Hyperlink"/>
                <w:noProof/>
              </w:rPr>
              <w:t>Functional Specifications</w:t>
            </w:r>
            <w:r>
              <w:rPr>
                <w:noProof/>
                <w:webHidden/>
              </w:rPr>
              <w:tab/>
            </w:r>
            <w:r>
              <w:rPr>
                <w:noProof/>
                <w:webHidden/>
              </w:rPr>
              <w:fldChar w:fldCharType="begin"/>
            </w:r>
            <w:r>
              <w:rPr>
                <w:noProof/>
                <w:webHidden/>
              </w:rPr>
              <w:instrText xml:space="preserve"> PAGEREF _Toc306456145 \h </w:instrText>
            </w:r>
            <w:r>
              <w:rPr>
                <w:noProof/>
                <w:webHidden/>
              </w:rPr>
            </w:r>
          </w:ins>
          <w:r>
            <w:rPr>
              <w:noProof/>
              <w:webHidden/>
            </w:rPr>
            <w:fldChar w:fldCharType="separate"/>
          </w:r>
          <w:ins w:id="83" w:author="Akeel" w:date="2011-10-15T15:33:00Z">
            <w:r>
              <w:rPr>
                <w:noProof/>
                <w:webHidden/>
              </w:rPr>
              <w:t>6</w:t>
            </w:r>
            <w:r>
              <w:rPr>
                <w:noProof/>
                <w:webHidden/>
              </w:rPr>
              <w:fldChar w:fldCharType="end"/>
            </w:r>
            <w:r w:rsidRPr="009B11E7">
              <w:rPr>
                <w:rStyle w:val="Hyperlink"/>
                <w:noProof/>
              </w:rPr>
              <w:fldChar w:fldCharType="end"/>
            </w:r>
          </w:ins>
        </w:p>
        <w:p w:rsidR="00C52726" w:rsidRDefault="00C52726">
          <w:pPr>
            <w:pStyle w:val="TOC2"/>
            <w:tabs>
              <w:tab w:val="right" w:leader="dot" w:pos="9350"/>
            </w:tabs>
            <w:rPr>
              <w:ins w:id="84" w:author="Akeel" w:date="2011-10-15T15:33:00Z"/>
              <w:noProof/>
            </w:rPr>
          </w:pPr>
          <w:ins w:id="85" w:author="Akeel" w:date="2011-10-15T15:33:00Z">
            <w:r w:rsidRPr="009B11E7">
              <w:rPr>
                <w:rStyle w:val="Hyperlink"/>
                <w:noProof/>
              </w:rPr>
              <w:fldChar w:fldCharType="begin"/>
            </w:r>
            <w:r w:rsidRPr="009B11E7">
              <w:rPr>
                <w:rStyle w:val="Hyperlink"/>
                <w:noProof/>
              </w:rPr>
              <w:instrText xml:space="preserve"> </w:instrText>
            </w:r>
            <w:r>
              <w:rPr>
                <w:noProof/>
              </w:rPr>
              <w:instrText>HYPERLINK \l "_Toc306456146"</w:instrText>
            </w:r>
            <w:r w:rsidRPr="009B11E7">
              <w:rPr>
                <w:rStyle w:val="Hyperlink"/>
                <w:noProof/>
              </w:rPr>
              <w:instrText xml:space="preserve"> </w:instrText>
            </w:r>
            <w:r w:rsidRPr="009B11E7">
              <w:rPr>
                <w:rStyle w:val="Hyperlink"/>
                <w:noProof/>
              </w:rPr>
            </w:r>
            <w:r w:rsidRPr="009B11E7">
              <w:rPr>
                <w:rStyle w:val="Hyperlink"/>
                <w:noProof/>
              </w:rPr>
              <w:fldChar w:fldCharType="separate"/>
            </w:r>
            <w:r w:rsidRPr="009B11E7">
              <w:rPr>
                <w:rStyle w:val="Hyperlink"/>
                <w:noProof/>
              </w:rPr>
              <w:t>Algorithm</w:t>
            </w:r>
            <w:r>
              <w:rPr>
                <w:noProof/>
                <w:webHidden/>
              </w:rPr>
              <w:tab/>
            </w:r>
            <w:r>
              <w:rPr>
                <w:noProof/>
                <w:webHidden/>
              </w:rPr>
              <w:fldChar w:fldCharType="begin"/>
            </w:r>
            <w:r>
              <w:rPr>
                <w:noProof/>
                <w:webHidden/>
              </w:rPr>
              <w:instrText xml:space="preserve"> PAGEREF _Toc306456146 \h </w:instrText>
            </w:r>
            <w:r>
              <w:rPr>
                <w:noProof/>
                <w:webHidden/>
              </w:rPr>
            </w:r>
          </w:ins>
          <w:r>
            <w:rPr>
              <w:noProof/>
              <w:webHidden/>
            </w:rPr>
            <w:fldChar w:fldCharType="separate"/>
          </w:r>
          <w:ins w:id="86" w:author="Akeel" w:date="2011-10-15T15:33:00Z">
            <w:r>
              <w:rPr>
                <w:noProof/>
                <w:webHidden/>
              </w:rPr>
              <w:t>6</w:t>
            </w:r>
            <w:r>
              <w:rPr>
                <w:noProof/>
                <w:webHidden/>
              </w:rPr>
              <w:fldChar w:fldCharType="end"/>
            </w:r>
            <w:r w:rsidRPr="009B11E7">
              <w:rPr>
                <w:rStyle w:val="Hyperlink"/>
                <w:noProof/>
              </w:rPr>
              <w:fldChar w:fldCharType="end"/>
            </w:r>
          </w:ins>
        </w:p>
        <w:p w:rsidR="00C52726" w:rsidRDefault="00C52726">
          <w:pPr>
            <w:pStyle w:val="TOC3"/>
            <w:tabs>
              <w:tab w:val="right" w:leader="dot" w:pos="9350"/>
            </w:tabs>
            <w:rPr>
              <w:ins w:id="87" w:author="Akeel" w:date="2011-10-15T15:33:00Z"/>
              <w:noProof/>
            </w:rPr>
          </w:pPr>
          <w:ins w:id="88" w:author="Akeel" w:date="2011-10-15T15:33:00Z">
            <w:r w:rsidRPr="009B11E7">
              <w:rPr>
                <w:rStyle w:val="Hyperlink"/>
                <w:noProof/>
              </w:rPr>
              <w:fldChar w:fldCharType="begin"/>
            </w:r>
            <w:r w:rsidRPr="009B11E7">
              <w:rPr>
                <w:rStyle w:val="Hyperlink"/>
                <w:noProof/>
              </w:rPr>
              <w:instrText xml:space="preserve"> </w:instrText>
            </w:r>
            <w:r>
              <w:rPr>
                <w:noProof/>
              </w:rPr>
              <w:instrText>HYPERLINK \l "_Toc306456147"</w:instrText>
            </w:r>
            <w:r w:rsidRPr="009B11E7">
              <w:rPr>
                <w:rStyle w:val="Hyperlink"/>
                <w:noProof/>
              </w:rPr>
              <w:instrText xml:space="preserve"> </w:instrText>
            </w:r>
            <w:r w:rsidRPr="009B11E7">
              <w:rPr>
                <w:rStyle w:val="Hyperlink"/>
                <w:noProof/>
              </w:rPr>
            </w:r>
            <w:r w:rsidRPr="009B11E7">
              <w:rPr>
                <w:rStyle w:val="Hyperlink"/>
                <w:noProof/>
              </w:rPr>
              <w:fldChar w:fldCharType="separate"/>
            </w:r>
            <w:r w:rsidRPr="009B11E7">
              <w:rPr>
                <w:rStyle w:val="Hyperlink"/>
                <w:noProof/>
              </w:rPr>
              <w:t>Implementation of Buffer:</w:t>
            </w:r>
            <w:r>
              <w:rPr>
                <w:noProof/>
                <w:webHidden/>
              </w:rPr>
              <w:tab/>
            </w:r>
            <w:r>
              <w:rPr>
                <w:noProof/>
                <w:webHidden/>
              </w:rPr>
              <w:fldChar w:fldCharType="begin"/>
            </w:r>
            <w:r>
              <w:rPr>
                <w:noProof/>
                <w:webHidden/>
              </w:rPr>
              <w:instrText xml:space="preserve"> PAGEREF _Toc306456147 \h </w:instrText>
            </w:r>
            <w:r>
              <w:rPr>
                <w:noProof/>
                <w:webHidden/>
              </w:rPr>
            </w:r>
          </w:ins>
          <w:r>
            <w:rPr>
              <w:noProof/>
              <w:webHidden/>
            </w:rPr>
            <w:fldChar w:fldCharType="separate"/>
          </w:r>
          <w:ins w:id="89" w:author="Akeel" w:date="2011-10-15T15:33:00Z">
            <w:r>
              <w:rPr>
                <w:noProof/>
                <w:webHidden/>
              </w:rPr>
              <w:t>6</w:t>
            </w:r>
            <w:r>
              <w:rPr>
                <w:noProof/>
                <w:webHidden/>
              </w:rPr>
              <w:fldChar w:fldCharType="end"/>
            </w:r>
            <w:r w:rsidRPr="009B11E7">
              <w:rPr>
                <w:rStyle w:val="Hyperlink"/>
                <w:noProof/>
              </w:rPr>
              <w:fldChar w:fldCharType="end"/>
            </w:r>
          </w:ins>
        </w:p>
        <w:p w:rsidR="00C52726" w:rsidRDefault="00C52726">
          <w:pPr>
            <w:pStyle w:val="TOC2"/>
            <w:tabs>
              <w:tab w:val="right" w:leader="dot" w:pos="9350"/>
            </w:tabs>
            <w:rPr>
              <w:ins w:id="90" w:author="Akeel" w:date="2011-10-15T15:33:00Z"/>
              <w:noProof/>
            </w:rPr>
          </w:pPr>
          <w:ins w:id="91" w:author="Akeel" w:date="2011-10-15T15:33:00Z">
            <w:r w:rsidRPr="009B11E7">
              <w:rPr>
                <w:rStyle w:val="Hyperlink"/>
                <w:noProof/>
              </w:rPr>
              <w:fldChar w:fldCharType="begin"/>
            </w:r>
            <w:r w:rsidRPr="009B11E7">
              <w:rPr>
                <w:rStyle w:val="Hyperlink"/>
                <w:noProof/>
              </w:rPr>
              <w:instrText xml:space="preserve"> </w:instrText>
            </w:r>
            <w:r>
              <w:rPr>
                <w:noProof/>
              </w:rPr>
              <w:instrText>HYPERLINK \l "_Toc306456148"</w:instrText>
            </w:r>
            <w:r w:rsidRPr="009B11E7">
              <w:rPr>
                <w:rStyle w:val="Hyperlink"/>
                <w:noProof/>
              </w:rPr>
              <w:instrText xml:space="preserve"> </w:instrText>
            </w:r>
            <w:r w:rsidRPr="009B11E7">
              <w:rPr>
                <w:rStyle w:val="Hyperlink"/>
                <w:noProof/>
              </w:rPr>
            </w:r>
            <w:r w:rsidRPr="009B11E7">
              <w:rPr>
                <w:rStyle w:val="Hyperlink"/>
                <w:noProof/>
              </w:rPr>
              <w:fldChar w:fldCharType="separate"/>
            </w:r>
            <w:r w:rsidRPr="009B11E7">
              <w:rPr>
                <w:rStyle w:val="Hyperlink"/>
                <w:noProof/>
              </w:rPr>
              <w:t>Validation</w:t>
            </w:r>
            <w:r>
              <w:rPr>
                <w:noProof/>
                <w:webHidden/>
              </w:rPr>
              <w:tab/>
            </w:r>
            <w:r>
              <w:rPr>
                <w:noProof/>
                <w:webHidden/>
              </w:rPr>
              <w:fldChar w:fldCharType="begin"/>
            </w:r>
            <w:r>
              <w:rPr>
                <w:noProof/>
                <w:webHidden/>
              </w:rPr>
              <w:instrText xml:space="preserve"> PAGEREF _Toc306456148 \h </w:instrText>
            </w:r>
            <w:r>
              <w:rPr>
                <w:noProof/>
                <w:webHidden/>
              </w:rPr>
            </w:r>
          </w:ins>
          <w:r>
            <w:rPr>
              <w:noProof/>
              <w:webHidden/>
            </w:rPr>
            <w:fldChar w:fldCharType="separate"/>
          </w:r>
          <w:ins w:id="92" w:author="Akeel" w:date="2011-10-15T15:33:00Z">
            <w:r>
              <w:rPr>
                <w:noProof/>
                <w:webHidden/>
              </w:rPr>
              <w:t>7</w:t>
            </w:r>
            <w:r>
              <w:rPr>
                <w:noProof/>
                <w:webHidden/>
              </w:rPr>
              <w:fldChar w:fldCharType="end"/>
            </w:r>
            <w:r w:rsidRPr="009B11E7">
              <w:rPr>
                <w:rStyle w:val="Hyperlink"/>
                <w:noProof/>
              </w:rPr>
              <w:fldChar w:fldCharType="end"/>
            </w:r>
          </w:ins>
        </w:p>
        <w:p w:rsidR="00C52726" w:rsidRDefault="00C52726">
          <w:pPr>
            <w:pStyle w:val="TOC2"/>
            <w:tabs>
              <w:tab w:val="right" w:leader="dot" w:pos="9350"/>
            </w:tabs>
            <w:rPr>
              <w:ins w:id="93" w:author="Akeel" w:date="2011-10-15T15:33:00Z"/>
              <w:noProof/>
            </w:rPr>
          </w:pPr>
          <w:ins w:id="94" w:author="Akeel" w:date="2011-10-15T15:33:00Z">
            <w:r w:rsidRPr="009B11E7">
              <w:rPr>
                <w:rStyle w:val="Hyperlink"/>
                <w:noProof/>
              </w:rPr>
              <w:fldChar w:fldCharType="begin"/>
            </w:r>
            <w:r w:rsidRPr="009B11E7">
              <w:rPr>
                <w:rStyle w:val="Hyperlink"/>
                <w:noProof/>
              </w:rPr>
              <w:instrText xml:space="preserve"> </w:instrText>
            </w:r>
            <w:r>
              <w:rPr>
                <w:noProof/>
              </w:rPr>
              <w:instrText>HYPERLINK \l "_Toc306456149"</w:instrText>
            </w:r>
            <w:r w:rsidRPr="009B11E7">
              <w:rPr>
                <w:rStyle w:val="Hyperlink"/>
                <w:noProof/>
              </w:rPr>
              <w:instrText xml:space="preserve"> </w:instrText>
            </w:r>
            <w:r w:rsidRPr="009B11E7">
              <w:rPr>
                <w:rStyle w:val="Hyperlink"/>
                <w:noProof/>
              </w:rPr>
            </w:r>
            <w:r w:rsidRPr="009B11E7">
              <w:rPr>
                <w:rStyle w:val="Hyperlink"/>
                <w:noProof/>
              </w:rPr>
              <w:fldChar w:fldCharType="separate"/>
            </w:r>
            <w:r w:rsidRPr="009B11E7">
              <w:rPr>
                <w:rStyle w:val="Hyperlink"/>
                <w:noProof/>
              </w:rPr>
              <w:t>Performance</w:t>
            </w:r>
            <w:r>
              <w:rPr>
                <w:noProof/>
                <w:webHidden/>
              </w:rPr>
              <w:tab/>
            </w:r>
            <w:r>
              <w:rPr>
                <w:noProof/>
                <w:webHidden/>
              </w:rPr>
              <w:fldChar w:fldCharType="begin"/>
            </w:r>
            <w:r>
              <w:rPr>
                <w:noProof/>
                <w:webHidden/>
              </w:rPr>
              <w:instrText xml:space="preserve"> PAGEREF _Toc306456149 \h </w:instrText>
            </w:r>
            <w:r>
              <w:rPr>
                <w:noProof/>
                <w:webHidden/>
              </w:rPr>
            </w:r>
          </w:ins>
          <w:r>
            <w:rPr>
              <w:noProof/>
              <w:webHidden/>
            </w:rPr>
            <w:fldChar w:fldCharType="separate"/>
          </w:r>
          <w:ins w:id="95" w:author="Akeel" w:date="2011-10-15T15:33:00Z">
            <w:r>
              <w:rPr>
                <w:noProof/>
                <w:webHidden/>
              </w:rPr>
              <w:t>7</w:t>
            </w:r>
            <w:r>
              <w:rPr>
                <w:noProof/>
                <w:webHidden/>
              </w:rPr>
              <w:fldChar w:fldCharType="end"/>
            </w:r>
            <w:r w:rsidRPr="009B11E7">
              <w:rPr>
                <w:rStyle w:val="Hyperlink"/>
                <w:noProof/>
              </w:rPr>
              <w:fldChar w:fldCharType="end"/>
            </w:r>
          </w:ins>
        </w:p>
        <w:p w:rsidR="00C52726" w:rsidRDefault="00C52726">
          <w:pPr>
            <w:pStyle w:val="TOC1"/>
            <w:tabs>
              <w:tab w:val="right" w:leader="dot" w:pos="9350"/>
            </w:tabs>
            <w:rPr>
              <w:ins w:id="96" w:author="Akeel" w:date="2011-10-15T15:33:00Z"/>
              <w:noProof/>
            </w:rPr>
          </w:pPr>
          <w:ins w:id="97" w:author="Akeel" w:date="2011-10-15T15:33:00Z">
            <w:r w:rsidRPr="009B11E7">
              <w:rPr>
                <w:rStyle w:val="Hyperlink"/>
                <w:noProof/>
              </w:rPr>
              <w:fldChar w:fldCharType="begin"/>
            </w:r>
            <w:r w:rsidRPr="009B11E7">
              <w:rPr>
                <w:rStyle w:val="Hyperlink"/>
                <w:noProof/>
              </w:rPr>
              <w:instrText xml:space="preserve"> </w:instrText>
            </w:r>
            <w:r>
              <w:rPr>
                <w:noProof/>
              </w:rPr>
              <w:instrText>HYPERLINK \l "_Toc306456150"</w:instrText>
            </w:r>
            <w:r w:rsidRPr="009B11E7">
              <w:rPr>
                <w:rStyle w:val="Hyperlink"/>
                <w:noProof/>
              </w:rPr>
              <w:instrText xml:space="preserve"> </w:instrText>
            </w:r>
            <w:r w:rsidRPr="009B11E7">
              <w:rPr>
                <w:rStyle w:val="Hyperlink"/>
                <w:noProof/>
              </w:rPr>
            </w:r>
            <w:r w:rsidRPr="009B11E7">
              <w:rPr>
                <w:rStyle w:val="Hyperlink"/>
                <w:noProof/>
              </w:rPr>
              <w:fldChar w:fldCharType="separate"/>
            </w:r>
            <w:r w:rsidRPr="009B11E7">
              <w:rPr>
                <w:rStyle w:val="Hyperlink"/>
                <w:noProof/>
              </w:rPr>
              <w:t>Appendix</w:t>
            </w:r>
            <w:r>
              <w:rPr>
                <w:noProof/>
                <w:webHidden/>
              </w:rPr>
              <w:tab/>
            </w:r>
            <w:r>
              <w:rPr>
                <w:noProof/>
                <w:webHidden/>
              </w:rPr>
              <w:fldChar w:fldCharType="begin"/>
            </w:r>
            <w:r>
              <w:rPr>
                <w:noProof/>
                <w:webHidden/>
              </w:rPr>
              <w:instrText xml:space="preserve"> PAGEREF _Toc306456150 \h </w:instrText>
            </w:r>
            <w:r>
              <w:rPr>
                <w:noProof/>
                <w:webHidden/>
              </w:rPr>
            </w:r>
          </w:ins>
          <w:r>
            <w:rPr>
              <w:noProof/>
              <w:webHidden/>
            </w:rPr>
            <w:fldChar w:fldCharType="separate"/>
          </w:r>
          <w:ins w:id="98" w:author="Akeel" w:date="2011-10-15T15:33:00Z">
            <w:r>
              <w:rPr>
                <w:noProof/>
                <w:webHidden/>
              </w:rPr>
              <w:t>8</w:t>
            </w:r>
            <w:r>
              <w:rPr>
                <w:noProof/>
                <w:webHidden/>
              </w:rPr>
              <w:fldChar w:fldCharType="end"/>
            </w:r>
            <w:r w:rsidRPr="009B11E7">
              <w:rPr>
                <w:rStyle w:val="Hyperlink"/>
                <w:noProof/>
              </w:rPr>
              <w:fldChar w:fldCharType="end"/>
            </w:r>
          </w:ins>
        </w:p>
        <w:p w:rsidR="00C52726" w:rsidRDefault="00C52726">
          <w:pPr>
            <w:pStyle w:val="TOC2"/>
            <w:tabs>
              <w:tab w:val="right" w:leader="dot" w:pos="9350"/>
            </w:tabs>
            <w:rPr>
              <w:ins w:id="99" w:author="Akeel" w:date="2011-10-15T15:33:00Z"/>
              <w:noProof/>
            </w:rPr>
          </w:pPr>
          <w:ins w:id="100" w:author="Akeel" w:date="2011-10-15T15:33:00Z">
            <w:r w:rsidRPr="009B11E7">
              <w:rPr>
                <w:rStyle w:val="Hyperlink"/>
                <w:noProof/>
              </w:rPr>
              <w:fldChar w:fldCharType="begin"/>
            </w:r>
            <w:r w:rsidRPr="009B11E7">
              <w:rPr>
                <w:rStyle w:val="Hyperlink"/>
                <w:noProof/>
              </w:rPr>
              <w:instrText xml:space="preserve"> </w:instrText>
            </w:r>
            <w:r>
              <w:rPr>
                <w:noProof/>
              </w:rPr>
              <w:instrText>HYPERLINK \l "_Toc306456151"</w:instrText>
            </w:r>
            <w:r w:rsidRPr="009B11E7">
              <w:rPr>
                <w:rStyle w:val="Hyperlink"/>
                <w:noProof/>
              </w:rPr>
              <w:instrText xml:space="preserve"> </w:instrText>
            </w:r>
            <w:r w:rsidRPr="009B11E7">
              <w:rPr>
                <w:rStyle w:val="Hyperlink"/>
                <w:noProof/>
              </w:rPr>
            </w:r>
            <w:r w:rsidRPr="009B11E7">
              <w:rPr>
                <w:rStyle w:val="Hyperlink"/>
                <w:noProof/>
              </w:rPr>
              <w:fldChar w:fldCharType="separate"/>
            </w:r>
            <w:r w:rsidRPr="009B11E7">
              <w:rPr>
                <w:rStyle w:val="Hyperlink"/>
                <w:noProof/>
              </w:rPr>
              <w:t>bcdadd.s</w:t>
            </w:r>
            <w:r>
              <w:rPr>
                <w:noProof/>
                <w:webHidden/>
              </w:rPr>
              <w:tab/>
            </w:r>
            <w:r>
              <w:rPr>
                <w:noProof/>
                <w:webHidden/>
              </w:rPr>
              <w:fldChar w:fldCharType="begin"/>
            </w:r>
            <w:r>
              <w:rPr>
                <w:noProof/>
                <w:webHidden/>
              </w:rPr>
              <w:instrText xml:space="preserve"> PAGEREF _Toc306456151 \h </w:instrText>
            </w:r>
            <w:r>
              <w:rPr>
                <w:noProof/>
                <w:webHidden/>
              </w:rPr>
            </w:r>
          </w:ins>
          <w:r>
            <w:rPr>
              <w:noProof/>
              <w:webHidden/>
            </w:rPr>
            <w:fldChar w:fldCharType="separate"/>
          </w:r>
          <w:ins w:id="101" w:author="Akeel" w:date="2011-10-15T15:33:00Z">
            <w:r>
              <w:rPr>
                <w:noProof/>
                <w:webHidden/>
              </w:rPr>
              <w:t>8</w:t>
            </w:r>
            <w:r>
              <w:rPr>
                <w:noProof/>
                <w:webHidden/>
              </w:rPr>
              <w:fldChar w:fldCharType="end"/>
            </w:r>
            <w:r w:rsidRPr="009B11E7">
              <w:rPr>
                <w:rStyle w:val="Hyperlink"/>
                <w:noProof/>
              </w:rPr>
              <w:fldChar w:fldCharType="end"/>
            </w:r>
          </w:ins>
        </w:p>
        <w:p w:rsidR="00C52726" w:rsidRDefault="00C52726">
          <w:pPr>
            <w:pStyle w:val="TOC2"/>
            <w:tabs>
              <w:tab w:val="right" w:leader="dot" w:pos="9350"/>
            </w:tabs>
            <w:rPr>
              <w:ins w:id="102" w:author="Akeel" w:date="2011-10-15T15:33:00Z"/>
              <w:noProof/>
            </w:rPr>
          </w:pPr>
          <w:ins w:id="103" w:author="Akeel" w:date="2011-10-15T15:33:00Z">
            <w:r w:rsidRPr="009B11E7">
              <w:rPr>
                <w:rStyle w:val="Hyperlink"/>
                <w:noProof/>
              </w:rPr>
              <w:fldChar w:fldCharType="begin"/>
            </w:r>
            <w:r w:rsidRPr="009B11E7">
              <w:rPr>
                <w:rStyle w:val="Hyperlink"/>
                <w:noProof/>
              </w:rPr>
              <w:instrText xml:space="preserve"> </w:instrText>
            </w:r>
            <w:r>
              <w:rPr>
                <w:noProof/>
              </w:rPr>
              <w:instrText>HYPERLINK \l "_Toc306456152"</w:instrText>
            </w:r>
            <w:r w:rsidRPr="009B11E7">
              <w:rPr>
                <w:rStyle w:val="Hyperlink"/>
                <w:noProof/>
              </w:rPr>
              <w:instrText xml:space="preserve"> </w:instrText>
            </w:r>
            <w:r w:rsidRPr="009B11E7">
              <w:rPr>
                <w:rStyle w:val="Hyperlink"/>
                <w:noProof/>
              </w:rPr>
            </w:r>
            <w:r w:rsidRPr="009B11E7">
              <w:rPr>
                <w:rStyle w:val="Hyperlink"/>
                <w:noProof/>
              </w:rPr>
              <w:fldChar w:fldCharType="separate"/>
            </w:r>
            <w:r w:rsidRPr="009B11E7">
              <w:rPr>
                <w:rStyle w:val="Hyperlink"/>
                <w:noProof/>
              </w:rPr>
              <w:t>Babbage.c</w:t>
            </w:r>
            <w:r>
              <w:rPr>
                <w:noProof/>
                <w:webHidden/>
              </w:rPr>
              <w:tab/>
            </w:r>
            <w:r>
              <w:rPr>
                <w:noProof/>
                <w:webHidden/>
              </w:rPr>
              <w:fldChar w:fldCharType="begin"/>
            </w:r>
            <w:r>
              <w:rPr>
                <w:noProof/>
                <w:webHidden/>
              </w:rPr>
              <w:instrText xml:space="preserve"> PAGEREF _Toc306456152 \h </w:instrText>
            </w:r>
            <w:r>
              <w:rPr>
                <w:noProof/>
                <w:webHidden/>
              </w:rPr>
            </w:r>
          </w:ins>
          <w:r>
            <w:rPr>
              <w:noProof/>
              <w:webHidden/>
            </w:rPr>
            <w:fldChar w:fldCharType="separate"/>
          </w:r>
          <w:ins w:id="104" w:author="Akeel" w:date="2011-10-15T15:33:00Z">
            <w:r>
              <w:rPr>
                <w:noProof/>
                <w:webHidden/>
              </w:rPr>
              <w:t>14</w:t>
            </w:r>
            <w:r>
              <w:rPr>
                <w:noProof/>
                <w:webHidden/>
              </w:rPr>
              <w:fldChar w:fldCharType="end"/>
            </w:r>
            <w:r w:rsidRPr="009B11E7">
              <w:rPr>
                <w:rStyle w:val="Hyperlink"/>
                <w:noProof/>
              </w:rPr>
              <w:fldChar w:fldCharType="end"/>
            </w:r>
          </w:ins>
        </w:p>
        <w:p w:rsidR="00C079E0" w:rsidDel="001220A2" w:rsidRDefault="00C079E0">
          <w:pPr>
            <w:pStyle w:val="TOC1"/>
            <w:tabs>
              <w:tab w:val="right" w:leader="dot" w:pos="9350"/>
            </w:tabs>
            <w:rPr>
              <w:del w:id="105" w:author="Akeel" w:date="2011-10-15T15:19:00Z"/>
              <w:noProof/>
            </w:rPr>
          </w:pPr>
          <w:del w:id="106" w:author="Akeel" w:date="2011-10-15T15:19:00Z">
            <w:r w:rsidRPr="001220A2" w:rsidDel="001220A2">
              <w:rPr>
                <w:rStyle w:val="Hyperlink"/>
                <w:noProof/>
                <w:rPrChange w:id="107" w:author="Akeel" w:date="2011-10-15T15:19:00Z">
                  <w:rPr>
                    <w:rStyle w:val="Hyperlink"/>
                    <w:noProof/>
                  </w:rPr>
                </w:rPrChange>
              </w:rPr>
              <w:delText>BCDADD</w:delText>
            </w:r>
            <w:r w:rsidDel="001220A2">
              <w:rPr>
                <w:noProof/>
                <w:webHidden/>
              </w:rPr>
              <w:tab/>
              <w:delText>1</w:delText>
            </w:r>
          </w:del>
        </w:p>
        <w:p w:rsidR="00C079E0" w:rsidDel="001220A2" w:rsidRDefault="00C079E0">
          <w:pPr>
            <w:pStyle w:val="TOC2"/>
            <w:tabs>
              <w:tab w:val="right" w:leader="dot" w:pos="9350"/>
            </w:tabs>
            <w:rPr>
              <w:del w:id="108" w:author="Akeel" w:date="2011-10-15T15:19:00Z"/>
              <w:noProof/>
            </w:rPr>
          </w:pPr>
          <w:del w:id="109" w:author="Akeel" w:date="2011-10-15T15:19:00Z">
            <w:r w:rsidRPr="001220A2" w:rsidDel="001220A2">
              <w:rPr>
                <w:rStyle w:val="Hyperlink"/>
                <w:noProof/>
                <w:rPrChange w:id="110" w:author="Akeel" w:date="2011-10-15T15:19:00Z">
                  <w:rPr>
                    <w:rStyle w:val="Hyperlink"/>
                    <w:noProof/>
                  </w:rPr>
                </w:rPrChange>
              </w:rPr>
              <w:delText>Functional Specification</w:delText>
            </w:r>
            <w:r w:rsidDel="001220A2">
              <w:rPr>
                <w:noProof/>
                <w:webHidden/>
              </w:rPr>
              <w:tab/>
              <w:delText>1</w:delText>
            </w:r>
          </w:del>
        </w:p>
        <w:p w:rsidR="00C079E0" w:rsidDel="001220A2" w:rsidRDefault="00C079E0">
          <w:pPr>
            <w:pStyle w:val="TOC3"/>
            <w:tabs>
              <w:tab w:val="right" w:leader="dot" w:pos="9350"/>
            </w:tabs>
            <w:rPr>
              <w:del w:id="111" w:author="Akeel" w:date="2011-10-15T15:19:00Z"/>
              <w:noProof/>
            </w:rPr>
          </w:pPr>
          <w:del w:id="112" w:author="Akeel" w:date="2011-10-15T15:19:00Z">
            <w:r w:rsidRPr="001220A2" w:rsidDel="001220A2">
              <w:rPr>
                <w:rStyle w:val="Hyperlink"/>
                <w:noProof/>
                <w:rPrChange w:id="113" w:author="Akeel" w:date="2011-10-15T15:19:00Z">
                  <w:rPr>
                    <w:rStyle w:val="Hyperlink"/>
                    <w:noProof/>
                  </w:rPr>
                </w:rPrChange>
              </w:rPr>
              <w:delText>Assembly Description</w:delText>
            </w:r>
            <w:r w:rsidDel="001220A2">
              <w:rPr>
                <w:noProof/>
                <w:webHidden/>
              </w:rPr>
              <w:tab/>
              <w:delText>1</w:delText>
            </w:r>
          </w:del>
        </w:p>
        <w:p w:rsidR="00C079E0" w:rsidDel="001220A2" w:rsidRDefault="00C079E0">
          <w:pPr>
            <w:pStyle w:val="TOC3"/>
            <w:tabs>
              <w:tab w:val="right" w:leader="dot" w:pos="9350"/>
            </w:tabs>
            <w:rPr>
              <w:del w:id="114" w:author="Akeel" w:date="2011-10-15T15:19:00Z"/>
              <w:noProof/>
            </w:rPr>
          </w:pPr>
          <w:del w:id="115" w:author="Akeel" w:date="2011-10-15T15:19:00Z">
            <w:r w:rsidRPr="001220A2" w:rsidDel="001220A2">
              <w:rPr>
                <w:rStyle w:val="Hyperlink"/>
                <w:rFonts w:eastAsiaTheme="minorHAnsi"/>
                <w:noProof/>
                <w:rPrChange w:id="116" w:author="Akeel" w:date="2011-10-15T15:19:00Z">
                  <w:rPr>
                    <w:rStyle w:val="Hyperlink"/>
                    <w:rFonts w:eastAsiaTheme="minorHAnsi"/>
                    <w:noProof/>
                  </w:rPr>
                </w:rPrChange>
              </w:rPr>
              <w:delText>bcdadd routine, takes two well formatted BCDs in r0 and r1, and places their BCD sum in r0</w:delText>
            </w:r>
            <w:r w:rsidDel="001220A2">
              <w:rPr>
                <w:noProof/>
                <w:webHidden/>
              </w:rPr>
              <w:tab/>
              <w:delText>1</w:delText>
            </w:r>
          </w:del>
        </w:p>
        <w:p w:rsidR="00C079E0" w:rsidDel="001220A2" w:rsidRDefault="00C079E0">
          <w:pPr>
            <w:pStyle w:val="TOC3"/>
            <w:tabs>
              <w:tab w:val="right" w:leader="dot" w:pos="9350"/>
            </w:tabs>
            <w:rPr>
              <w:del w:id="117" w:author="Akeel" w:date="2011-10-15T15:19:00Z"/>
              <w:noProof/>
            </w:rPr>
          </w:pPr>
          <w:del w:id="118" w:author="Akeel" w:date="2011-10-15T15:19:00Z">
            <w:r w:rsidRPr="001220A2" w:rsidDel="001220A2">
              <w:rPr>
                <w:rStyle w:val="Hyperlink"/>
                <w:noProof/>
                <w:rPrChange w:id="119" w:author="Akeel" w:date="2011-10-15T15:19:00Z">
                  <w:rPr>
                    <w:rStyle w:val="Hyperlink"/>
                    <w:noProof/>
                  </w:rPr>
                </w:rPrChange>
              </w:rPr>
              <w:delText>C Function Prototype</w:delText>
            </w:r>
            <w:r w:rsidDel="001220A2">
              <w:rPr>
                <w:noProof/>
                <w:webHidden/>
              </w:rPr>
              <w:tab/>
              <w:delText>1</w:delText>
            </w:r>
          </w:del>
        </w:p>
        <w:p w:rsidR="00C079E0" w:rsidDel="001220A2" w:rsidRDefault="00C079E0">
          <w:pPr>
            <w:pStyle w:val="TOC2"/>
            <w:tabs>
              <w:tab w:val="right" w:leader="dot" w:pos="9350"/>
            </w:tabs>
            <w:rPr>
              <w:del w:id="120" w:author="Akeel" w:date="2011-10-15T15:19:00Z"/>
              <w:noProof/>
            </w:rPr>
          </w:pPr>
          <w:del w:id="121" w:author="Akeel" w:date="2011-10-15T15:19:00Z">
            <w:r w:rsidRPr="001220A2" w:rsidDel="001220A2">
              <w:rPr>
                <w:rStyle w:val="Hyperlink"/>
                <w:noProof/>
                <w:rPrChange w:id="122" w:author="Akeel" w:date="2011-10-15T15:19:00Z">
                  <w:rPr>
                    <w:rStyle w:val="Hyperlink"/>
                    <w:noProof/>
                  </w:rPr>
                </w:rPrChange>
              </w:rPr>
              <w:delText>Algorithm and State Diagram</w:delText>
            </w:r>
            <w:r w:rsidDel="001220A2">
              <w:rPr>
                <w:noProof/>
                <w:webHidden/>
              </w:rPr>
              <w:tab/>
              <w:delText>2</w:delText>
            </w:r>
          </w:del>
        </w:p>
        <w:p w:rsidR="00C079E0" w:rsidDel="001220A2" w:rsidRDefault="00C079E0">
          <w:pPr>
            <w:pStyle w:val="TOC3"/>
            <w:tabs>
              <w:tab w:val="right" w:leader="dot" w:pos="9350"/>
            </w:tabs>
            <w:rPr>
              <w:del w:id="123" w:author="Akeel" w:date="2011-10-15T15:19:00Z"/>
              <w:noProof/>
            </w:rPr>
          </w:pPr>
          <w:del w:id="124" w:author="Akeel" w:date="2011-10-15T15:19:00Z">
            <w:r w:rsidRPr="001220A2" w:rsidDel="001220A2">
              <w:rPr>
                <w:rStyle w:val="Hyperlink"/>
                <w:noProof/>
                <w:rPrChange w:id="125" w:author="Akeel" w:date="2011-10-15T15:19:00Z">
                  <w:rPr>
                    <w:rStyle w:val="Hyperlink"/>
                    <w:noProof/>
                  </w:rPr>
                </w:rPrChange>
              </w:rPr>
              <w:delText>BCD Add</w:delText>
            </w:r>
            <w:r w:rsidDel="001220A2">
              <w:rPr>
                <w:noProof/>
                <w:webHidden/>
              </w:rPr>
              <w:tab/>
              <w:delText>3</w:delText>
            </w:r>
          </w:del>
        </w:p>
        <w:p w:rsidR="00C079E0" w:rsidDel="001220A2" w:rsidRDefault="00C079E0">
          <w:pPr>
            <w:pStyle w:val="TOC2"/>
            <w:tabs>
              <w:tab w:val="right" w:leader="dot" w:pos="9350"/>
            </w:tabs>
            <w:rPr>
              <w:del w:id="126" w:author="Akeel" w:date="2011-10-15T15:19:00Z"/>
              <w:noProof/>
            </w:rPr>
          </w:pPr>
          <w:del w:id="127" w:author="Akeel" w:date="2011-10-15T15:19:00Z">
            <w:r w:rsidRPr="001220A2" w:rsidDel="001220A2">
              <w:rPr>
                <w:rStyle w:val="Hyperlink"/>
                <w:noProof/>
                <w:rPrChange w:id="128" w:author="Akeel" w:date="2011-10-15T15:19:00Z">
                  <w:rPr>
                    <w:rStyle w:val="Hyperlink"/>
                    <w:noProof/>
                  </w:rPr>
                </w:rPrChange>
              </w:rPr>
              <w:delText>Validation</w:delText>
            </w:r>
            <w:r w:rsidDel="001220A2">
              <w:rPr>
                <w:noProof/>
                <w:webHidden/>
              </w:rPr>
              <w:tab/>
              <w:delText>5</w:delText>
            </w:r>
          </w:del>
        </w:p>
        <w:p w:rsidR="00C079E0" w:rsidDel="001220A2" w:rsidRDefault="00C079E0">
          <w:pPr>
            <w:pStyle w:val="TOC2"/>
            <w:tabs>
              <w:tab w:val="right" w:leader="dot" w:pos="9350"/>
            </w:tabs>
            <w:rPr>
              <w:del w:id="129" w:author="Akeel" w:date="2011-10-15T15:19:00Z"/>
              <w:noProof/>
            </w:rPr>
          </w:pPr>
          <w:del w:id="130" w:author="Akeel" w:date="2011-10-15T15:19:00Z">
            <w:r w:rsidRPr="001220A2" w:rsidDel="001220A2">
              <w:rPr>
                <w:rStyle w:val="Hyperlink"/>
                <w:noProof/>
                <w:rPrChange w:id="131" w:author="Akeel" w:date="2011-10-15T15:19:00Z">
                  <w:rPr>
                    <w:rStyle w:val="Hyperlink"/>
                    <w:noProof/>
                  </w:rPr>
                </w:rPrChange>
              </w:rPr>
              <w:delText>Performance</w:delText>
            </w:r>
            <w:r w:rsidDel="001220A2">
              <w:rPr>
                <w:noProof/>
                <w:webHidden/>
              </w:rPr>
              <w:tab/>
              <w:delText>5</w:delText>
            </w:r>
          </w:del>
        </w:p>
        <w:p w:rsidR="00C079E0" w:rsidDel="001220A2" w:rsidRDefault="00C079E0">
          <w:pPr>
            <w:pStyle w:val="TOC1"/>
            <w:tabs>
              <w:tab w:val="right" w:leader="dot" w:pos="9350"/>
            </w:tabs>
            <w:rPr>
              <w:del w:id="132" w:author="Akeel" w:date="2011-10-15T15:19:00Z"/>
              <w:noProof/>
            </w:rPr>
          </w:pPr>
          <w:del w:id="133" w:author="Akeel" w:date="2011-10-15T15:19:00Z">
            <w:r w:rsidRPr="001220A2" w:rsidDel="001220A2">
              <w:rPr>
                <w:rStyle w:val="Hyperlink"/>
                <w:noProof/>
                <w:rPrChange w:id="134" w:author="Akeel" w:date="2011-10-15T15:19:00Z">
                  <w:rPr>
                    <w:rStyle w:val="Hyperlink"/>
                    <w:noProof/>
                  </w:rPr>
                </w:rPrChange>
              </w:rPr>
              <w:delText>Babbage</w:delText>
            </w:r>
            <w:r w:rsidDel="001220A2">
              <w:rPr>
                <w:noProof/>
                <w:webHidden/>
              </w:rPr>
              <w:tab/>
              <w:delText>7</w:delText>
            </w:r>
          </w:del>
        </w:p>
        <w:p w:rsidR="00C079E0" w:rsidDel="001220A2" w:rsidRDefault="00C079E0">
          <w:pPr>
            <w:pStyle w:val="TOC2"/>
            <w:tabs>
              <w:tab w:val="right" w:leader="dot" w:pos="9350"/>
            </w:tabs>
            <w:rPr>
              <w:del w:id="135" w:author="Akeel" w:date="2011-10-15T15:19:00Z"/>
              <w:noProof/>
            </w:rPr>
          </w:pPr>
          <w:del w:id="136" w:author="Akeel" w:date="2011-10-15T15:19:00Z">
            <w:r w:rsidRPr="001220A2" w:rsidDel="001220A2">
              <w:rPr>
                <w:rStyle w:val="Hyperlink"/>
                <w:noProof/>
                <w:rPrChange w:id="137" w:author="Akeel" w:date="2011-10-15T15:19:00Z">
                  <w:rPr>
                    <w:rStyle w:val="Hyperlink"/>
                    <w:noProof/>
                  </w:rPr>
                </w:rPrChange>
              </w:rPr>
              <w:delText>Functional Specifications</w:delText>
            </w:r>
            <w:r w:rsidDel="001220A2">
              <w:rPr>
                <w:noProof/>
                <w:webHidden/>
              </w:rPr>
              <w:tab/>
              <w:delText>7</w:delText>
            </w:r>
          </w:del>
        </w:p>
        <w:p w:rsidR="00C079E0" w:rsidDel="001220A2" w:rsidRDefault="00C079E0">
          <w:pPr>
            <w:pStyle w:val="TOC2"/>
            <w:tabs>
              <w:tab w:val="right" w:leader="dot" w:pos="9350"/>
            </w:tabs>
            <w:rPr>
              <w:del w:id="138" w:author="Akeel" w:date="2011-10-15T15:19:00Z"/>
              <w:noProof/>
            </w:rPr>
          </w:pPr>
          <w:del w:id="139" w:author="Akeel" w:date="2011-10-15T15:19:00Z">
            <w:r w:rsidRPr="001220A2" w:rsidDel="001220A2">
              <w:rPr>
                <w:rStyle w:val="Hyperlink"/>
                <w:noProof/>
                <w:rPrChange w:id="140" w:author="Akeel" w:date="2011-10-15T15:19:00Z">
                  <w:rPr>
                    <w:rStyle w:val="Hyperlink"/>
                    <w:noProof/>
                  </w:rPr>
                </w:rPrChange>
              </w:rPr>
              <w:delText>Algorithm</w:delText>
            </w:r>
            <w:r w:rsidDel="001220A2">
              <w:rPr>
                <w:noProof/>
                <w:webHidden/>
              </w:rPr>
              <w:tab/>
              <w:delText>7</w:delText>
            </w:r>
          </w:del>
        </w:p>
        <w:p w:rsidR="00C079E0" w:rsidDel="001220A2" w:rsidRDefault="00C079E0">
          <w:pPr>
            <w:pStyle w:val="TOC3"/>
            <w:tabs>
              <w:tab w:val="right" w:leader="dot" w:pos="9350"/>
            </w:tabs>
            <w:rPr>
              <w:del w:id="141" w:author="Akeel" w:date="2011-10-15T15:19:00Z"/>
              <w:noProof/>
            </w:rPr>
          </w:pPr>
          <w:del w:id="142" w:author="Akeel" w:date="2011-10-15T15:19:00Z">
            <w:r w:rsidRPr="001220A2" w:rsidDel="001220A2">
              <w:rPr>
                <w:rStyle w:val="Hyperlink"/>
                <w:noProof/>
                <w:rPrChange w:id="143" w:author="Akeel" w:date="2011-10-15T15:19:00Z">
                  <w:rPr>
                    <w:rStyle w:val="Hyperlink"/>
                    <w:noProof/>
                  </w:rPr>
                </w:rPrChange>
              </w:rPr>
              <w:delText>Implementation of Buffer:</w:delText>
            </w:r>
            <w:r w:rsidDel="001220A2">
              <w:rPr>
                <w:noProof/>
                <w:webHidden/>
              </w:rPr>
              <w:tab/>
              <w:delText>7</w:delText>
            </w:r>
          </w:del>
        </w:p>
        <w:p w:rsidR="00C079E0" w:rsidDel="001220A2" w:rsidRDefault="00C079E0">
          <w:pPr>
            <w:pStyle w:val="TOC2"/>
            <w:tabs>
              <w:tab w:val="right" w:leader="dot" w:pos="9350"/>
            </w:tabs>
            <w:rPr>
              <w:del w:id="144" w:author="Akeel" w:date="2011-10-15T15:19:00Z"/>
              <w:noProof/>
            </w:rPr>
          </w:pPr>
          <w:del w:id="145" w:author="Akeel" w:date="2011-10-15T15:19:00Z">
            <w:r w:rsidRPr="001220A2" w:rsidDel="001220A2">
              <w:rPr>
                <w:rStyle w:val="Hyperlink"/>
                <w:noProof/>
                <w:rPrChange w:id="146" w:author="Akeel" w:date="2011-10-15T15:19:00Z">
                  <w:rPr>
                    <w:rStyle w:val="Hyperlink"/>
                    <w:noProof/>
                  </w:rPr>
                </w:rPrChange>
              </w:rPr>
              <w:delText>Validation</w:delText>
            </w:r>
            <w:r w:rsidDel="001220A2">
              <w:rPr>
                <w:noProof/>
                <w:webHidden/>
              </w:rPr>
              <w:tab/>
              <w:delText>8</w:delText>
            </w:r>
          </w:del>
        </w:p>
        <w:p w:rsidR="00C079E0" w:rsidDel="001220A2" w:rsidRDefault="00C079E0">
          <w:pPr>
            <w:pStyle w:val="TOC2"/>
            <w:tabs>
              <w:tab w:val="right" w:leader="dot" w:pos="9350"/>
            </w:tabs>
            <w:rPr>
              <w:del w:id="147" w:author="Akeel" w:date="2011-10-15T15:19:00Z"/>
              <w:noProof/>
            </w:rPr>
          </w:pPr>
          <w:del w:id="148" w:author="Akeel" w:date="2011-10-15T15:19:00Z">
            <w:r w:rsidRPr="001220A2" w:rsidDel="001220A2">
              <w:rPr>
                <w:rStyle w:val="Hyperlink"/>
                <w:noProof/>
                <w:rPrChange w:id="149" w:author="Akeel" w:date="2011-10-15T15:19:00Z">
                  <w:rPr>
                    <w:rStyle w:val="Hyperlink"/>
                    <w:noProof/>
                  </w:rPr>
                </w:rPrChange>
              </w:rPr>
              <w:delText>Performance</w:delText>
            </w:r>
            <w:r w:rsidDel="001220A2">
              <w:rPr>
                <w:noProof/>
                <w:webHidden/>
              </w:rPr>
              <w:tab/>
              <w:delText>8</w:delText>
            </w:r>
          </w:del>
        </w:p>
        <w:p w:rsidR="00C079E0" w:rsidDel="001220A2" w:rsidRDefault="00C079E0">
          <w:pPr>
            <w:pStyle w:val="TOC1"/>
            <w:tabs>
              <w:tab w:val="right" w:leader="dot" w:pos="9350"/>
            </w:tabs>
            <w:rPr>
              <w:del w:id="150" w:author="Akeel" w:date="2011-10-15T15:19:00Z"/>
              <w:noProof/>
            </w:rPr>
          </w:pPr>
          <w:del w:id="151" w:author="Akeel" w:date="2011-10-15T15:19:00Z">
            <w:r w:rsidRPr="001220A2" w:rsidDel="001220A2">
              <w:rPr>
                <w:rStyle w:val="Hyperlink"/>
                <w:noProof/>
                <w:rPrChange w:id="152" w:author="Akeel" w:date="2011-10-15T15:19:00Z">
                  <w:rPr>
                    <w:rStyle w:val="Hyperlink"/>
                    <w:noProof/>
                  </w:rPr>
                </w:rPrChange>
              </w:rPr>
              <w:delText>Appendix</w:delText>
            </w:r>
            <w:r w:rsidDel="001220A2">
              <w:rPr>
                <w:noProof/>
                <w:webHidden/>
              </w:rPr>
              <w:tab/>
              <w:delText>10</w:delText>
            </w:r>
          </w:del>
        </w:p>
        <w:p w:rsidR="00C079E0" w:rsidDel="001220A2" w:rsidRDefault="00C079E0">
          <w:pPr>
            <w:pStyle w:val="TOC2"/>
            <w:tabs>
              <w:tab w:val="right" w:leader="dot" w:pos="9350"/>
            </w:tabs>
            <w:rPr>
              <w:del w:id="153" w:author="Akeel" w:date="2011-10-15T15:19:00Z"/>
              <w:noProof/>
            </w:rPr>
          </w:pPr>
          <w:del w:id="154" w:author="Akeel" w:date="2011-10-15T15:19:00Z">
            <w:r w:rsidRPr="001220A2" w:rsidDel="001220A2">
              <w:rPr>
                <w:rStyle w:val="Hyperlink"/>
                <w:noProof/>
                <w:rPrChange w:id="155" w:author="Akeel" w:date="2011-10-15T15:19:00Z">
                  <w:rPr>
                    <w:rStyle w:val="Hyperlink"/>
                    <w:noProof/>
                  </w:rPr>
                </w:rPrChange>
              </w:rPr>
              <w:delText>bcdadd.s</w:delText>
            </w:r>
            <w:r w:rsidDel="001220A2">
              <w:rPr>
                <w:noProof/>
                <w:webHidden/>
              </w:rPr>
              <w:tab/>
              <w:delText>10</w:delText>
            </w:r>
          </w:del>
        </w:p>
        <w:p w:rsidR="00C079E0" w:rsidDel="001220A2" w:rsidRDefault="00C079E0">
          <w:pPr>
            <w:pStyle w:val="TOC2"/>
            <w:tabs>
              <w:tab w:val="right" w:leader="dot" w:pos="9350"/>
            </w:tabs>
            <w:rPr>
              <w:del w:id="156" w:author="Akeel" w:date="2011-10-15T15:19:00Z"/>
              <w:noProof/>
            </w:rPr>
          </w:pPr>
          <w:del w:id="157" w:author="Akeel" w:date="2011-10-15T15:19:00Z">
            <w:r w:rsidRPr="001220A2" w:rsidDel="001220A2">
              <w:rPr>
                <w:rStyle w:val="Hyperlink"/>
                <w:noProof/>
                <w:rPrChange w:id="158" w:author="Akeel" w:date="2011-10-15T15:19:00Z">
                  <w:rPr>
                    <w:rStyle w:val="Hyperlink"/>
                    <w:noProof/>
                  </w:rPr>
                </w:rPrChange>
              </w:rPr>
              <w:delText>Babbage.c</w:delText>
            </w:r>
            <w:r w:rsidDel="001220A2">
              <w:rPr>
                <w:noProof/>
                <w:webHidden/>
              </w:rPr>
              <w:tab/>
              <w:delText>16</w:delText>
            </w:r>
          </w:del>
        </w:p>
        <w:p w:rsidR="00C079E0" w:rsidRDefault="001C0616">
          <w:pPr>
            <w:rPr>
              <w:ins w:id="159" w:author="MJ007" w:date="2011-10-10T13:14:00Z"/>
            </w:rPr>
          </w:pPr>
          <w:ins w:id="160" w:author="MJ007" w:date="2011-10-10T13:14:00Z">
            <w:r>
              <w:rPr>
                <w:b/>
                <w:bCs/>
                <w:noProof/>
              </w:rPr>
              <w:fldChar w:fldCharType="end"/>
            </w:r>
          </w:ins>
        </w:p>
      </w:sdtContent>
      <w:customXmlInsRangeStart w:id="161" w:author="MJ007" w:date="2011-10-10T13:14:00Z"/>
    </w:sdt>
    <w:customXmlInsRangeEnd w:id="161"/>
    <w:p w:rsidR="00C079E0" w:rsidRDefault="00C079E0">
      <w:pPr>
        <w:rPr>
          <w:ins w:id="162" w:author="MJ007" w:date="2011-10-10T13:15:00Z"/>
          <w:rFonts w:asciiTheme="majorHAnsi" w:eastAsiaTheme="majorEastAsia" w:hAnsiTheme="majorHAnsi" w:cstheme="majorBidi"/>
          <w:b/>
          <w:bCs/>
          <w:color w:val="365F91" w:themeColor="accent1" w:themeShade="BF"/>
          <w:sz w:val="28"/>
          <w:szCs w:val="28"/>
        </w:rPr>
      </w:pPr>
      <w:ins w:id="163" w:author="MJ007" w:date="2011-10-10T13:15:00Z">
        <w:r>
          <w:br w:type="page"/>
        </w:r>
      </w:ins>
    </w:p>
    <w:p w:rsidR="00EB68D6" w:rsidRDefault="00EB68D6" w:rsidP="00EB68D6">
      <w:pPr>
        <w:pStyle w:val="Heading1"/>
        <w:rPr>
          <w:ins w:id="164" w:author="Akeel" w:date="2011-10-15T15:08:00Z"/>
        </w:rPr>
      </w:pPr>
      <w:bookmarkStart w:id="165" w:name="_Toc306456135"/>
      <w:ins w:id="166" w:author="Akeel" w:date="2011-10-15T15:14:00Z">
        <w:r>
          <w:lastRenderedPageBreak/>
          <w:t xml:space="preserve">(Part A) </w:t>
        </w:r>
      </w:ins>
      <w:ins w:id="167" w:author="Akeel" w:date="2011-10-15T15:08:00Z">
        <w:r>
          <w:t>BCDADD</w:t>
        </w:r>
        <w:bookmarkEnd w:id="165"/>
      </w:ins>
    </w:p>
    <w:p w:rsidR="00EB68D6" w:rsidRDefault="00EB68D6" w:rsidP="00EB68D6">
      <w:pPr>
        <w:pStyle w:val="Heading2"/>
        <w:rPr>
          <w:ins w:id="168" w:author="Akeel" w:date="2011-10-15T15:08:00Z"/>
        </w:rPr>
      </w:pPr>
      <w:bookmarkStart w:id="169" w:name="_Toc306456136"/>
      <w:ins w:id="170" w:author="Akeel" w:date="2011-10-15T15:08:00Z">
        <w:r>
          <w:t>Functional Specification</w:t>
        </w:r>
        <w:bookmarkEnd w:id="169"/>
      </w:ins>
    </w:p>
    <w:p w:rsidR="00EB68D6" w:rsidRDefault="00EB68D6" w:rsidP="00EB68D6">
      <w:pPr>
        <w:pStyle w:val="Heading3"/>
        <w:rPr>
          <w:ins w:id="171" w:author="Akeel" w:date="2011-10-15T15:08:00Z"/>
        </w:rPr>
      </w:pPr>
      <w:bookmarkStart w:id="172" w:name="_Toc306456137"/>
      <w:ins w:id="173" w:author="Akeel" w:date="2011-10-15T15:08:00Z">
        <w:r>
          <w:t>Assembly Description</w:t>
        </w:r>
        <w:bookmarkEnd w:id="172"/>
      </w:ins>
    </w:p>
    <w:p w:rsidR="00EB68D6" w:rsidRDefault="00EB68D6" w:rsidP="00EB68D6">
      <w:pPr>
        <w:pStyle w:val="Heading3"/>
        <w:rPr>
          <w:ins w:id="174" w:author="Akeel" w:date="2011-10-15T15:08:00Z"/>
          <w:rFonts w:asciiTheme="minorHAnsi" w:eastAsiaTheme="minorHAnsi" w:hAnsiTheme="minorHAnsi" w:cstheme="minorBidi"/>
          <w:b w:val="0"/>
          <w:bCs w:val="0"/>
          <w:color w:val="auto"/>
        </w:rPr>
      </w:pPr>
      <w:bookmarkStart w:id="175" w:name="_Toc306456138"/>
      <w:ins w:id="176" w:author="Akeel" w:date="2011-10-15T15:08:00Z">
        <w:r>
          <w:rPr>
            <w:rFonts w:asciiTheme="minorHAnsi" w:eastAsiaTheme="minorHAnsi" w:hAnsiTheme="minorHAnsi" w:cstheme="minorBidi"/>
            <w:b w:val="0"/>
            <w:bCs w:val="0"/>
            <w:color w:val="auto"/>
          </w:rPr>
          <w:t xml:space="preserve">The </w:t>
        </w:r>
        <w:r w:rsidRPr="007915B6">
          <w:rPr>
            <w:rFonts w:asciiTheme="minorHAnsi" w:eastAsiaTheme="minorHAnsi" w:hAnsiTheme="minorHAnsi" w:cstheme="minorBidi"/>
            <w:b w:val="0"/>
            <w:bCs w:val="0"/>
            <w:i/>
            <w:color w:val="auto"/>
          </w:rPr>
          <w:t>bcdadd</w:t>
        </w:r>
        <w:r w:rsidRPr="00657100">
          <w:rPr>
            <w:rFonts w:asciiTheme="minorHAnsi" w:eastAsiaTheme="minorHAnsi" w:hAnsiTheme="minorHAnsi" w:cstheme="minorBidi"/>
            <w:b w:val="0"/>
            <w:bCs w:val="0"/>
            <w:color w:val="auto"/>
          </w:rPr>
          <w:t xml:space="preserve"> routine, takes two well formatted BCDs in </w:t>
        </w:r>
        <w:r w:rsidRPr="007915B6">
          <w:rPr>
            <w:rFonts w:asciiTheme="minorHAnsi" w:eastAsiaTheme="minorHAnsi" w:hAnsiTheme="minorHAnsi" w:cstheme="minorBidi"/>
            <w:b w:val="0"/>
            <w:bCs w:val="0"/>
            <w:i/>
            <w:color w:val="auto"/>
          </w:rPr>
          <w:t>r0</w:t>
        </w:r>
        <w:r w:rsidRPr="00657100">
          <w:rPr>
            <w:rFonts w:asciiTheme="minorHAnsi" w:eastAsiaTheme="minorHAnsi" w:hAnsiTheme="minorHAnsi" w:cstheme="minorBidi"/>
            <w:b w:val="0"/>
            <w:bCs w:val="0"/>
            <w:color w:val="auto"/>
          </w:rPr>
          <w:t xml:space="preserve"> and </w:t>
        </w:r>
        <w:r w:rsidRPr="007915B6">
          <w:rPr>
            <w:rFonts w:asciiTheme="minorHAnsi" w:eastAsiaTheme="minorHAnsi" w:hAnsiTheme="minorHAnsi" w:cstheme="minorBidi"/>
            <w:b w:val="0"/>
            <w:bCs w:val="0"/>
            <w:i/>
            <w:color w:val="auto"/>
          </w:rPr>
          <w:t>r1</w:t>
        </w:r>
        <w:r w:rsidRPr="00657100">
          <w:rPr>
            <w:rFonts w:asciiTheme="minorHAnsi" w:eastAsiaTheme="minorHAnsi" w:hAnsiTheme="minorHAnsi" w:cstheme="minorBidi"/>
            <w:b w:val="0"/>
            <w:bCs w:val="0"/>
            <w:color w:val="auto"/>
          </w:rPr>
          <w:t xml:space="preserve">, and places their BCD sum in </w:t>
        </w:r>
        <w:r w:rsidRPr="001220A2">
          <w:rPr>
            <w:rFonts w:asciiTheme="minorHAnsi" w:eastAsiaTheme="minorHAnsi" w:hAnsiTheme="minorHAnsi" w:cstheme="minorBidi"/>
            <w:b w:val="0"/>
            <w:bCs w:val="0"/>
            <w:i/>
            <w:color w:val="auto"/>
            <w:rPrChange w:id="177" w:author="Akeel" w:date="2011-10-15T15:22:00Z">
              <w:rPr>
                <w:rFonts w:asciiTheme="minorHAnsi" w:eastAsiaTheme="minorHAnsi" w:hAnsiTheme="minorHAnsi" w:cstheme="minorBidi"/>
                <w:b w:val="0"/>
                <w:bCs w:val="0"/>
                <w:color w:val="auto"/>
              </w:rPr>
            </w:rPrChange>
          </w:rPr>
          <w:t>r0</w:t>
        </w:r>
        <w:bookmarkEnd w:id="175"/>
      </w:ins>
    </w:p>
    <w:p w:rsidR="00EB68D6" w:rsidRDefault="00EB68D6" w:rsidP="00EB68D6">
      <w:pPr>
        <w:tabs>
          <w:tab w:val="left" w:pos="1708"/>
        </w:tabs>
        <w:spacing w:after="0" w:line="240" w:lineRule="auto"/>
        <w:rPr>
          <w:ins w:id="178" w:author="Akeel" w:date="2011-10-15T15:08:00Z"/>
        </w:rPr>
      </w:pPr>
      <w:ins w:id="179" w:author="Akeel" w:date="2011-10-15T15:08:00Z">
        <w:r w:rsidRPr="007915B6">
          <w:rPr>
            <w:i/>
          </w:rPr>
          <w:t>bcdadd</w:t>
        </w:r>
        <w:r>
          <w:t>. This is the C function calling convention of the ARM compiler.</w:t>
        </w:r>
        <w:r>
          <w:tab/>
        </w:r>
      </w:ins>
    </w:p>
    <w:p w:rsidR="00EB68D6" w:rsidRDefault="00EB68D6" w:rsidP="00EB68D6">
      <w:pPr>
        <w:pStyle w:val="Heading3"/>
        <w:rPr>
          <w:ins w:id="180" w:author="Akeel" w:date="2011-10-15T15:08:00Z"/>
        </w:rPr>
      </w:pPr>
      <w:bookmarkStart w:id="181" w:name="_Toc306456139"/>
      <w:ins w:id="182" w:author="Akeel" w:date="2011-10-15T15:08:00Z">
        <w:r>
          <w:t>C Function Prototype</w:t>
        </w:r>
        <w:bookmarkEnd w:id="181"/>
      </w:ins>
    </w:p>
    <w:p w:rsidR="00EB68D6" w:rsidRPr="00EB68D6" w:rsidRDefault="00EB68D6" w:rsidP="00EB68D6">
      <w:pPr>
        <w:spacing w:after="0" w:line="240" w:lineRule="auto"/>
        <w:rPr>
          <w:ins w:id="183" w:author="Akeel" w:date="2011-10-15T15:08:00Z"/>
          <w:i/>
          <w:rPrChange w:id="184" w:author="Akeel" w:date="2011-10-15T15:08:00Z">
            <w:rPr>
              <w:ins w:id="185" w:author="Akeel" w:date="2011-10-15T15:08:00Z"/>
            </w:rPr>
          </w:rPrChange>
        </w:rPr>
      </w:pPr>
      <w:ins w:id="186" w:author="Akeel" w:date="2011-10-15T15:08:00Z">
        <w:r w:rsidRPr="00EB68D6">
          <w:rPr>
            <w:i/>
            <w:rPrChange w:id="187" w:author="Akeel" w:date="2011-10-15T15:08:00Z">
              <w:rPr/>
            </w:rPrChange>
          </w:rPr>
          <w:t>/**</w:t>
        </w:r>
      </w:ins>
    </w:p>
    <w:p w:rsidR="00EB68D6" w:rsidRPr="00EB68D6" w:rsidRDefault="00EB68D6" w:rsidP="00EB68D6">
      <w:pPr>
        <w:spacing w:after="0" w:line="240" w:lineRule="auto"/>
        <w:rPr>
          <w:ins w:id="188" w:author="Akeel" w:date="2011-10-15T15:08:00Z"/>
          <w:i/>
          <w:rPrChange w:id="189" w:author="Akeel" w:date="2011-10-15T15:08:00Z">
            <w:rPr>
              <w:ins w:id="190" w:author="Akeel" w:date="2011-10-15T15:08:00Z"/>
            </w:rPr>
          </w:rPrChange>
        </w:rPr>
      </w:pPr>
      <w:ins w:id="191" w:author="Akeel" w:date="2011-10-15T15:08:00Z">
        <w:r w:rsidRPr="00EB68D6">
          <w:rPr>
            <w:i/>
            <w:rPrChange w:id="192" w:author="Akeel" w:date="2011-10-15T15:08:00Z">
              <w:rPr/>
            </w:rPrChange>
          </w:rPr>
          <w:t xml:space="preserve"> * bcdadd: Assembly coded function that adds two bcd numbers</w:t>
        </w:r>
      </w:ins>
    </w:p>
    <w:p w:rsidR="00EB68D6" w:rsidRPr="00EB68D6" w:rsidRDefault="00EB68D6" w:rsidP="00EB68D6">
      <w:pPr>
        <w:spacing w:after="0" w:line="240" w:lineRule="auto"/>
        <w:rPr>
          <w:ins w:id="193" w:author="Akeel" w:date="2011-10-15T15:08:00Z"/>
          <w:i/>
          <w:rPrChange w:id="194" w:author="Akeel" w:date="2011-10-15T15:08:00Z">
            <w:rPr>
              <w:ins w:id="195" w:author="Akeel" w:date="2011-10-15T15:08:00Z"/>
            </w:rPr>
          </w:rPrChange>
        </w:rPr>
      </w:pPr>
      <w:ins w:id="196" w:author="Akeel" w:date="2011-10-15T15:08:00Z">
        <w:r w:rsidRPr="00EB68D6">
          <w:rPr>
            <w:i/>
            <w:rPrChange w:id="197" w:author="Akeel" w:date="2011-10-15T15:08:00Z">
              <w:rPr/>
            </w:rPrChange>
          </w:rPr>
          <w:t xml:space="preserve"> * </w:t>
        </w:r>
      </w:ins>
    </w:p>
    <w:p w:rsidR="00EB68D6" w:rsidRPr="00EB68D6" w:rsidRDefault="00EB68D6" w:rsidP="00EB68D6">
      <w:pPr>
        <w:spacing w:after="0" w:line="240" w:lineRule="auto"/>
        <w:rPr>
          <w:ins w:id="198" w:author="Akeel" w:date="2011-10-15T15:08:00Z"/>
          <w:i/>
          <w:rPrChange w:id="199" w:author="Akeel" w:date="2011-10-15T15:08:00Z">
            <w:rPr>
              <w:ins w:id="200" w:author="Akeel" w:date="2011-10-15T15:08:00Z"/>
            </w:rPr>
          </w:rPrChange>
        </w:rPr>
      </w:pPr>
      <w:ins w:id="201" w:author="Akeel" w:date="2011-10-15T15:08:00Z">
        <w:r w:rsidRPr="00EB68D6">
          <w:rPr>
            <w:i/>
            <w:rPrChange w:id="202" w:author="Akeel" w:date="2011-10-15T15:08:00Z">
              <w:rPr/>
            </w:rPrChange>
          </w:rPr>
          <w:t xml:space="preserve"> * Functionality: The function adds nibble by nibble (performs 7 such sums)</w:t>
        </w:r>
      </w:ins>
    </w:p>
    <w:p w:rsidR="00EB68D6" w:rsidRPr="00EB68D6" w:rsidRDefault="00EB68D6" w:rsidP="00EB68D6">
      <w:pPr>
        <w:spacing w:after="0" w:line="240" w:lineRule="auto"/>
        <w:rPr>
          <w:ins w:id="203" w:author="Akeel" w:date="2011-10-15T15:08:00Z"/>
          <w:i/>
          <w:rPrChange w:id="204" w:author="Akeel" w:date="2011-10-15T15:08:00Z">
            <w:rPr>
              <w:ins w:id="205" w:author="Akeel" w:date="2011-10-15T15:08:00Z"/>
            </w:rPr>
          </w:rPrChange>
        </w:rPr>
      </w:pPr>
      <w:ins w:id="206" w:author="Akeel" w:date="2011-10-15T15:08:00Z">
        <w:r w:rsidRPr="00EB68D6">
          <w:rPr>
            <w:i/>
            <w:rPrChange w:id="207" w:author="Akeel" w:date="2011-10-15T15:08:00Z">
              <w:rPr/>
            </w:rPrChange>
          </w:rPr>
          <w:t xml:space="preserve"> *</w:t>
        </w:r>
      </w:ins>
    </w:p>
    <w:p w:rsidR="00EB68D6" w:rsidRPr="00EB68D6" w:rsidRDefault="00EB68D6" w:rsidP="00EB68D6">
      <w:pPr>
        <w:spacing w:after="0" w:line="240" w:lineRule="auto"/>
        <w:rPr>
          <w:ins w:id="208" w:author="Akeel" w:date="2011-10-15T15:08:00Z"/>
          <w:i/>
          <w:rPrChange w:id="209" w:author="Akeel" w:date="2011-10-15T15:08:00Z">
            <w:rPr>
              <w:ins w:id="210" w:author="Akeel" w:date="2011-10-15T15:08:00Z"/>
            </w:rPr>
          </w:rPrChange>
        </w:rPr>
      </w:pPr>
      <w:ins w:id="211" w:author="Akeel" w:date="2011-10-15T15:08:00Z">
        <w:r w:rsidRPr="00EB68D6">
          <w:rPr>
            <w:i/>
            <w:rPrChange w:id="212" w:author="Akeel" w:date="2011-10-15T15:08:00Z">
              <w:rPr/>
            </w:rPrChange>
          </w:rPr>
          <w:t xml:space="preserve"> * Inputs: </w:t>
        </w:r>
      </w:ins>
    </w:p>
    <w:p w:rsidR="00EB68D6" w:rsidRPr="00EB68D6" w:rsidRDefault="00EB68D6" w:rsidP="00EB68D6">
      <w:pPr>
        <w:spacing w:after="0" w:line="240" w:lineRule="auto"/>
        <w:rPr>
          <w:ins w:id="213" w:author="Akeel" w:date="2011-10-15T15:08:00Z"/>
          <w:i/>
          <w:rPrChange w:id="214" w:author="Akeel" w:date="2011-10-15T15:08:00Z">
            <w:rPr>
              <w:ins w:id="215" w:author="Akeel" w:date="2011-10-15T15:08:00Z"/>
            </w:rPr>
          </w:rPrChange>
        </w:rPr>
      </w:pPr>
      <w:ins w:id="216" w:author="Akeel" w:date="2011-10-15T15:08:00Z">
        <w:r w:rsidRPr="00EB68D6">
          <w:rPr>
            <w:i/>
            <w:rPrChange w:id="217" w:author="Akeel" w:date="2011-10-15T15:08:00Z">
              <w:rPr/>
            </w:rPrChange>
          </w:rPr>
          <w:t xml:space="preserve"> * </w:t>
        </w:r>
        <w:r w:rsidRPr="00EB68D6">
          <w:rPr>
            <w:i/>
            <w:rPrChange w:id="218" w:author="Akeel" w:date="2011-10-15T15:08:00Z">
              <w:rPr/>
            </w:rPrChange>
          </w:rPr>
          <w:tab/>
        </w:r>
        <w:r w:rsidRPr="00EB68D6">
          <w:rPr>
            <w:i/>
            <w:rPrChange w:id="219" w:author="Akeel" w:date="2011-10-15T15:08:00Z">
              <w:rPr/>
            </w:rPrChange>
          </w:rPr>
          <w:tab/>
          <w:t>c1, c2: 2 binary coded decimal numbers of type bcd32_t (could be negative)</w:t>
        </w:r>
      </w:ins>
    </w:p>
    <w:p w:rsidR="00EB68D6" w:rsidRPr="00EB68D6" w:rsidRDefault="00EB68D6" w:rsidP="00EB68D6">
      <w:pPr>
        <w:spacing w:after="0" w:line="240" w:lineRule="auto"/>
        <w:rPr>
          <w:ins w:id="220" w:author="Akeel" w:date="2011-10-15T15:08:00Z"/>
          <w:i/>
          <w:rPrChange w:id="221" w:author="Akeel" w:date="2011-10-15T15:08:00Z">
            <w:rPr>
              <w:ins w:id="222" w:author="Akeel" w:date="2011-10-15T15:08:00Z"/>
            </w:rPr>
          </w:rPrChange>
        </w:rPr>
      </w:pPr>
      <w:ins w:id="223" w:author="Akeel" w:date="2011-10-15T15:08:00Z">
        <w:r w:rsidRPr="00EB68D6">
          <w:rPr>
            <w:i/>
            <w:rPrChange w:id="224" w:author="Akeel" w:date="2011-10-15T15:08:00Z">
              <w:rPr/>
            </w:rPrChange>
          </w:rPr>
          <w:t xml:space="preserve"> * </w:t>
        </w:r>
        <w:r w:rsidRPr="00EB68D6">
          <w:rPr>
            <w:i/>
            <w:rPrChange w:id="225" w:author="Akeel" w:date="2011-10-15T15:08:00Z">
              <w:rPr/>
            </w:rPrChange>
          </w:rPr>
          <w:tab/>
        </w:r>
        <w:r w:rsidRPr="00EB68D6">
          <w:rPr>
            <w:i/>
            <w:rPrChange w:id="226" w:author="Akeel" w:date="2011-10-15T15:08:00Z">
              <w:rPr/>
            </w:rPrChange>
          </w:rPr>
          <w:tab/>
          <w:t xml:space="preserve">Encoding: Bit 31: sign, Bit 30: overflow, Bits 29,28: don't care, </w:t>
        </w:r>
      </w:ins>
    </w:p>
    <w:p w:rsidR="00EB68D6" w:rsidRPr="00EB68D6" w:rsidRDefault="00EB68D6" w:rsidP="00EB68D6">
      <w:pPr>
        <w:spacing w:after="0" w:line="240" w:lineRule="auto"/>
        <w:rPr>
          <w:ins w:id="227" w:author="Akeel" w:date="2011-10-15T15:08:00Z"/>
          <w:i/>
          <w:rPrChange w:id="228" w:author="Akeel" w:date="2011-10-15T15:08:00Z">
            <w:rPr>
              <w:ins w:id="229" w:author="Akeel" w:date="2011-10-15T15:08:00Z"/>
            </w:rPr>
          </w:rPrChange>
        </w:rPr>
      </w:pPr>
      <w:ins w:id="230" w:author="Akeel" w:date="2011-10-15T15:08:00Z">
        <w:r w:rsidRPr="00EB68D6">
          <w:rPr>
            <w:i/>
            <w:rPrChange w:id="231" w:author="Akeel" w:date="2011-10-15T15:08:00Z">
              <w:rPr/>
            </w:rPrChange>
          </w:rPr>
          <w:t xml:space="preserve"> *</w:t>
        </w:r>
        <w:r w:rsidRPr="00EB68D6">
          <w:rPr>
            <w:i/>
            <w:rPrChange w:id="232" w:author="Akeel" w:date="2011-10-15T15:08:00Z">
              <w:rPr/>
            </w:rPrChange>
          </w:rPr>
          <w:tab/>
        </w:r>
        <w:r w:rsidRPr="00EB68D6">
          <w:rPr>
            <w:i/>
            <w:rPrChange w:id="233" w:author="Akeel" w:date="2011-10-15T15:08:00Z">
              <w:rPr/>
            </w:rPrChange>
          </w:rPr>
          <w:tab/>
        </w:r>
        <w:r w:rsidRPr="00EB68D6">
          <w:rPr>
            <w:i/>
            <w:rPrChange w:id="234" w:author="Akeel" w:date="2011-10-15T15:08:00Z">
              <w:rPr/>
            </w:rPrChange>
          </w:rPr>
          <w:tab/>
        </w:r>
        <w:r w:rsidRPr="00EB68D6">
          <w:rPr>
            <w:i/>
            <w:rPrChange w:id="235" w:author="Akeel" w:date="2011-10-15T15:08:00Z">
              <w:rPr/>
            </w:rPrChange>
          </w:rPr>
          <w:tab/>
          <w:t xml:space="preserve">  every other 4 bits: decimal digit (0-9) </w:t>
        </w:r>
      </w:ins>
    </w:p>
    <w:p w:rsidR="00EB68D6" w:rsidRPr="00EB68D6" w:rsidRDefault="00EB68D6" w:rsidP="00EB68D6">
      <w:pPr>
        <w:spacing w:after="0" w:line="240" w:lineRule="auto"/>
        <w:rPr>
          <w:ins w:id="236" w:author="Akeel" w:date="2011-10-15T15:08:00Z"/>
          <w:i/>
          <w:rPrChange w:id="237" w:author="Akeel" w:date="2011-10-15T15:08:00Z">
            <w:rPr>
              <w:ins w:id="238" w:author="Akeel" w:date="2011-10-15T15:08:00Z"/>
            </w:rPr>
          </w:rPrChange>
        </w:rPr>
      </w:pPr>
      <w:ins w:id="239" w:author="Akeel" w:date="2011-10-15T15:08:00Z">
        <w:r w:rsidRPr="00EB68D6">
          <w:rPr>
            <w:i/>
            <w:rPrChange w:id="240" w:author="Akeel" w:date="2011-10-15T15:08:00Z">
              <w:rPr/>
            </w:rPrChange>
          </w:rPr>
          <w:t xml:space="preserve"> *</w:t>
        </w:r>
      </w:ins>
    </w:p>
    <w:p w:rsidR="00EB68D6" w:rsidRPr="00EB68D6" w:rsidRDefault="00EB68D6" w:rsidP="00EB68D6">
      <w:pPr>
        <w:spacing w:after="0" w:line="240" w:lineRule="auto"/>
        <w:rPr>
          <w:ins w:id="241" w:author="Akeel" w:date="2011-10-15T15:08:00Z"/>
          <w:i/>
          <w:rPrChange w:id="242" w:author="Akeel" w:date="2011-10-15T15:08:00Z">
            <w:rPr>
              <w:ins w:id="243" w:author="Akeel" w:date="2011-10-15T15:08:00Z"/>
            </w:rPr>
          </w:rPrChange>
        </w:rPr>
      </w:pPr>
      <w:ins w:id="244" w:author="Akeel" w:date="2011-10-15T15:08:00Z">
        <w:r w:rsidRPr="00EB68D6">
          <w:rPr>
            <w:i/>
            <w:rPrChange w:id="245" w:author="Akeel" w:date="2011-10-15T15:08:00Z">
              <w:rPr/>
            </w:rPrChange>
          </w:rPr>
          <w:t xml:space="preserve"> * Output: returns a bcd32_t number representing the sum of the 2 inputs</w:t>
        </w:r>
      </w:ins>
    </w:p>
    <w:p w:rsidR="00EB68D6" w:rsidRPr="00EB68D6" w:rsidRDefault="00EB68D6" w:rsidP="00EB68D6">
      <w:pPr>
        <w:spacing w:after="0" w:line="240" w:lineRule="auto"/>
        <w:rPr>
          <w:ins w:id="246" w:author="Akeel" w:date="2011-10-15T15:08:00Z"/>
          <w:i/>
          <w:rPrChange w:id="247" w:author="Akeel" w:date="2011-10-15T15:08:00Z">
            <w:rPr>
              <w:ins w:id="248" w:author="Akeel" w:date="2011-10-15T15:08:00Z"/>
            </w:rPr>
          </w:rPrChange>
        </w:rPr>
      </w:pPr>
      <w:ins w:id="249" w:author="Akeel" w:date="2011-10-15T15:08:00Z">
        <w:r w:rsidRPr="00EB68D6">
          <w:rPr>
            <w:i/>
            <w:rPrChange w:id="250" w:author="Akeel" w:date="2011-10-15T15:08:00Z">
              <w:rPr/>
            </w:rPrChange>
          </w:rPr>
          <w:t xml:space="preserve"> *</w:t>
        </w:r>
      </w:ins>
    </w:p>
    <w:p w:rsidR="00EB68D6" w:rsidRPr="00EB68D6" w:rsidRDefault="00EB68D6" w:rsidP="00EB68D6">
      <w:pPr>
        <w:spacing w:after="0" w:line="240" w:lineRule="auto"/>
        <w:rPr>
          <w:ins w:id="251" w:author="Akeel" w:date="2011-10-15T15:08:00Z"/>
          <w:i/>
          <w:rPrChange w:id="252" w:author="Akeel" w:date="2011-10-15T15:08:00Z">
            <w:rPr>
              <w:ins w:id="253" w:author="Akeel" w:date="2011-10-15T15:08:00Z"/>
            </w:rPr>
          </w:rPrChange>
        </w:rPr>
      </w:pPr>
      <w:ins w:id="254" w:author="Akeel" w:date="2011-10-15T15:08:00Z">
        <w:r w:rsidRPr="00EB68D6">
          <w:rPr>
            <w:i/>
            <w:rPrChange w:id="255" w:author="Akeel" w:date="2011-10-15T15:08:00Z">
              <w:rPr/>
            </w:rPrChange>
          </w:rPr>
          <w:t xml:space="preserve"> * Error conditions:</w:t>
        </w:r>
      </w:ins>
    </w:p>
    <w:p w:rsidR="00EB68D6" w:rsidRPr="00EB68D6" w:rsidRDefault="00EB68D6" w:rsidP="00EB68D6">
      <w:pPr>
        <w:spacing w:after="0" w:line="240" w:lineRule="auto"/>
        <w:rPr>
          <w:ins w:id="256" w:author="Akeel" w:date="2011-10-15T15:08:00Z"/>
          <w:i/>
          <w:rPrChange w:id="257" w:author="Akeel" w:date="2011-10-15T15:08:00Z">
            <w:rPr>
              <w:ins w:id="258" w:author="Akeel" w:date="2011-10-15T15:08:00Z"/>
            </w:rPr>
          </w:rPrChange>
        </w:rPr>
      </w:pPr>
      <w:ins w:id="259" w:author="Akeel" w:date="2011-10-15T15:08:00Z">
        <w:r w:rsidRPr="00EB68D6">
          <w:rPr>
            <w:i/>
            <w:rPrChange w:id="260" w:author="Akeel" w:date="2011-10-15T15:08:00Z">
              <w:rPr/>
            </w:rPrChange>
          </w:rPr>
          <w:t xml:space="preserve"> *</w:t>
        </w:r>
        <w:r w:rsidRPr="00EB68D6">
          <w:rPr>
            <w:i/>
            <w:rPrChange w:id="261" w:author="Akeel" w:date="2011-10-15T15:08:00Z">
              <w:rPr/>
            </w:rPrChange>
          </w:rPr>
          <w:tab/>
        </w:r>
        <w:r w:rsidRPr="00EB68D6">
          <w:rPr>
            <w:i/>
            <w:rPrChange w:id="262" w:author="Akeel" w:date="2011-10-15T15:08:00Z">
              <w:rPr/>
            </w:rPrChange>
          </w:rPr>
          <w:tab/>
        </w:r>
        <w:r w:rsidRPr="00EB68D6">
          <w:rPr>
            <w:i/>
            <w:rPrChange w:id="263" w:author="Akeel" w:date="2011-10-15T15:08:00Z">
              <w:rPr/>
            </w:rPrChange>
          </w:rPr>
          <w:tab/>
          <w:t>If any of the passed numbers are already overflown, a 0x30000000 is returned</w:t>
        </w:r>
      </w:ins>
    </w:p>
    <w:p w:rsidR="00EB68D6" w:rsidRPr="00EB68D6" w:rsidRDefault="00EB68D6" w:rsidP="00EB68D6">
      <w:pPr>
        <w:spacing w:after="0" w:line="240" w:lineRule="auto"/>
        <w:rPr>
          <w:ins w:id="264" w:author="Akeel" w:date="2011-10-15T15:08:00Z"/>
          <w:i/>
          <w:rPrChange w:id="265" w:author="Akeel" w:date="2011-10-15T15:08:00Z">
            <w:rPr>
              <w:ins w:id="266" w:author="Akeel" w:date="2011-10-15T15:08:00Z"/>
            </w:rPr>
          </w:rPrChange>
        </w:rPr>
      </w:pPr>
      <w:ins w:id="267" w:author="Akeel" w:date="2011-10-15T15:08:00Z">
        <w:r w:rsidRPr="00EB68D6">
          <w:rPr>
            <w:i/>
            <w:rPrChange w:id="268" w:author="Akeel" w:date="2011-10-15T15:08:00Z">
              <w:rPr/>
            </w:rPrChange>
          </w:rPr>
          <w:t xml:space="preserve"> *</w:t>
        </w:r>
        <w:r w:rsidRPr="00EB68D6">
          <w:rPr>
            <w:i/>
            <w:rPrChange w:id="269" w:author="Akeel" w:date="2011-10-15T15:08:00Z">
              <w:rPr/>
            </w:rPrChange>
          </w:rPr>
          <w:tab/>
        </w:r>
        <w:r w:rsidRPr="00EB68D6">
          <w:rPr>
            <w:i/>
            <w:rPrChange w:id="270" w:author="Akeel" w:date="2011-10-15T15:08:00Z">
              <w:rPr/>
            </w:rPrChange>
          </w:rPr>
          <w:tab/>
        </w:r>
        <w:r w:rsidRPr="00EB68D6">
          <w:rPr>
            <w:i/>
            <w:rPrChange w:id="271" w:author="Akeel" w:date="2011-10-15T15:08:00Z">
              <w:rPr/>
            </w:rPrChange>
          </w:rPr>
          <w:tab/>
          <w:t>An overflow in the sum is signaled in the overflow bit 30</w:t>
        </w:r>
      </w:ins>
    </w:p>
    <w:p w:rsidR="00EB68D6" w:rsidRPr="00EB68D6" w:rsidRDefault="00EB68D6" w:rsidP="00EB68D6">
      <w:pPr>
        <w:spacing w:after="0" w:line="240" w:lineRule="auto"/>
        <w:rPr>
          <w:ins w:id="272" w:author="Akeel" w:date="2011-10-15T15:08:00Z"/>
          <w:i/>
          <w:rPrChange w:id="273" w:author="Akeel" w:date="2011-10-15T15:08:00Z">
            <w:rPr>
              <w:ins w:id="274" w:author="Akeel" w:date="2011-10-15T15:08:00Z"/>
            </w:rPr>
          </w:rPrChange>
        </w:rPr>
      </w:pPr>
      <w:ins w:id="275" w:author="Akeel" w:date="2011-10-15T15:08:00Z">
        <w:r w:rsidRPr="00EB68D6">
          <w:rPr>
            <w:i/>
            <w:rPrChange w:id="276" w:author="Akeel" w:date="2011-10-15T15:08:00Z">
              <w:rPr/>
            </w:rPrChange>
          </w:rPr>
          <w:t xml:space="preserve"> */</w:t>
        </w:r>
      </w:ins>
    </w:p>
    <w:p w:rsidR="00EB68D6" w:rsidRPr="00EB68D6" w:rsidRDefault="00EB68D6" w:rsidP="00EB68D6">
      <w:pPr>
        <w:rPr>
          <w:ins w:id="277" w:author="Akeel" w:date="2011-10-15T15:08:00Z"/>
          <w:b/>
          <w:rPrChange w:id="278" w:author="Akeel" w:date="2011-10-15T15:08:00Z">
            <w:rPr>
              <w:ins w:id="279" w:author="Akeel" w:date="2011-10-15T15:08:00Z"/>
            </w:rPr>
          </w:rPrChange>
        </w:rPr>
      </w:pPr>
      <w:ins w:id="280" w:author="Akeel" w:date="2011-10-15T15:08:00Z">
        <w:r w:rsidRPr="00EB68D6">
          <w:rPr>
            <w:b/>
            <w:rPrChange w:id="281" w:author="Akeel" w:date="2011-10-15T15:08:00Z">
              <w:rPr/>
            </w:rPrChange>
          </w:rPr>
          <w:t>bcd32_t bcdadd(bcd32_t c1, bcd32_t c2);</w:t>
        </w:r>
      </w:ins>
    </w:p>
    <w:p w:rsidR="00EB68D6" w:rsidRDefault="00EB68D6" w:rsidP="00EB68D6">
      <w:pPr>
        <w:pStyle w:val="Heading2"/>
        <w:rPr>
          <w:ins w:id="282" w:author="Akeel" w:date="2011-10-15T15:08:00Z"/>
        </w:rPr>
      </w:pPr>
      <w:bookmarkStart w:id="283" w:name="_Toc306456140"/>
      <w:ins w:id="284" w:author="Akeel" w:date="2011-10-15T15:08:00Z">
        <w:r>
          <w:t>Algorithm and State Diagram</w:t>
        </w:r>
        <w:bookmarkEnd w:id="283"/>
      </w:ins>
    </w:p>
    <w:p w:rsidR="00EB68D6" w:rsidRDefault="00EB68D6" w:rsidP="00EB68D6">
      <w:pPr>
        <w:rPr>
          <w:ins w:id="285" w:author="Akeel" w:date="2011-10-15T15:08:00Z"/>
        </w:rPr>
      </w:pPr>
      <w:ins w:id="286" w:author="Akeel" w:date="2011-10-15T15:08:00Z">
        <w:r>
          <w:t xml:space="preserve">The designed </w:t>
        </w:r>
        <w:r w:rsidRPr="007915B6">
          <w:rPr>
            <w:i/>
          </w:rPr>
          <w:t>bcdadd</w:t>
        </w:r>
        <w:r>
          <w:t xml:space="preserve"> solution divides the given problem into two sub-problems:</w:t>
        </w:r>
      </w:ins>
    </w:p>
    <w:p w:rsidR="00EB68D6" w:rsidRDefault="00EB68D6" w:rsidP="00EB68D6">
      <w:pPr>
        <w:pStyle w:val="ListParagraph"/>
        <w:numPr>
          <w:ilvl w:val="0"/>
          <w:numId w:val="1"/>
        </w:numPr>
        <w:rPr>
          <w:ins w:id="287" w:author="Akeel" w:date="2011-10-15T15:08:00Z"/>
        </w:rPr>
      </w:pPr>
      <w:ins w:id="288" w:author="Akeel" w:date="2011-10-15T15:08:00Z">
        <w:r>
          <w:t>Reduce any possible input combination of R0 and R1 to a simple sum of two positive bcd numbers.</w:t>
        </w:r>
      </w:ins>
    </w:p>
    <w:p w:rsidR="00EB68D6" w:rsidRDefault="00EB68D6" w:rsidP="00EB68D6">
      <w:pPr>
        <w:pStyle w:val="ListParagraph"/>
        <w:numPr>
          <w:ilvl w:val="0"/>
          <w:numId w:val="1"/>
        </w:numPr>
        <w:rPr>
          <w:ins w:id="289" w:author="Akeel" w:date="2011-10-15T15:08:00Z"/>
        </w:rPr>
      </w:pPr>
      <w:ins w:id="290" w:author="Akeel" w:date="2011-10-15T15:08:00Z">
        <w:r>
          <w:t>Perform the simple binary coded decimal (BCD) sum, and modify the result depending on the original input case.</w:t>
        </w:r>
      </w:ins>
    </w:p>
    <w:p w:rsidR="00EB68D6" w:rsidRDefault="00EB68D6" w:rsidP="00EB68D6">
      <w:pPr>
        <w:rPr>
          <w:ins w:id="291" w:author="Akeel" w:date="2011-10-15T15:08:00Z"/>
        </w:rPr>
      </w:pPr>
      <w:ins w:id="292" w:author="Akeel" w:date="2011-10-15T15:08:00Z">
        <w:r>
          <w:t xml:space="preserve">In step 1, the 4 general input cases are variations of </w:t>
        </w:r>
        <w:r w:rsidRPr="001220A2">
          <w:rPr>
            <w:i/>
            <w:rPrChange w:id="293" w:author="Akeel" w:date="2011-10-15T15:22:00Z">
              <w:rPr/>
            </w:rPrChange>
          </w:rPr>
          <w:t xml:space="preserve">R0 </w:t>
        </w:r>
        <w:r>
          <w:t xml:space="preserve">and </w:t>
        </w:r>
        <w:r w:rsidRPr="001220A2">
          <w:rPr>
            <w:i/>
            <w:rPrChange w:id="294" w:author="Akeel" w:date="2011-10-15T15:22:00Z">
              <w:rPr/>
            </w:rPrChange>
          </w:rPr>
          <w:t>R1</w:t>
        </w:r>
        <w:r>
          <w:t xml:space="preserve"> being positive or negative. In each one of those cases, we reduce the problem to a simple BCD sum that can later be interpreted to provide us with the required result. The 4 cases as well as the means of handling each one of them is outlined below.</w:t>
        </w:r>
      </w:ins>
    </w:p>
    <w:p w:rsidR="00EB68D6" w:rsidRDefault="00EB68D6" w:rsidP="00EB68D6">
      <w:pPr>
        <w:pStyle w:val="ListParagraph"/>
        <w:numPr>
          <w:ilvl w:val="0"/>
          <w:numId w:val="2"/>
        </w:numPr>
        <w:rPr>
          <w:ins w:id="295" w:author="Akeel" w:date="2011-10-15T15:08:00Z"/>
        </w:rPr>
      </w:pPr>
      <w:ins w:id="296" w:author="Akeel" w:date="2011-10-15T15:08:00Z">
        <w:r w:rsidRPr="001220A2">
          <w:rPr>
            <w:i/>
            <w:rPrChange w:id="297" w:author="Akeel" w:date="2011-10-15T15:22:00Z">
              <w:rPr/>
            </w:rPrChange>
          </w:rPr>
          <w:t xml:space="preserve">R0 </w:t>
        </w:r>
        <w:r>
          <w:t>is +ve and</w:t>
        </w:r>
        <w:r w:rsidRPr="001220A2">
          <w:rPr>
            <w:i/>
            <w:rPrChange w:id="298" w:author="Akeel" w:date="2011-10-15T15:22:00Z">
              <w:rPr/>
            </w:rPrChange>
          </w:rPr>
          <w:t xml:space="preserve"> R1</w:t>
        </w:r>
        <w:r>
          <w:t xml:space="preserve"> is +ve</w:t>
        </w:r>
      </w:ins>
    </w:p>
    <w:p w:rsidR="00EB68D6" w:rsidRDefault="00EB68D6" w:rsidP="00EB68D6">
      <w:pPr>
        <w:rPr>
          <w:ins w:id="299" w:author="Akeel" w:date="2011-10-15T15:08:00Z"/>
        </w:rPr>
      </w:pPr>
      <w:ins w:id="300" w:author="Akeel" w:date="2011-10-15T15:08:00Z">
        <w:r>
          <w:t>This is the simplest case. The only possible issue may be an overflow, which we check at the end before returning.</w:t>
        </w:r>
      </w:ins>
    </w:p>
    <w:p w:rsidR="00EB68D6" w:rsidRDefault="00EB68D6" w:rsidP="00EB68D6">
      <w:pPr>
        <w:pStyle w:val="ListParagraph"/>
        <w:numPr>
          <w:ilvl w:val="1"/>
          <w:numId w:val="2"/>
        </w:numPr>
        <w:rPr>
          <w:ins w:id="301" w:author="Akeel" w:date="2011-10-15T15:08:00Z"/>
        </w:rPr>
      </w:pPr>
      <w:ins w:id="302" w:author="Akeel" w:date="2011-10-15T15:08:00Z">
        <w:r>
          <w:t xml:space="preserve">BCD Add: </w:t>
        </w:r>
        <w:r w:rsidRPr="001220A2">
          <w:rPr>
            <w:i/>
            <w:rPrChange w:id="303" w:author="Akeel" w:date="2011-10-15T15:22:00Z">
              <w:rPr/>
            </w:rPrChange>
          </w:rPr>
          <w:t>R0</w:t>
        </w:r>
        <w:r>
          <w:t xml:space="preserve"> = </w:t>
        </w:r>
        <w:r w:rsidRPr="001220A2">
          <w:rPr>
            <w:i/>
            <w:rPrChange w:id="304" w:author="Akeel" w:date="2011-10-15T15:22:00Z">
              <w:rPr/>
            </w:rPrChange>
          </w:rPr>
          <w:t>R0</w:t>
        </w:r>
        <w:r>
          <w:t xml:space="preserve"> +</w:t>
        </w:r>
        <w:r w:rsidRPr="001220A2">
          <w:rPr>
            <w:i/>
            <w:rPrChange w:id="305" w:author="Akeel" w:date="2011-10-15T15:22:00Z">
              <w:rPr/>
            </w:rPrChange>
          </w:rPr>
          <w:t xml:space="preserve"> R1</w:t>
        </w:r>
      </w:ins>
    </w:p>
    <w:p w:rsidR="00EB68D6" w:rsidRDefault="00EB68D6" w:rsidP="00EB68D6">
      <w:pPr>
        <w:pStyle w:val="ListParagraph"/>
        <w:numPr>
          <w:ilvl w:val="1"/>
          <w:numId w:val="2"/>
        </w:numPr>
        <w:rPr>
          <w:ins w:id="306" w:author="Akeel" w:date="2011-10-15T15:08:00Z"/>
        </w:rPr>
      </w:pPr>
      <w:ins w:id="307" w:author="Akeel" w:date="2011-10-15T15:08:00Z">
        <w:r>
          <w:t>If</w:t>
        </w:r>
        <w:r w:rsidRPr="001220A2">
          <w:rPr>
            <w:i/>
            <w:rPrChange w:id="308" w:author="Akeel" w:date="2011-10-15T15:22:00Z">
              <w:rPr/>
            </w:rPrChange>
          </w:rPr>
          <w:t xml:space="preserve"> R0</w:t>
        </w:r>
        <w:r>
          <w:t xml:space="preserve"> overflowed, set the appropriate bit to indicate it</w:t>
        </w:r>
      </w:ins>
    </w:p>
    <w:p w:rsidR="00EB68D6" w:rsidRDefault="00EB68D6" w:rsidP="00EB68D6">
      <w:pPr>
        <w:pStyle w:val="ListParagraph"/>
        <w:ind w:left="1440"/>
        <w:rPr>
          <w:ins w:id="309" w:author="Akeel" w:date="2011-10-15T15:08:00Z"/>
        </w:rPr>
      </w:pPr>
    </w:p>
    <w:p w:rsidR="00EB68D6" w:rsidRDefault="001220A2" w:rsidP="00EB68D6">
      <w:pPr>
        <w:pStyle w:val="ListParagraph"/>
        <w:numPr>
          <w:ilvl w:val="0"/>
          <w:numId w:val="2"/>
        </w:numPr>
        <w:rPr>
          <w:ins w:id="310" w:author="Akeel" w:date="2011-10-15T15:08:00Z"/>
        </w:rPr>
      </w:pPr>
      <m:oMath>
        <w:ins w:id="311" w:author="Akeel" w:date="2011-10-15T15:08:00Z">
          <m:r>
            <w:rPr>
              <w:rFonts w:ascii="Cambria Math" w:hAnsi="Cambria Math"/>
              <w:rPrChange w:id="312" w:author="Akeel" w:date="2011-10-15T15:24:00Z">
                <w:rPr>
                  <w:rFonts w:ascii="Cambria Math" w:hAnsi="Cambria Math"/>
                </w:rPr>
              </w:rPrChange>
            </w:rPr>
            <m:t xml:space="preserve">R0 </m:t>
          </m:r>
        </w:ins>
      </m:oMath>
      <w:ins w:id="313" w:author="Akeel" w:date="2011-10-15T15:08:00Z">
        <w:r w:rsidR="00EB68D6">
          <w:t xml:space="preserve">is –ve and </w:t>
        </w:r>
        <m:oMath>
          <m:r>
            <w:rPr>
              <w:rFonts w:ascii="Cambria Math" w:hAnsi="Cambria Math"/>
              <w:rPrChange w:id="314" w:author="Akeel" w:date="2011-10-15T15:24:00Z">
                <w:rPr>
                  <w:rFonts w:ascii="Cambria Math" w:hAnsi="Cambria Math"/>
                </w:rPr>
              </w:rPrChange>
            </w:rPr>
            <m:t>R1</m:t>
          </m:r>
        </m:oMath>
        <w:r w:rsidR="00EB68D6">
          <w:t xml:space="preserve"> is –ve</w:t>
        </w:r>
      </w:ins>
    </w:p>
    <w:p w:rsidR="00EB68D6" w:rsidRDefault="00EB68D6" w:rsidP="00EB68D6">
      <w:pPr>
        <w:rPr>
          <w:ins w:id="315" w:author="Akeel" w:date="2011-10-15T15:08:00Z"/>
        </w:rPr>
      </w:pPr>
      <w:ins w:id="316" w:author="Akeel" w:date="2011-10-15T15:08:00Z">
        <w:r>
          <w:t>In this case, we disregard the sign and perform a simple sum as in the first case. We then set the negative sign bit to the result, and check for overflow.</w:t>
        </w:r>
      </w:ins>
    </w:p>
    <w:p w:rsidR="00EB68D6" w:rsidRDefault="00EB68D6" w:rsidP="00EB68D6">
      <w:pPr>
        <w:pStyle w:val="ListParagraph"/>
        <w:numPr>
          <w:ilvl w:val="1"/>
          <w:numId w:val="2"/>
        </w:numPr>
        <w:rPr>
          <w:ins w:id="317" w:author="Akeel" w:date="2011-10-15T15:08:00Z"/>
        </w:rPr>
      </w:pPr>
      <w:ins w:id="318" w:author="Akeel" w:date="2011-10-15T15:08:00Z">
        <w:r>
          <w:t xml:space="preserve">BCD Add: </w:t>
        </w:r>
        <m:oMath>
          <m:r>
            <w:rPr>
              <w:rFonts w:ascii="Cambria Math" w:hAnsi="Cambria Math"/>
              <w:rPrChange w:id="319" w:author="Akeel" w:date="2011-10-15T15:24:00Z">
                <w:rPr>
                  <w:rFonts w:ascii="Cambria Math" w:hAnsi="Cambria Math"/>
                </w:rPr>
              </w:rPrChange>
            </w:rPr>
            <m:t>R0</m:t>
          </m:r>
        </m:oMath>
        <w:r>
          <w:t xml:space="preserve"> = </w:t>
        </w:r>
        <m:oMath>
          <m:r>
            <w:rPr>
              <w:rFonts w:ascii="Cambria Math" w:hAnsi="Cambria Math"/>
              <w:rPrChange w:id="320" w:author="Akeel" w:date="2011-10-15T15:24:00Z">
                <w:rPr>
                  <w:rFonts w:ascii="Cambria Math" w:hAnsi="Cambria Math"/>
                </w:rPr>
              </w:rPrChange>
            </w:rPr>
            <m:t>R0</m:t>
          </m:r>
        </m:oMath>
        <w:r>
          <w:t xml:space="preserve"> + </w:t>
        </w:r>
        <m:oMath>
          <m:r>
            <w:rPr>
              <w:rFonts w:ascii="Cambria Math" w:hAnsi="Cambria Math"/>
              <w:rPrChange w:id="321" w:author="Akeel" w:date="2011-10-15T15:24:00Z">
                <w:rPr>
                  <w:rFonts w:ascii="Cambria Math" w:hAnsi="Cambria Math"/>
                </w:rPr>
              </w:rPrChange>
            </w:rPr>
            <m:t>R1</m:t>
          </m:r>
        </m:oMath>
      </w:ins>
    </w:p>
    <w:p w:rsidR="00EB68D6" w:rsidRDefault="00EB68D6" w:rsidP="00EB68D6">
      <w:pPr>
        <w:pStyle w:val="ListParagraph"/>
        <w:numPr>
          <w:ilvl w:val="1"/>
          <w:numId w:val="2"/>
        </w:numPr>
        <w:rPr>
          <w:ins w:id="322" w:author="Akeel" w:date="2011-10-15T15:08:00Z"/>
        </w:rPr>
      </w:pPr>
      <w:ins w:id="323" w:author="Akeel" w:date="2011-10-15T15:08:00Z">
        <w:r>
          <w:t>Set the negative sign</w:t>
        </w:r>
      </w:ins>
    </w:p>
    <w:p w:rsidR="00EB68D6" w:rsidRDefault="00EB68D6" w:rsidP="00EB68D6">
      <w:pPr>
        <w:pStyle w:val="ListParagraph"/>
        <w:numPr>
          <w:ilvl w:val="1"/>
          <w:numId w:val="2"/>
        </w:numPr>
        <w:rPr>
          <w:ins w:id="324" w:author="Akeel" w:date="2011-10-15T15:08:00Z"/>
        </w:rPr>
      </w:pPr>
      <w:ins w:id="325" w:author="Akeel" w:date="2011-10-15T15:08:00Z">
        <w:r>
          <w:t xml:space="preserve">If </w:t>
        </w:r>
        <m:oMath>
          <m:r>
            <w:rPr>
              <w:rFonts w:ascii="Cambria Math" w:hAnsi="Cambria Math"/>
              <w:rPrChange w:id="326" w:author="Akeel" w:date="2011-10-15T15:24:00Z">
                <w:rPr>
                  <w:rFonts w:ascii="Cambria Math" w:hAnsi="Cambria Math"/>
                </w:rPr>
              </w:rPrChange>
            </w:rPr>
            <m:t xml:space="preserve">R0 </m:t>
          </m:r>
        </m:oMath>
        <w:r>
          <w:t>overflowed, set the appropriate bit to indicate it</w:t>
        </w:r>
      </w:ins>
    </w:p>
    <w:p w:rsidR="00EB68D6" w:rsidRDefault="00EB68D6" w:rsidP="00EB68D6">
      <w:pPr>
        <w:pStyle w:val="ListParagraph"/>
        <w:ind w:left="1440"/>
        <w:rPr>
          <w:ins w:id="327" w:author="Akeel" w:date="2011-10-15T15:08:00Z"/>
        </w:rPr>
      </w:pPr>
    </w:p>
    <w:p w:rsidR="00EB68D6" w:rsidRDefault="001220A2" w:rsidP="00EB68D6">
      <w:pPr>
        <w:pStyle w:val="ListParagraph"/>
        <w:numPr>
          <w:ilvl w:val="0"/>
          <w:numId w:val="2"/>
        </w:numPr>
        <w:rPr>
          <w:ins w:id="328" w:author="Akeel" w:date="2011-10-15T15:08:00Z"/>
        </w:rPr>
      </w:pPr>
      <m:oMath>
        <w:ins w:id="329" w:author="Akeel" w:date="2011-10-15T15:08:00Z">
          <m:r>
            <w:rPr>
              <w:rFonts w:ascii="Cambria Math" w:hAnsi="Cambria Math"/>
              <w:rPrChange w:id="330" w:author="Akeel" w:date="2011-10-15T15:24:00Z">
                <w:rPr>
                  <w:rFonts w:ascii="Cambria Math" w:hAnsi="Cambria Math"/>
                </w:rPr>
              </w:rPrChange>
            </w:rPr>
            <m:t xml:space="preserve">R0 </m:t>
          </m:r>
        </w:ins>
      </m:oMath>
      <w:ins w:id="331" w:author="Akeel" w:date="2011-10-15T15:08:00Z">
        <w:r w:rsidR="00EB68D6">
          <w:t>is +ve and</w:t>
        </w:r>
        <m:oMath>
          <m:r>
            <w:rPr>
              <w:rFonts w:ascii="Cambria Math" w:hAnsi="Cambria Math"/>
              <w:rPrChange w:id="332" w:author="Akeel" w:date="2011-10-15T15:24:00Z">
                <w:rPr>
                  <w:rFonts w:ascii="Cambria Math" w:hAnsi="Cambria Math"/>
                </w:rPr>
              </w:rPrChange>
            </w:rPr>
            <m:t xml:space="preserve"> R1</m:t>
          </m:r>
        </m:oMath>
        <w:r w:rsidR="00EB68D6">
          <w:t xml:space="preserve"> is –ve</w:t>
        </w:r>
      </w:ins>
    </w:p>
    <w:p w:rsidR="00EB68D6" w:rsidRDefault="00EB68D6" w:rsidP="00EB68D6">
      <w:pPr>
        <w:rPr>
          <w:ins w:id="333" w:author="Akeel" w:date="2011-10-15T15:08:00Z"/>
        </w:rPr>
      </w:pPr>
      <w:ins w:id="334" w:author="Akeel" w:date="2011-10-15T15:08:00Z">
        <w:r>
          <w:t xml:space="preserve">This case is reduced to case 4 by swapping </w:t>
        </w:r>
        <m:oMath>
          <m:r>
            <w:rPr>
              <w:rFonts w:ascii="Cambria Math" w:hAnsi="Cambria Math"/>
              <w:rPrChange w:id="335" w:author="Akeel" w:date="2011-10-15T15:24:00Z">
                <w:rPr>
                  <w:rFonts w:ascii="Cambria Math" w:hAnsi="Cambria Math"/>
                </w:rPr>
              </w:rPrChange>
            </w:rPr>
            <m:t>R0</m:t>
          </m:r>
        </m:oMath>
        <w:r>
          <w:t xml:space="preserve"> and </w:t>
        </w:r>
        <m:oMath>
          <m:r>
            <w:rPr>
              <w:rFonts w:ascii="Cambria Math" w:hAnsi="Cambria Math"/>
              <w:rPrChange w:id="336" w:author="Akeel" w:date="2011-10-15T15:24:00Z">
                <w:rPr>
                  <w:rFonts w:ascii="Cambria Math" w:hAnsi="Cambria Math"/>
                </w:rPr>
              </w:rPrChange>
            </w:rPr>
            <m:t>R1</m:t>
          </m:r>
        </m:oMath>
        <w:r>
          <w:t>.</w:t>
        </w:r>
      </w:ins>
    </w:p>
    <w:p w:rsidR="00EB68D6" w:rsidRDefault="00EB68D6" w:rsidP="00EB68D6">
      <w:pPr>
        <w:pStyle w:val="ListParagraph"/>
        <w:numPr>
          <w:ilvl w:val="1"/>
          <w:numId w:val="2"/>
        </w:numPr>
        <w:rPr>
          <w:ins w:id="337" w:author="Akeel" w:date="2011-10-15T15:08:00Z"/>
        </w:rPr>
      </w:pPr>
      <w:ins w:id="338" w:author="Akeel" w:date="2011-10-15T15:08:00Z">
        <w:r>
          <w:t xml:space="preserve">Swap </w:t>
        </w:r>
        <m:oMath>
          <m:r>
            <w:rPr>
              <w:rFonts w:ascii="Cambria Math" w:hAnsi="Cambria Math"/>
              <w:rPrChange w:id="339" w:author="Akeel" w:date="2011-10-15T15:24:00Z">
                <w:rPr>
                  <w:rFonts w:ascii="Cambria Math" w:hAnsi="Cambria Math"/>
                </w:rPr>
              </w:rPrChange>
            </w:rPr>
            <m:t>R0</m:t>
          </m:r>
        </m:oMath>
        <w:r>
          <w:t xml:space="preserve"> and </w:t>
        </w:r>
        <m:oMath>
          <m:r>
            <w:rPr>
              <w:rFonts w:ascii="Cambria Math" w:hAnsi="Cambria Math"/>
              <w:rPrChange w:id="340" w:author="Akeel" w:date="2011-10-15T15:24:00Z">
                <w:rPr>
                  <w:rFonts w:ascii="Cambria Math" w:hAnsi="Cambria Math"/>
                </w:rPr>
              </w:rPrChange>
            </w:rPr>
            <m:t>R1</m:t>
          </m:r>
        </m:oMath>
      </w:ins>
    </w:p>
    <w:p w:rsidR="00EB68D6" w:rsidRDefault="00EB68D6" w:rsidP="00EB68D6">
      <w:pPr>
        <w:pStyle w:val="ListParagraph"/>
        <w:numPr>
          <w:ilvl w:val="1"/>
          <w:numId w:val="2"/>
        </w:numPr>
        <w:rPr>
          <w:ins w:id="341" w:author="Akeel" w:date="2011-10-15T15:08:00Z"/>
        </w:rPr>
      </w:pPr>
      <w:ins w:id="342" w:author="Akeel" w:date="2011-10-15T15:08:00Z">
        <w:r>
          <w:t>Roll off into case 4</w:t>
        </w:r>
      </w:ins>
    </w:p>
    <w:p w:rsidR="00EB68D6" w:rsidRDefault="00EB68D6" w:rsidP="00EB68D6">
      <w:pPr>
        <w:pStyle w:val="ListParagraph"/>
        <w:ind w:left="1440"/>
        <w:rPr>
          <w:ins w:id="343" w:author="Akeel" w:date="2011-10-15T15:08:00Z"/>
        </w:rPr>
      </w:pPr>
    </w:p>
    <w:p w:rsidR="00EB68D6" w:rsidRDefault="001220A2" w:rsidP="00EB68D6">
      <w:pPr>
        <w:pStyle w:val="ListParagraph"/>
        <w:numPr>
          <w:ilvl w:val="0"/>
          <w:numId w:val="2"/>
        </w:numPr>
        <w:rPr>
          <w:ins w:id="344" w:author="Akeel" w:date="2011-10-15T15:08:00Z"/>
        </w:rPr>
      </w:pPr>
      <m:oMath>
        <w:ins w:id="345" w:author="Akeel" w:date="2011-10-15T15:08:00Z">
          <m:r>
            <w:rPr>
              <w:rFonts w:ascii="Cambria Math" w:hAnsi="Cambria Math"/>
              <w:rPrChange w:id="346" w:author="Akeel" w:date="2011-10-15T15:24:00Z">
                <w:rPr>
                  <w:rFonts w:ascii="Cambria Math" w:hAnsi="Cambria Math"/>
                </w:rPr>
              </w:rPrChange>
            </w:rPr>
            <m:t>R0</m:t>
          </m:r>
        </w:ins>
      </m:oMath>
      <w:ins w:id="347" w:author="Akeel" w:date="2011-10-15T15:08:00Z">
        <w:r w:rsidR="00EB68D6">
          <w:t xml:space="preserve"> is –ve and </w:t>
        </w:r>
        <m:oMath>
          <m:r>
            <w:rPr>
              <w:rFonts w:ascii="Cambria Math" w:hAnsi="Cambria Math"/>
              <w:rPrChange w:id="348" w:author="Akeel" w:date="2011-10-15T15:24:00Z">
                <w:rPr>
                  <w:rFonts w:ascii="Cambria Math" w:hAnsi="Cambria Math"/>
                </w:rPr>
              </w:rPrChange>
            </w:rPr>
            <m:t>R1</m:t>
          </m:r>
        </m:oMath>
        <w:r w:rsidR="00EB68D6">
          <w:t xml:space="preserve"> is +ve</w:t>
        </w:r>
      </w:ins>
    </w:p>
    <w:p w:rsidR="00EB68D6" w:rsidRDefault="00EB68D6" w:rsidP="00EB68D6">
      <w:pPr>
        <w:rPr>
          <w:ins w:id="349" w:author="Akeel" w:date="2011-10-15T15:08:00Z"/>
        </w:rPr>
      </w:pPr>
      <w:ins w:id="350" w:author="Akeel" w:date="2011-10-15T15:08:00Z">
        <w:r>
          <w:t>Tens complement of the negative operand is used to convert a subtraction into a sum. If the absolute value of the negative operand is larger than the other operand, then the tens complement of the sum is our actual result.</w:t>
        </w:r>
      </w:ins>
    </w:p>
    <w:p w:rsidR="00EB68D6" w:rsidRDefault="00EB68D6" w:rsidP="00EB68D6">
      <w:pPr>
        <w:pStyle w:val="ListParagraph"/>
        <w:numPr>
          <w:ilvl w:val="1"/>
          <w:numId w:val="2"/>
        </w:numPr>
        <w:rPr>
          <w:ins w:id="351" w:author="Akeel" w:date="2011-10-15T15:08:00Z"/>
        </w:rPr>
      </w:pPr>
      <w:ins w:id="352" w:author="Akeel" w:date="2011-10-15T15:08:00Z">
        <w:r>
          <w:t>Take the tens complement of</w:t>
        </w:r>
        <m:oMath>
          <m:r>
            <w:rPr>
              <w:rFonts w:ascii="Cambria Math" w:hAnsi="Cambria Math"/>
              <w:rPrChange w:id="353" w:author="Akeel" w:date="2011-10-15T15:24:00Z">
                <w:rPr>
                  <w:rFonts w:ascii="Cambria Math" w:hAnsi="Cambria Math"/>
                </w:rPr>
              </w:rPrChange>
            </w:rPr>
            <m:t xml:space="preserve"> R0</m:t>
          </m:r>
        </m:oMath>
        <w:r>
          <w:t xml:space="preserve"> and store it in </w:t>
        </w:r>
        <m:oMath>
          <m:r>
            <w:rPr>
              <w:rFonts w:ascii="Cambria Math" w:hAnsi="Cambria Math"/>
              <w:rPrChange w:id="354" w:author="Akeel" w:date="2011-10-15T15:24:00Z">
                <w:rPr>
                  <w:rFonts w:ascii="Cambria Math" w:hAnsi="Cambria Math"/>
                </w:rPr>
              </w:rPrChange>
            </w:rPr>
            <m:t>R0</m:t>
          </m:r>
        </m:oMath>
      </w:ins>
    </w:p>
    <w:p w:rsidR="00EB68D6" w:rsidRDefault="00EB68D6" w:rsidP="00EB68D6">
      <w:pPr>
        <w:pStyle w:val="ListParagraph"/>
        <w:numPr>
          <w:ilvl w:val="1"/>
          <w:numId w:val="2"/>
        </w:numPr>
        <w:rPr>
          <w:ins w:id="355" w:author="Akeel" w:date="2011-10-15T15:08:00Z"/>
        </w:rPr>
      </w:pPr>
      <w:ins w:id="356" w:author="Akeel" w:date="2011-10-15T15:08:00Z">
        <w:r>
          <w:t xml:space="preserve">BCD Add: </w:t>
        </w:r>
        <m:oMath>
          <m:r>
            <w:rPr>
              <w:rFonts w:ascii="Cambria Math" w:hAnsi="Cambria Math"/>
              <w:rPrChange w:id="357" w:author="Akeel" w:date="2011-10-15T15:24:00Z">
                <w:rPr>
                  <w:rFonts w:ascii="Cambria Math" w:hAnsi="Cambria Math"/>
                </w:rPr>
              </w:rPrChange>
            </w:rPr>
            <m:t>R0</m:t>
          </m:r>
        </m:oMath>
        <w:r>
          <w:t xml:space="preserve"> = </w:t>
        </w:r>
        <m:oMath>
          <m:r>
            <w:rPr>
              <w:rFonts w:ascii="Cambria Math" w:hAnsi="Cambria Math"/>
              <w:rPrChange w:id="358" w:author="Akeel" w:date="2011-10-15T15:24:00Z">
                <w:rPr>
                  <w:rFonts w:ascii="Cambria Math" w:hAnsi="Cambria Math"/>
                </w:rPr>
              </w:rPrChange>
            </w:rPr>
            <m:t>R0</m:t>
          </m:r>
        </m:oMath>
        <w:r>
          <w:t xml:space="preserve"> + </w:t>
        </w:r>
        <m:oMath>
          <m:r>
            <w:rPr>
              <w:rFonts w:ascii="Cambria Math" w:hAnsi="Cambria Math"/>
              <w:rPrChange w:id="359" w:author="Akeel" w:date="2011-10-15T15:24:00Z">
                <w:rPr>
                  <w:rFonts w:ascii="Cambria Math" w:hAnsi="Cambria Math"/>
                </w:rPr>
              </w:rPrChange>
            </w:rPr>
            <m:t>R1</m:t>
          </m:r>
        </m:oMath>
      </w:ins>
    </w:p>
    <w:p w:rsidR="00EB68D6" w:rsidRDefault="00EB68D6" w:rsidP="00EB68D6">
      <w:pPr>
        <w:pStyle w:val="ListParagraph"/>
        <w:numPr>
          <w:ilvl w:val="1"/>
          <w:numId w:val="2"/>
        </w:numPr>
        <w:rPr>
          <w:ins w:id="360" w:author="Akeel" w:date="2011-10-15T15:08:00Z"/>
        </w:rPr>
      </w:pPr>
      <w:ins w:id="361" w:author="Akeel" w:date="2011-10-15T15:08:00Z">
        <w:r>
          <w:t xml:space="preserve">If the original </w:t>
        </w:r>
        <m:oMath>
          <m:r>
            <w:rPr>
              <w:rFonts w:ascii="Cambria Math" w:hAnsi="Cambria Math"/>
              <w:rPrChange w:id="362" w:author="Akeel" w:date="2011-10-15T15:24:00Z">
                <w:rPr>
                  <w:rFonts w:ascii="Cambria Math" w:hAnsi="Cambria Math"/>
                </w:rPr>
              </w:rPrChange>
            </w:rPr>
            <m:t>R0</m:t>
          </m:r>
        </m:oMath>
        <w:r>
          <w:t xml:space="preserve"> was larger than</w:t>
        </w:r>
        <m:oMath>
          <m:r>
            <w:rPr>
              <w:rFonts w:ascii="Cambria Math" w:hAnsi="Cambria Math"/>
              <w:rPrChange w:id="363" w:author="Akeel" w:date="2011-10-15T15:24:00Z">
                <w:rPr>
                  <w:rFonts w:ascii="Cambria Math" w:hAnsi="Cambria Math"/>
                </w:rPr>
              </w:rPrChange>
            </w:rPr>
            <m:t xml:space="preserve"> R1</m:t>
          </m:r>
        </m:oMath>
        <w:r>
          <w:t>, we take the tens complement of the result</w:t>
        </w:r>
        <m:oMath>
          <m:r>
            <w:rPr>
              <w:rFonts w:ascii="Cambria Math" w:hAnsi="Cambria Math"/>
              <w:rPrChange w:id="364" w:author="Akeel" w:date="2011-10-15T15:24:00Z">
                <w:rPr>
                  <w:rFonts w:ascii="Cambria Math" w:hAnsi="Cambria Math"/>
                </w:rPr>
              </w:rPrChange>
            </w:rPr>
            <m:t xml:space="preserve"> R0</m:t>
          </m:r>
        </m:oMath>
        <w:r>
          <w:t xml:space="preserve"> and set the negative bit.</w:t>
        </w:r>
      </w:ins>
    </w:p>
    <w:p w:rsidR="00EB68D6" w:rsidRDefault="00EB68D6" w:rsidP="00EB68D6">
      <w:pPr>
        <w:pStyle w:val="Heading3"/>
        <w:rPr>
          <w:ins w:id="365" w:author="Akeel" w:date="2011-10-15T15:08:00Z"/>
        </w:rPr>
      </w:pPr>
      <w:bookmarkStart w:id="366" w:name="_Toc306456141"/>
      <w:ins w:id="367" w:author="Akeel" w:date="2011-10-15T15:08:00Z">
        <w:r>
          <w:t>BCD Add</w:t>
        </w:r>
        <w:bookmarkEnd w:id="366"/>
      </w:ins>
    </w:p>
    <w:p w:rsidR="00EB68D6" w:rsidRDefault="00EB68D6" w:rsidP="00EB68D6">
      <w:pPr>
        <w:rPr>
          <w:ins w:id="368" w:author="Akeel" w:date="2011-10-15T15:08:00Z"/>
        </w:rPr>
      </w:pPr>
      <w:ins w:id="369" w:author="Akeel" w:date="2011-10-15T15:08:00Z">
        <w:r>
          <w:t>This subroutine is where the actual addition takes place once the input case has been categorized and reduced to a simple BCD add.</w:t>
        </w:r>
      </w:ins>
    </w:p>
    <w:p w:rsidR="00EB68D6" w:rsidRDefault="00EB68D6" w:rsidP="00EB68D6">
      <w:pPr>
        <w:rPr>
          <w:ins w:id="370" w:author="Akeel" w:date="2011-10-15T15:08:00Z"/>
        </w:rPr>
      </w:pPr>
      <w:ins w:id="371" w:author="Akeel" w:date="2011-10-15T15:08:00Z">
        <w:r>
          <w:t>In general terms, this subroutine works by adding the two registers,</w:t>
        </w:r>
        <m:oMath>
          <m:r>
            <w:rPr>
              <w:rFonts w:ascii="Cambria Math" w:hAnsi="Cambria Math"/>
              <w:rPrChange w:id="372" w:author="Akeel" w:date="2011-10-15T15:24:00Z">
                <w:rPr>
                  <w:rFonts w:ascii="Cambria Math" w:hAnsi="Cambria Math"/>
                </w:rPr>
              </w:rPrChange>
            </w:rPr>
            <m:t xml:space="preserve"> R0</m:t>
          </m:r>
        </m:oMath>
        <w:r>
          <w:t xml:space="preserve"> an</w:t>
        </w:r>
        <w:r w:rsidR="001220A2" w:rsidRPr="001220A2">
          <w:rPr>
            <w:rPrChange w:id="373" w:author="Akeel" w:date="2011-10-15T15:24:00Z">
              <w:rPr>
                <w:rFonts w:ascii="Cambria Math" w:hAnsi="Cambria Math"/>
                <w:i/>
              </w:rPr>
            </w:rPrChange>
          </w:rPr>
          <w:t>d</w:t>
        </w:r>
        <w:r>
          <w:t xml:space="preserve"> </w:t>
        </w:r>
        <m:oMath>
          <m:r>
            <w:rPr>
              <w:rFonts w:ascii="Cambria Math" w:hAnsi="Cambria Math"/>
              <w:rPrChange w:id="374" w:author="Akeel" w:date="2011-10-15T15:24:00Z">
                <w:rPr>
                  <w:rFonts w:ascii="Cambria Math" w:hAnsi="Cambria Math"/>
                </w:rPr>
              </w:rPrChange>
            </w:rPr>
            <m:t>R1</m:t>
          </m:r>
        </m:oMath>
        <w:r>
          <w:t>, nibble by nibble. Hence, it performs 7 nibble sums based on the given BCD representation. If any nibble sum turns out larger than 9 (largest allowed digit in BCD), we add 6 to it in order to fix the representation. The carry is then taken on to the next nibble.</w:t>
        </w:r>
      </w:ins>
    </w:p>
    <w:p w:rsidR="00EB68D6" w:rsidRDefault="00EB68D6" w:rsidP="00EB68D6">
      <w:pPr>
        <w:rPr>
          <w:ins w:id="375" w:author="Akeel" w:date="2011-10-15T15:08:00Z"/>
        </w:rPr>
      </w:pPr>
      <w:ins w:id="376" w:author="Akeel" w:date="2011-10-15T15:08:00Z">
        <w:r>
          <w:t>The routine uses a mask to extract the nibbles from the original BCD numbers. The nibbles are added without shifting them to the far right, and hence the comparisons are made with a moving 9, and a moving 6 is added in the event the sum is larger than the moving 9.</w:t>
        </w:r>
      </w:ins>
    </w:p>
    <w:p w:rsidR="00EB68D6" w:rsidRDefault="00EB68D6" w:rsidP="00EB68D6">
      <w:pPr>
        <w:rPr>
          <w:ins w:id="377" w:author="Akeel" w:date="2011-10-15T15:08:00Z"/>
        </w:rPr>
      </w:pPr>
      <w:ins w:id="378" w:author="Akeel" w:date="2011-10-15T15:08:00Z">
        <w:r>
          <w:rPr>
            <w:noProof/>
          </w:rPr>
          <w:lastRenderedPageBreak/>
          <w:pict>
            <v:shapetype id="_x0000_t202" coordsize="21600,21600" o:spt="202" path="m,l,21600r21600,l21600,xe">
              <v:stroke joinstyle="miter"/>
              <v:path gradientshapeok="t" o:connecttype="rect"/>
            </v:shapetype>
            <v:shape id="_x0000_s1034" type="#_x0000_t202" style="position:absolute;margin-left:-76.5pt;margin-top:646.5pt;width:608.6pt;height:21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" stroked="f">
              <v:textbox style="mso-next-textbox:#_x0000_s1034;mso-fit-shape-to-text:t" inset="0,0,0,0">
                <w:txbxContent>
                  <w:p w:rsidR="001220A2" w:rsidRDefault="001220A2" w:rsidP="00EB68D6">
                    <w:pPr>
                      <w:pStyle w:val="Caption"/>
                      <w:jc w:val="center"/>
                      <w:rPr>
                        <w:rFonts w:eastAsiaTheme="minorHAnsi"/>
                        <w:noProof/>
                      </w:rPr>
                    </w:pPr>
                    <w:r>
                      <w:t xml:space="preserve">Figure </w:t>
                    </w:r>
                    <w:fldSimple w:instr=" SEQ Figure \* ARABIC ">
                      <w:r w:rsidR="006B7726">
                        <w:rPr>
                          <w:noProof/>
                        </w:rPr>
                        <w:t>1</w:t>
                      </w:r>
                    </w:fldSimple>
                    <w:r w:rsidRPr="0082424D">
                      <w:t xml:space="preserve"> State Diagram of bcdadd</w:t>
                    </w:r>
                  </w:p>
                </w:txbxContent>
              </v:textbox>
              <w10:wrap type="square"/>
            </v:shape>
          </w:pict>
        </w:r>
        <w:r>
          <w:rPr>
            <w:rFonts w:eastAsiaTheme="minorHAnsi"/>
            <w:noProof/>
          </w:rPr>
          <w:drawing>
            <wp:anchor distT="0" distB="0" distL="114300" distR="114300" simplePos="0" relativeHeight="251669504" behindDoc="0" locked="0" layoutInCell="1" allowOverlap="1">
              <wp:simplePos x="0" y="0"/>
              <wp:positionH relativeFrom="column">
                <wp:posOffset>-847090</wp:posOffset>
              </wp:positionH>
              <wp:positionV relativeFrom="paragraph">
                <wp:posOffset>1705610</wp:posOffset>
              </wp:positionV>
              <wp:extent cx="7729220" cy="5117465"/>
              <wp:effectExtent l="0" t="1390650" r="0" b="1416685"/>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rot="16200000">
                        <a:off x="0" y="0"/>
                        <a:ext cx="7729220" cy="51174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ins>
    </w:p>
    <w:p w:rsidR="00EB68D6" w:rsidRDefault="00EB68D6" w:rsidP="00EB68D6">
      <w:pPr>
        <w:pStyle w:val="Heading2"/>
        <w:rPr>
          <w:ins w:id="379" w:author="Akeel" w:date="2011-10-15T15:08:00Z"/>
        </w:rPr>
      </w:pPr>
      <w:bookmarkStart w:id="380" w:name="_Toc306456142"/>
      <w:ins w:id="381" w:author="Akeel" w:date="2011-10-15T15:08:00Z">
        <w:r>
          <w:lastRenderedPageBreak/>
          <w:t>Validation</w:t>
        </w:r>
        <w:bookmarkEnd w:id="380"/>
      </w:ins>
    </w:p>
    <w:p w:rsidR="00EB68D6" w:rsidRDefault="00EB68D6" w:rsidP="00EB68D6">
      <w:pPr>
        <w:rPr>
          <w:ins w:id="382" w:author="Akeel" w:date="2011-10-15T15:08:00Z"/>
        </w:rPr>
      </w:pPr>
      <w:ins w:id="383" w:author="Akeel" w:date="2011-10-15T15:08:00Z">
        <w:r>
          <w:t xml:space="preserve">In order to test, validate and debug the bcdadd routine, a wrapper subroutine that includes test cases covering possible scenarios in the state diagram was written. The test cases are outlined in Table 1. </w:t>
        </w:r>
      </w:ins>
    </w:p>
    <w:p w:rsidR="00EB68D6" w:rsidRDefault="00EB68D6" w:rsidP="00EB68D6">
      <w:pPr>
        <w:rPr>
          <w:ins w:id="384" w:author="Akeel" w:date="2011-10-15T15:08:00Z"/>
        </w:rPr>
      </w:pPr>
      <w:ins w:id="385" w:author="Akeel" w:date="2011-10-15T15:08:00Z">
        <w:r>
          <w:t>The wrapper routine was designed such that an incorrect sum arising from bcdadd given one of test case inputs branches the program flow to an error label. If all test cases pass, the program continues to a success label.</w:t>
        </w:r>
      </w:ins>
    </w:p>
    <w:p w:rsidR="00EB68D6" w:rsidRDefault="00EB68D6" w:rsidP="00EB68D6">
      <w:pPr>
        <w:rPr>
          <w:ins w:id="386" w:author="Akeel" w:date="2011-10-15T15:08:00Z"/>
        </w:rPr>
      </w:pPr>
      <w:ins w:id="387" w:author="Akeel" w:date="2011-10-15T15:08:00Z">
        <w:r>
          <w:t>This test routine was run after every change to the assembly code in order to catch and debug any errors as soon as they are introduced.</w:t>
        </w:r>
      </w:ins>
    </w:p>
    <w:tbl>
      <w:tblPr>
        <w:tblStyle w:val="MediumGrid3-Accent1"/>
        <w:tblW w:w="7316" w:type="dxa"/>
        <w:jc w:val="center"/>
        <w:tblLook w:val="04A0"/>
        <w:tblPrChange w:id="388" w:author="Akeel" w:date="2011-10-15T15:25:00Z">
          <w:tblPr>
            <w:tblStyle w:val="TableGrid"/>
            <w:tblW w:w="7316" w:type="dxa"/>
            <w:jc w:val="center"/>
            <w:tblLook w:val="04A0"/>
          </w:tblPr>
        </w:tblPrChange>
      </w:tblPr>
      <w:tblGrid>
        <w:gridCol w:w="1037"/>
        <w:gridCol w:w="965"/>
        <w:gridCol w:w="1443"/>
        <w:gridCol w:w="635"/>
        <w:gridCol w:w="1315"/>
        <w:gridCol w:w="606"/>
        <w:gridCol w:w="1315"/>
        <w:tblGridChange w:id="389">
          <w:tblGrid>
            <w:gridCol w:w="1037"/>
            <w:gridCol w:w="965"/>
            <w:gridCol w:w="1443"/>
            <w:gridCol w:w="635"/>
            <w:gridCol w:w="1315"/>
            <w:gridCol w:w="606"/>
            <w:gridCol w:w="1315"/>
          </w:tblGrid>
        </w:tblGridChange>
      </w:tblGrid>
      <w:tr w:rsidR="00EB68D6" w:rsidTr="001220A2">
        <w:trPr>
          <w:cnfStyle w:val="100000000000"/>
          <w:jc w:val="center"/>
          <w:ins w:id="390" w:author="Akeel" w:date="2011-10-15T15:08:00Z"/>
          <w:trPrChange w:id="391" w:author="Akeel" w:date="2011-10-15T15:25:00Z">
            <w:trPr>
              <w:jc w:val="center"/>
            </w:trPr>
          </w:trPrChange>
        </w:trPr>
        <w:tc>
          <w:tcPr>
            <w:cnfStyle w:val="001000000000"/>
            <w:tcW w:w="1037" w:type="dxa"/>
            <w:tcPrChange w:id="392" w:author="Akeel" w:date="2011-10-15T15:25:00Z">
              <w:tcPr>
                <w:tcW w:w="1037" w:type="dxa"/>
              </w:tcPr>
            </w:tcPrChange>
          </w:tcPr>
          <w:p w:rsidR="00EB68D6" w:rsidRPr="00EB68D6" w:rsidRDefault="00EB68D6" w:rsidP="00EB68D6">
            <w:pPr>
              <w:jc w:val="center"/>
              <w:cnfStyle w:val="101000000000"/>
              <w:rPr>
                <w:ins w:id="393" w:author="Akeel" w:date="2011-10-15T15:08:00Z"/>
                <w:b w:val="0"/>
                <w:rPrChange w:id="394" w:author="Akeel" w:date="2011-10-15T15:09:00Z">
                  <w:rPr>
                    <w:ins w:id="395" w:author="Akeel" w:date="2011-10-15T15:08:00Z"/>
                  </w:rPr>
                </w:rPrChange>
              </w:rPr>
              <w:pPrChange w:id="396" w:author="Akeel" w:date="2011-10-15T15:09:00Z">
                <w:pPr>
                  <w:cnfStyle w:val="101000000000"/>
                </w:pPr>
              </w:pPrChange>
            </w:pPr>
            <w:ins w:id="397" w:author="Akeel" w:date="2011-10-15T15:08:00Z">
              <w:r w:rsidRPr="00EB68D6">
                <w:rPr>
                  <w:b w:val="0"/>
                  <w:rPrChange w:id="398" w:author="Akeel" w:date="2011-10-15T15:09:00Z">
                    <w:rPr/>
                  </w:rPrChange>
                </w:rPr>
                <w:t>Case</w:t>
              </w:r>
            </w:ins>
          </w:p>
        </w:tc>
        <w:tc>
          <w:tcPr>
            <w:tcW w:w="965" w:type="dxa"/>
            <w:tcPrChange w:id="399" w:author="Akeel" w:date="2011-10-15T15:25:00Z">
              <w:tcPr>
                <w:tcW w:w="965" w:type="dxa"/>
              </w:tcPr>
            </w:tcPrChange>
          </w:tcPr>
          <w:p w:rsidR="00EB68D6" w:rsidRPr="00EB68D6" w:rsidRDefault="00EB68D6" w:rsidP="00EB68D6">
            <w:pPr>
              <w:jc w:val="center"/>
              <w:cnfStyle w:val="100000000000"/>
              <w:rPr>
                <w:ins w:id="400" w:author="Akeel" w:date="2011-10-15T15:08:00Z"/>
                <w:b w:val="0"/>
                <w:rPrChange w:id="401" w:author="Akeel" w:date="2011-10-15T15:09:00Z">
                  <w:rPr>
                    <w:ins w:id="402" w:author="Akeel" w:date="2011-10-15T15:08:00Z"/>
                  </w:rPr>
                </w:rPrChange>
              </w:rPr>
              <w:pPrChange w:id="403" w:author="Akeel" w:date="2011-10-15T15:09:00Z">
                <w:pPr>
                  <w:cnfStyle w:val="100000000000"/>
                </w:pPr>
              </w:pPrChange>
            </w:pPr>
            <w:ins w:id="404" w:author="Akeel" w:date="2011-10-15T15:08:00Z">
              <w:r w:rsidRPr="00EB68D6">
                <w:rPr>
                  <w:b w:val="0"/>
                  <w:rPrChange w:id="405" w:author="Akeel" w:date="2011-10-15T15:09:00Z">
                    <w:rPr/>
                  </w:rPrChange>
                </w:rPr>
                <w:t>Signs</w:t>
              </w:r>
            </w:ins>
          </w:p>
        </w:tc>
        <w:tc>
          <w:tcPr>
            <w:tcW w:w="1443" w:type="dxa"/>
            <w:tcPrChange w:id="406" w:author="Akeel" w:date="2011-10-15T15:25:00Z">
              <w:tcPr>
                <w:tcW w:w="1443" w:type="dxa"/>
              </w:tcPr>
            </w:tcPrChange>
          </w:tcPr>
          <w:p w:rsidR="00EB68D6" w:rsidRPr="00EB68D6" w:rsidRDefault="00EB68D6" w:rsidP="00EB68D6">
            <w:pPr>
              <w:jc w:val="center"/>
              <w:cnfStyle w:val="100000000000"/>
              <w:rPr>
                <w:ins w:id="407" w:author="Akeel" w:date="2011-10-15T15:08:00Z"/>
                <w:b w:val="0"/>
                <w:rPrChange w:id="408" w:author="Akeel" w:date="2011-10-15T15:09:00Z">
                  <w:rPr>
                    <w:ins w:id="409" w:author="Akeel" w:date="2011-10-15T15:08:00Z"/>
                  </w:rPr>
                </w:rPrChange>
              </w:rPr>
              <w:pPrChange w:id="410" w:author="Akeel" w:date="2011-10-15T15:09:00Z">
                <w:pPr>
                  <w:cnfStyle w:val="100000000000"/>
                </w:pPr>
              </w:pPrChange>
            </w:pPr>
            <w:ins w:id="411" w:author="Akeel" w:date="2011-10-15T15:08:00Z">
              <w:r w:rsidRPr="00EB68D6">
                <w:rPr>
                  <w:b w:val="0"/>
                  <w:rPrChange w:id="412" w:author="Akeel" w:date="2011-10-15T15:09:00Z">
                    <w:rPr/>
                  </w:rPrChange>
                </w:rPr>
                <w:t>Specs</w:t>
              </w:r>
            </w:ins>
          </w:p>
        </w:tc>
        <w:tc>
          <w:tcPr>
            <w:tcW w:w="1950" w:type="dxa"/>
            <w:gridSpan w:val="2"/>
            <w:tcPrChange w:id="413" w:author="Akeel" w:date="2011-10-15T15:25:00Z">
              <w:tcPr>
                <w:tcW w:w="1950" w:type="dxa"/>
                <w:gridSpan w:val="2"/>
              </w:tcPr>
            </w:tcPrChange>
          </w:tcPr>
          <w:p w:rsidR="00EB68D6" w:rsidRPr="00EB68D6" w:rsidRDefault="00EB68D6" w:rsidP="00EB68D6">
            <w:pPr>
              <w:jc w:val="center"/>
              <w:cnfStyle w:val="100000000000"/>
              <w:rPr>
                <w:ins w:id="414" w:author="Akeel" w:date="2011-10-15T15:08:00Z"/>
                <w:b w:val="0"/>
                <w:rPrChange w:id="415" w:author="Akeel" w:date="2011-10-15T15:09:00Z">
                  <w:rPr>
                    <w:ins w:id="416" w:author="Akeel" w:date="2011-10-15T15:08:00Z"/>
                  </w:rPr>
                </w:rPrChange>
              </w:rPr>
              <w:pPrChange w:id="417" w:author="Akeel" w:date="2011-10-15T15:09:00Z">
                <w:pPr>
                  <w:cnfStyle w:val="100000000000"/>
                </w:pPr>
              </w:pPrChange>
            </w:pPr>
            <w:ins w:id="418" w:author="Akeel" w:date="2011-10-15T15:08:00Z">
              <w:r w:rsidRPr="00EB68D6">
                <w:rPr>
                  <w:b w:val="0"/>
                  <w:rPrChange w:id="419" w:author="Akeel" w:date="2011-10-15T15:09:00Z">
                    <w:rPr/>
                  </w:rPrChange>
                </w:rPr>
                <w:t>R0</w:t>
              </w:r>
            </w:ins>
          </w:p>
        </w:tc>
        <w:tc>
          <w:tcPr>
            <w:tcW w:w="1921" w:type="dxa"/>
            <w:gridSpan w:val="2"/>
            <w:tcPrChange w:id="420" w:author="Akeel" w:date="2011-10-15T15:25:00Z">
              <w:tcPr>
                <w:tcW w:w="1921" w:type="dxa"/>
                <w:gridSpan w:val="2"/>
              </w:tcPr>
            </w:tcPrChange>
          </w:tcPr>
          <w:p w:rsidR="00EB68D6" w:rsidRPr="00EB68D6" w:rsidRDefault="00EB68D6" w:rsidP="00EB68D6">
            <w:pPr>
              <w:jc w:val="center"/>
              <w:cnfStyle w:val="100000000000"/>
              <w:rPr>
                <w:ins w:id="421" w:author="Akeel" w:date="2011-10-15T15:08:00Z"/>
                <w:b w:val="0"/>
                <w:rPrChange w:id="422" w:author="Akeel" w:date="2011-10-15T15:09:00Z">
                  <w:rPr>
                    <w:ins w:id="423" w:author="Akeel" w:date="2011-10-15T15:08:00Z"/>
                  </w:rPr>
                </w:rPrChange>
              </w:rPr>
              <w:pPrChange w:id="424" w:author="Akeel" w:date="2011-10-15T15:09:00Z">
                <w:pPr>
                  <w:cnfStyle w:val="100000000000"/>
                </w:pPr>
              </w:pPrChange>
            </w:pPr>
            <w:ins w:id="425" w:author="Akeel" w:date="2011-10-15T15:08:00Z">
              <w:r w:rsidRPr="00EB68D6">
                <w:rPr>
                  <w:b w:val="0"/>
                  <w:rPrChange w:id="426" w:author="Akeel" w:date="2011-10-15T15:09:00Z">
                    <w:rPr/>
                  </w:rPrChange>
                </w:rPr>
                <w:t>R1</w:t>
              </w:r>
            </w:ins>
          </w:p>
        </w:tc>
      </w:tr>
      <w:tr w:rsidR="00EB68D6" w:rsidTr="001220A2">
        <w:trPr>
          <w:cnfStyle w:val="000000100000"/>
          <w:jc w:val="center"/>
          <w:ins w:id="427" w:author="Akeel" w:date="2011-10-15T15:08:00Z"/>
          <w:trPrChange w:id="428" w:author="Akeel" w:date="2011-10-15T15:25:00Z">
            <w:trPr>
              <w:jc w:val="center"/>
            </w:trPr>
          </w:trPrChange>
        </w:trPr>
        <w:tc>
          <w:tcPr>
            <w:cnfStyle w:val="001000000000"/>
            <w:tcW w:w="1037" w:type="dxa"/>
            <w:tcPrChange w:id="429" w:author="Akeel" w:date="2011-10-15T15:25:00Z">
              <w:tcPr>
                <w:tcW w:w="1037" w:type="dxa"/>
              </w:tcPr>
            </w:tcPrChange>
          </w:tcPr>
          <w:p w:rsidR="00EB68D6" w:rsidRPr="00EB68D6" w:rsidRDefault="00EB68D6" w:rsidP="001220A2">
            <w:pPr>
              <w:cnfStyle w:val="001000100000"/>
              <w:rPr>
                <w:ins w:id="430" w:author="Akeel" w:date="2011-10-15T15:08:00Z"/>
                <w:b w:val="0"/>
                <w:rPrChange w:id="431" w:author="Akeel" w:date="2011-10-15T15:09:00Z">
                  <w:rPr>
                    <w:ins w:id="432" w:author="Akeel" w:date="2011-10-15T15:08:00Z"/>
                  </w:rPr>
                </w:rPrChange>
              </w:rPr>
            </w:pPr>
          </w:p>
        </w:tc>
        <w:tc>
          <w:tcPr>
            <w:tcW w:w="965" w:type="dxa"/>
            <w:tcPrChange w:id="433" w:author="Akeel" w:date="2011-10-15T15:25:00Z">
              <w:tcPr>
                <w:tcW w:w="965" w:type="dxa"/>
              </w:tcPr>
            </w:tcPrChange>
          </w:tcPr>
          <w:p w:rsidR="00EB68D6" w:rsidRDefault="00EB68D6" w:rsidP="001220A2">
            <w:pPr>
              <w:cnfStyle w:val="000000100000"/>
              <w:rPr>
                <w:ins w:id="434" w:author="Akeel" w:date="2011-10-15T15:08:00Z"/>
              </w:rPr>
            </w:pPr>
          </w:p>
        </w:tc>
        <w:tc>
          <w:tcPr>
            <w:tcW w:w="1443" w:type="dxa"/>
            <w:tcPrChange w:id="435" w:author="Akeel" w:date="2011-10-15T15:25:00Z">
              <w:tcPr>
                <w:tcW w:w="1443" w:type="dxa"/>
              </w:tcPr>
            </w:tcPrChange>
          </w:tcPr>
          <w:p w:rsidR="00EB68D6" w:rsidRDefault="00EB68D6" w:rsidP="001220A2">
            <w:pPr>
              <w:cnfStyle w:val="000000100000"/>
              <w:rPr>
                <w:ins w:id="436" w:author="Akeel" w:date="2011-10-15T15:08:00Z"/>
              </w:rPr>
            </w:pPr>
          </w:p>
        </w:tc>
        <w:tc>
          <w:tcPr>
            <w:tcW w:w="635" w:type="dxa"/>
            <w:tcPrChange w:id="437" w:author="Akeel" w:date="2011-10-15T15:25:00Z">
              <w:tcPr>
                <w:tcW w:w="635" w:type="dxa"/>
              </w:tcPr>
            </w:tcPrChange>
          </w:tcPr>
          <w:p w:rsidR="00EB68D6" w:rsidRPr="00EB68D6" w:rsidRDefault="00EB68D6" w:rsidP="00EB68D6">
            <w:pPr>
              <w:jc w:val="center"/>
              <w:cnfStyle w:val="000000100000"/>
              <w:rPr>
                <w:ins w:id="438" w:author="Akeel" w:date="2011-10-15T15:08:00Z"/>
                <w:b/>
                <w:rPrChange w:id="439" w:author="Akeel" w:date="2011-10-15T15:09:00Z">
                  <w:rPr>
                    <w:ins w:id="440" w:author="Akeel" w:date="2011-10-15T15:08:00Z"/>
                  </w:rPr>
                </w:rPrChange>
              </w:rPr>
              <w:pPrChange w:id="441" w:author="Akeel" w:date="2011-10-15T15:09:00Z">
                <w:pPr>
                  <w:cnfStyle w:val="000000100000"/>
                </w:pPr>
              </w:pPrChange>
            </w:pPr>
            <w:ins w:id="442" w:author="Akeel" w:date="2011-10-15T15:08:00Z">
              <w:r w:rsidRPr="00EB68D6">
                <w:rPr>
                  <w:b/>
                  <w:rPrChange w:id="443" w:author="Akeel" w:date="2011-10-15T15:09:00Z">
                    <w:rPr/>
                  </w:rPrChange>
                </w:rPr>
                <w:t>Sign</w:t>
              </w:r>
            </w:ins>
          </w:p>
        </w:tc>
        <w:tc>
          <w:tcPr>
            <w:tcW w:w="1315" w:type="dxa"/>
            <w:tcPrChange w:id="444" w:author="Akeel" w:date="2011-10-15T15:25:00Z">
              <w:tcPr>
                <w:tcW w:w="1315" w:type="dxa"/>
              </w:tcPr>
            </w:tcPrChange>
          </w:tcPr>
          <w:p w:rsidR="00EB68D6" w:rsidRPr="00EB68D6" w:rsidRDefault="00EB68D6" w:rsidP="00EB68D6">
            <w:pPr>
              <w:jc w:val="center"/>
              <w:cnfStyle w:val="000000100000"/>
              <w:rPr>
                <w:ins w:id="445" w:author="Akeel" w:date="2011-10-15T15:08:00Z"/>
                <w:b/>
                <w:rPrChange w:id="446" w:author="Akeel" w:date="2011-10-15T15:09:00Z">
                  <w:rPr>
                    <w:ins w:id="447" w:author="Akeel" w:date="2011-10-15T15:08:00Z"/>
                  </w:rPr>
                </w:rPrChange>
              </w:rPr>
              <w:pPrChange w:id="448" w:author="Akeel" w:date="2011-10-15T15:09:00Z">
                <w:pPr>
                  <w:cnfStyle w:val="000000100000"/>
                </w:pPr>
              </w:pPrChange>
            </w:pPr>
            <w:ins w:id="449" w:author="Akeel" w:date="2011-10-15T15:08:00Z">
              <w:r w:rsidRPr="00EB68D6">
                <w:rPr>
                  <w:b/>
                  <w:rPrChange w:id="450" w:author="Akeel" w:date="2011-10-15T15:09:00Z">
                    <w:rPr/>
                  </w:rPrChange>
                </w:rPr>
                <w:t>Hex</w:t>
              </w:r>
            </w:ins>
          </w:p>
        </w:tc>
        <w:tc>
          <w:tcPr>
            <w:tcW w:w="606" w:type="dxa"/>
            <w:tcPrChange w:id="451" w:author="Akeel" w:date="2011-10-15T15:25:00Z">
              <w:tcPr>
                <w:tcW w:w="606" w:type="dxa"/>
              </w:tcPr>
            </w:tcPrChange>
          </w:tcPr>
          <w:p w:rsidR="00EB68D6" w:rsidRPr="00EB68D6" w:rsidRDefault="00EB68D6" w:rsidP="00EB68D6">
            <w:pPr>
              <w:jc w:val="center"/>
              <w:cnfStyle w:val="000000100000"/>
              <w:rPr>
                <w:ins w:id="452" w:author="Akeel" w:date="2011-10-15T15:08:00Z"/>
                <w:b/>
                <w:rPrChange w:id="453" w:author="Akeel" w:date="2011-10-15T15:09:00Z">
                  <w:rPr>
                    <w:ins w:id="454" w:author="Akeel" w:date="2011-10-15T15:08:00Z"/>
                  </w:rPr>
                </w:rPrChange>
              </w:rPr>
              <w:pPrChange w:id="455" w:author="Akeel" w:date="2011-10-15T15:09:00Z">
                <w:pPr>
                  <w:cnfStyle w:val="000000100000"/>
                </w:pPr>
              </w:pPrChange>
            </w:pPr>
            <w:ins w:id="456" w:author="Akeel" w:date="2011-10-15T15:08:00Z">
              <w:r w:rsidRPr="00EB68D6">
                <w:rPr>
                  <w:b/>
                  <w:rPrChange w:id="457" w:author="Akeel" w:date="2011-10-15T15:09:00Z">
                    <w:rPr/>
                  </w:rPrChange>
                </w:rPr>
                <w:t>Sign</w:t>
              </w:r>
            </w:ins>
          </w:p>
        </w:tc>
        <w:tc>
          <w:tcPr>
            <w:tcW w:w="1315" w:type="dxa"/>
            <w:tcPrChange w:id="458" w:author="Akeel" w:date="2011-10-15T15:25:00Z">
              <w:tcPr>
                <w:tcW w:w="1315" w:type="dxa"/>
              </w:tcPr>
            </w:tcPrChange>
          </w:tcPr>
          <w:p w:rsidR="00EB68D6" w:rsidRPr="00EB68D6" w:rsidRDefault="00EB68D6" w:rsidP="00EB68D6">
            <w:pPr>
              <w:jc w:val="center"/>
              <w:cnfStyle w:val="000000100000"/>
              <w:rPr>
                <w:ins w:id="459" w:author="Akeel" w:date="2011-10-15T15:08:00Z"/>
                <w:b/>
                <w:rPrChange w:id="460" w:author="Akeel" w:date="2011-10-15T15:09:00Z">
                  <w:rPr>
                    <w:ins w:id="461" w:author="Akeel" w:date="2011-10-15T15:08:00Z"/>
                  </w:rPr>
                </w:rPrChange>
              </w:rPr>
              <w:pPrChange w:id="462" w:author="Akeel" w:date="2011-10-15T15:09:00Z">
                <w:pPr>
                  <w:cnfStyle w:val="000000100000"/>
                </w:pPr>
              </w:pPrChange>
            </w:pPr>
            <w:ins w:id="463" w:author="Akeel" w:date="2011-10-15T15:08:00Z">
              <w:r w:rsidRPr="00EB68D6">
                <w:rPr>
                  <w:b/>
                  <w:rPrChange w:id="464" w:author="Akeel" w:date="2011-10-15T15:09:00Z">
                    <w:rPr/>
                  </w:rPrChange>
                </w:rPr>
                <w:t>Hex</w:t>
              </w:r>
            </w:ins>
          </w:p>
        </w:tc>
      </w:tr>
      <w:tr w:rsidR="00EB68D6" w:rsidTr="001220A2">
        <w:trPr>
          <w:jc w:val="center"/>
          <w:ins w:id="465" w:author="Akeel" w:date="2011-10-15T15:08:00Z"/>
          <w:trPrChange w:id="466" w:author="Akeel" w:date="2011-10-15T15:25:00Z">
            <w:trPr>
              <w:jc w:val="center"/>
            </w:trPr>
          </w:trPrChange>
        </w:trPr>
        <w:tc>
          <w:tcPr>
            <w:cnfStyle w:val="001000000000"/>
            <w:tcW w:w="1037" w:type="dxa"/>
            <w:tcPrChange w:id="467" w:author="Akeel" w:date="2011-10-15T15:25:00Z">
              <w:tcPr>
                <w:tcW w:w="1037" w:type="dxa"/>
              </w:tcPr>
            </w:tcPrChange>
          </w:tcPr>
          <w:p w:rsidR="00EB68D6" w:rsidRPr="00EB68D6" w:rsidRDefault="00EB68D6" w:rsidP="00EB68D6">
            <w:pPr>
              <w:jc w:val="center"/>
              <w:rPr>
                <w:ins w:id="468" w:author="Akeel" w:date="2011-10-15T15:08:00Z"/>
                <w:b w:val="0"/>
                <w:rPrChange w:id="469" w:author="Akeel" w:date="2011-10-15T15:09:00Z">
                  <w:rPr>
                    <w:ins w:id="470" w:author="Akeel" w:date="2011-10-15T15:08:00Z"/>
                  </w:rPr>
                </w:rPrChange>
              </w:rPr>
              <w:pPrChange w:id="471" w:author="Akeel" w:date="2011-10-15T15:09:00Z">
                <w:pPr/>
              </w:pPrChange>
            </w:pPr>
            <w:ins w:id="472" w:author="Akeel" w:date="2011-10-15T15:08:00Z">
              <w:r w:rsidRPr="00EB68D6">
                <w:rPr>
                  <w:b w:val="0"/>
                  <w:rPrChange w:id="473" w:author="Akeel" w:date="2011-10-15T15:09:00Z">
                    <w:rPr/>
                  </w:rPrChange>
                </w:rPr>
                <w:t>1</w:t>
              </w:r>
            </w:ins>
          </w:p>
        </w:tc>
        <w:tc>
          <w:tcPr>
            <w:tcW w:w="965" w:type="dxa"/>
            <w:tcPrChange w:id="474" w:author="Akeel" w:date="2011-10-15T15:25:00Z">
              <w:tcPr>
                <w:tcW w:w="965" w:type="dxa"/>
              </w:tcPr>
            </w:tcPrChange>
          </w:tcPr>
          <w:p w:rsidR="00EB68D6" w:rsidRDefault="00EB68D6" w:rsidP="001220A2">
            <w:pPr>
              <w:cnfStyle w:val="000000000000"/>
              <w:rPr>
                <w:ins w:id="475" w:author="Akeel" w:date="2011-10-15T15:08:00Z"/>
              </w:rPr>
            </w:pPr>
            <w:ins w:id="476" w:author="Akeel" w:date="2011-10-15T15:08:00Z">
              <w:r>
                <w:t>r0</w:t>
              </w:r>
              <w:r w:rsidRPr="00152A7F">
                <w:t>+,</w:t>
              </w:r>
              <w:r>
                <w:t xml:space="preserve"> r</w:t>
              </w:r>
              <w:r w:rsidRPr="00152A7F">
                <w:t>1+</w:t>
              </w:r>
            </w:ins>
          </w:p>
        </w:tc>
        <w:tc>
          <w:tcPr>
            <w:tcW w:w="1443" w:type="dxa"/>
            <w:tcPrChange w:id="477" w:author="Akeel" w:date="2011-10-15T15:25:00Z">
              <w:tcPr>
                <w:tcW w:w="1443" w:type="dxa"/>
              </w:tcPr>
            </w:tcPrChange>
          </w:tcPr>
          <w:p w:rsidR="00EB68D6" w:rsidRDefault="00EB68D6" w:rsidP="001220A2">
            <w:pPr>
              <w:cnfStyle w:val="000000000000"/>
              <w:rPr>
                <w:ins w:id="478" w:author="Akeel" w:date="2011-10-15T15:08:00Z"/>
              </w:rPr>
            </w:pPr>
          </w:p>
        </w:tc>
        <w:tc>
          <w:tcPr>
            <w:tcW w:w="635" w:type="dxa"/>
            <w:tcPrChange w:id="479" w:author="Akeel" w:date="2011-10-15T15:25:00Z">
              <w:tcPr>
                <w:tcW w:w="635" w:type="dxa"/>
              </w:tcPr>
            </w:tcPrChange>
          </w:tcPr>
          <w:p w:rsidR="00EB68D6" w:rsidRDefault="00EB68D6" w:rsidP="001220A2">
            <w:pPr>
              <w:cnfStyle w:val="000000000000"/>
              <w:rPr>
                <w:ins w:id="480" w:author="Akeel" w:date="2011-10-15T15:08:00Z"/>
              </w:rPr>
            </w:pPr>
            <w:ins w:id="481" w:author="Akeel" w:date="2011-10-15T15:08:00Z">
              <w:r>
                <w:t>+</w:t>
              </w:r>
            </w:ins>
          </w:p>
        </w:tc>
        <w:tc>
          <w:tcPr>
            <w:tcW w:w="1315" w:type="dxa"/>
            <w:tcPrChange w:id="482" w:author="Akeel" w:date="2011-10-15T15:25:00Z">
              <w:tcPr>
                <w:tcW w:w="1315" w:type="dxa"/>
              </w:tcPr>
            </w:tcPrChange>
          </w:tcPr>
          <w:p w:rsidR="00EB68D6" w:rsidRDefault="00EB68D6" w:rsidP="001220A2">
            <w:pPr>
              <w:cnfStyle w:val="000000000000"/>
              <w:rPr>
                <w:ins w:id="483" w:author="Akeel" w:date="2011-10-15T15:08:00Z"/>
              </w:rPr>
            </w:pPr>
            <w:ins w:id="484" w:author="Akeel" w:date="2011-10-15T15:08:00Z">
              <w:r w:rsidRPr="000B1E24">
                <w:t>0x00762500</w:t>
              </w:r>
            </w:ins>
          </w:p>
        </w:tc>
        <w:tc>
          <w:tcPr>
            <w:tcW w:w="606" w:type="dxa"/>
            <w:tcPrChange w:id="485" w:author="Akeel" w:date="2011-10-15T15:25:00Z">
              <w:tcPr>
                <w:tcW w:w="606" w:type="dxa"/>
              </w:tcPr>
            </w:tcPrChange>
          </w:tcPr>
          <w:p w:rsidR="00EB68D6" w:rsidRDefault="00EB68D6" w:rsidP="001220A2">
            <w:pPr>
              <w:cnfStyle w:val="000000000000"/>
              <w:rPr>
                <w:ins w:id="486" w:author="Akeel" w:date="2011-10-15T15:08:00Z"/>
              </w:rPr>
            </w:pPr>
            <w:ins w:id="487" w:author="Akeel" w:date="2011-10-15T15:08:00Z">
              <w:r>
                <w:t>+</w:t>
              </w:r>
            </w:ins>
          </w:p>
        </w:tc>
        <w:tc>
          <w:tcPr>
            <w:tcW w:w="1315" w:type="dxa"/>
            <w:tcPrChange w:id="488" w:author="Akeel" w:date="2011-10-15T15:25:00Z">
              <w:tcPr>
                <w:tcW w:w="1315" w:type="dxa"/>
              </w:tcPr>
            </w:tcPrChange>
          </w:tcPr>
          <w:p w:rsidR="00EB68D6" w:rsidRDefault="00EB68D6" w:rsidP="001220A2">
            <w:pPr>
              <w:cnfStyle w:val="000000000000"/>
              <w:rPr>
                <w:ins w:id="489" w:author="Akeel" w:date="2011-10-15T15:08:00Z"/>
              </w:rPr>
            </w:pPr>
            <w:ins w:id="490" w:author="Akeel" w:date="2011-10-15T15:08:00Z">
              <w:r w:rsidRPr="000B1E24">
                <w:t>0x00309380</w:t>
              </w:r>
            </w:ins>
          </w:p>
        </w:tc>
      </w:tr>
      <w:tr w:rsidR="00EB68D6" w:rsidTr="001220A2">
        <w:trPr>
          <w:cnfStyle w:val="000000100000"/>
          <w:jc w:val="center"/>
          <w:ins w:id="491" w:author="Akeel" w:date="2011-10-15T15:08:00Z"/>
          <w:trPrChange w:id="492" w:author="Akeel" w:date="2011-10-15T15:25:00Z">
            <w:trPr>
              <w:jc w:val="center"/>
            </w:trPr>
          </w:trPrChange>
        </w:trPr>
        <w:tc>
          <w:tcPr>
            <w:cnfStyle w:val="001000000000"/>
            <w:tcW w:w="1037" w:type="dxa"/>
            <w:tcPrChange w:id="493" w:author="Akeel" w:date="2011-10-15T15:25:00Z">
              <w:tcPr>
                <w:tcW w:w="1037" w:type="dxa"/>
              </w:tcPr>
            </w:tcPrChange>
          </w:tcPr>
          <w:p w:rsidR="00EB68D6" w:rsidRPr="00EB68D6" w:rsidRDefault="00EB68D6" w:rsidP="00EB68D6">
            <w:pPr>
              <w:jc w:val="center"/>
              <w:cnfStyle w:val="001000100000"/>
              <w:rPr>
                <w:ins w:id="494" w:author="Akeel" w:date="2011-10-15T15:08:00Z"/>
                <w:b w:val="0"/>
                <w:rPrChange w:id="495" w:author="Akeel" w:date="2011-10-15T15:09:00Z">
                  <w:rPr>
                    <w:ins w:id="496" w:author="Akeel" w:date="2011-10-15T15:08:00Z"/>
                  </w:rPr>
                </w:rPrChange>
              </w:rPr>
              <w:pPrChange w:id="497" w:author="Akeel" w:date="2011-10-15T15:09:00Z">
                <w:pPr>
                  <w:cnfStyle w:val="001000100000"/>
                </w:pPr>
              </w:pPrChange>
            </w:pPr>
            <w:ins w:id="498" w:author="Akeel" w:date="2011-10-15T15:08:00Z">
              <w:r w:rsidRPr="00EB68D6">
                <w:rPr>
                  <w:b w:val="0"/>
                  <w:rPrChange w:id="499" w:author="Akeel" w:date="2011-10-15T15:09:00Z">
                    <w:rPr/>
                  </w:rPrChange>
                </w:rPr>
                <w:t>2</w:t>
              </w:r>
            </w:ins>
          </w:p>
        </w:tc>
        <w:tc>
          <w:tcPr>
            <w:tcW w:w="965" w:type="dxa"/>
            <w:tcPrChange w:id="500" w:author="Akeel" w:date="2011-10-15T15:25:00Z">
              <w:tcPr>
                <w:tcW w:w="965" w:type="dxa"/>
              </w:tcPr>
            </w:tcPrChange>
          </w:tcPr>
          <w:p w:rsidR="00EB68D6" w:rsidRDefault="00EB68D6" w:rsidP="001220A2">
            <w:pPr>
              <w:cnfStyle w:val="000000100000"/>
              <w:rPr>
                <w:ins w:id="501" w:author="Akeel" w:date="2011-10-15T15:08:00Z"/>
              </w:rPr>
            </w:pPr>
            <w:ins w:id="502" w:author="Akeel" w:date="2011-10-15T15:08:00Z">
              <w:r>
                <w:t>r0-, r</w:t>
              </w:r>
              <w:r w:rsidRPr="00152A7F">
                <w:t>1-</w:t>
              </w:r>
            </w:ins>
          </w:p>
        </w:tc>
        <w:tc>
          <w:tcPr>
            <w:tcW w:w="1443" w:type="dxa"/>
            <w:tcPrChange w:id="503" w:author="Akeel" w:date="2011-10-15T15:25:00Z">
              <w:tcPr>
                <w:tcW w:w="1443" w:type="dxa"/>
              </w:tcPr>
            </w:tcPrChange>
          </w:tcPr>
          <w:p w:rsidR="00EB68D6" w:rsidRDefault="00EB68D6" w:rsidP="001220A2">
            <w:pPr>
              <w:cnfStyle w:val="000000100000"/>
              <w:rPr>
                <w:ins w:id="504" w:author="Akeel" w:date="2011-10-15T15:08:00Z"/>
              </w:rPr>
            </w:pPr>
          </w:p>
        </w:tc>
        <w:tc>
          <w:tcPr>
            <w:tcW w:w="635" w:type="dxa"/>
            <w:tcPrChange w:id="505" w:author="Akeel" w:date="2011-10-15T15:25:00Z">
              <w:tcPr>
                <w:tcW w:w="635" w:type="dxa"/>
              </w:tcPr>
            </w:tcPrChange>
          </w:tcPr>
          <w:p w:rsidR="00EB68D6" w:rsidRDefault="00EB68D6" w:rsidP="001220A2">
            <w:pPr>
              <w:cnfStyle w:val="000000100000"/>
              <w:rPr>
                <w:ins w:id="506" w:author="Akeel" w:date="2011-10-15T15:08:00Z"/>
              </w:rPr>
            </w:pPr>
            <w:ins w:id="507" w:author="Akeel" w:date="2011-10-15T15:08:00Z">
              <w:r>
                <w:t>-</w:t>
              </w:r>
            </w:ins>
          </w:p>
        </w:tc>
        <w:tc>
          <w:tcPr>
            <w:tcW w:w="1315" w:type="dxa"/>
            <w:tcPrChange w:id="508" w:author="Akeel" w:date="2011-10-15T15:25:00Z">
              <w:tcPr>
                <w:tcW w:w="1315" w:type="dxa"/>
              </w:tcPr>
            </w:tcPrChange>
          </w:tcPr>
          <w:p w:rsidR="00EB68D6" w:rsidRDefault="00EB68D6" w:rsidP="001220A2">
            <w:pPr>
              <w:cnfStyle w:val="000000100000"/>
              <w:rPr>
                <w:ins w:id="509" w:author="Akeel" w:date="2011-10-15T15:08:00Z"/>
              </w:rPr>
            </w:pPr>
            <w:ins w:id="510" w:author="Akeel" w:date="2011-10-15T15:08:00Z">
              <w:r w:rsidRPr="000B1E24">
                <w:t>0x80039785</w:t>
              </w:r>
            </w:ins>
          </w:p>
        </w:tc>
        <w:tc>
          <w:tcPr>
            <w:tcW w:w="606" w:type="dxa"/>
            <w:tcPrChange w:id="511" w:author="Akeel" w:date="2011-10-15T15:25:00Z">
              <w:tcPr>
                <w:tcW w:w="606" w:type="dxa"/>
              </w:tcPr>
            </w:tcPrChange>
          </w:tcPr>
          <w:p w:rsidR="00EB68D6" w:rsidRDefault="00EB68D6" w:rsidP="001220A2">
            <w:pPr>
              <w:cnfStyle w:val="000000100000"/>
              <w:rPr>
                <w:ins w:id="512" w:author="Akeel" w:date="2011-10-15T15:08:00Z"/>
              </w:rPr>
            </w:pPr>
            <w:ins w:id="513" w:author="Akeel" w:date="2011-10-15T15:08:00Z">
              <w:r>
                <w:t>-</w:t>
              </w:r>
            </w:ins>
          </w:p>
        </w:tc>
        <w:tc>
          <w:tcPr>
            <w:tcW w:w="1315" w:type="dxa"/>
            <w:tcPrChange w:id="514" w:author="Akeel" w:date="2011-10-15T15:25:00Z">
              <w:tcPr>
                <w:tcW w:w="1315" w:type="dxa"/>
              </w:tcPr>
            </w:tcPrChange>
          </w:tcPr>
          <w:p w:rsidR="00EB68D6" w:rsidRDefault="00EB68D6" w:rsidP="001220A2">
            <w:pPr>
              <w:cnfStyle w:val="000000100000"/>
              <w:rPr>
                <w:ins w:id="515" w:author="Akeel" w:date="2011-10-15T15:08:00Z"/>
              </w:rPr>
            </w:pPr>
            <w:ins w:id="516" w:author="Akeel" w:date="2011-10-15T15:08:00Z">
              <w:r w:rsidRPr="000B1E24">
                <w:t>0x80139962</w:t>
              </w:r>
            </w:ins>
          </w:p>
        </w:tc>
      </w:tr>
      <w:tr w:rsidR="00EB68D6" w:rsidTr="001220A2">
        <w:trPr>
          <w:jc w:val="center"/>
          <w:ins w:id="517" w:author="Akeel" w:date="2011-10-15T15:08:00Z"/>
          <w:trPrChange w:id="518" w:author="Akeel" w:date="2011-10-15T15:25:00Z">
            <w:trPr>
              <w:jc w:val="center"/>
            </w:trPr>
          </w:trPrChange>
        </w:trPr>
        <w:tc>
          <w:tcPr>
            <w:cnfStyle w:val="001000000000"/>
            <w:tcW w:w="1037" w:type="dxa"/>
            <w:tcPrChange w:id="519" w:author="Akeel" w:date="2011-10-15T15:25:00Z">
              <w:tcPr>
                <w:tcW w:w="1037" w:type="dxa"/>
              </w:tcPr>
            </w:tcPrChange>
          </w:tcPr>
          <w:p w:rsidR="00EB68D6" w:rsidRPr="00EB68D6" w:rsidRDefault="00EB68D6" w:rsidP="00EB68D6">
            <w:pPr>
              <w:jc w:val="center"/>
              <w:rPr>
                <w:ins w:id="520" w:author="Akeel" w:date="2011-10-15T15:08:00Z"/>
                <w:b w:val="0"/>
                <w:rPrChange w:id="521" w:author="Akeel" w:date="2011-10-15T15:09:00Z">
                  <w:rPr>
                    <w:ins w:id="522" w:author="Akeel" w:date="2011-10-15T15:08:00Z"/>
                  </w:rPr>
                </w:rPrChange>
              </w:rPr>
              <w:pPrChange w:id="523" w:author="Akeel" w:date="2011-10-15T15:09:00Z">
                <w:pPr/>
              </w:pPrChange>
            </w:pPr>
            <w:ins w:id="524" w:author="Akeel" w:date="2011-10-15T15:08:00Z">
              <w:r w:rsidRPr="00EB68D6">
                <w:rPr>
                  <w:b w:val="0"/>
                  <w:rPrChange w:id="525" w:author="Akeel" w:date="2011-10-15T15:09:00Z">
                    <w:rPr/>
                  </w:rPrChange>
                </w:rPr>
                <w:t>3a</w:t>
              </w:r>
            </w:ins>
          </w:p>
        </w:tc>
        <w:tc>
          <w:tcPr>
            <w:tcW w:w="965" w:type="dxa"/>
            <w:tcPrChange w:id="526" w:author="Akeel" w:date="2011-10-15T15:25:00Z">
              <w:tcPr>
                <w:tcW w:w="965" w:type="dxa"/>
              </w:tcPr>
            </w:tcPrChange>
          </w:tcPr>
          <w:p w:rsidR="00EB68D6" w:rsidRDefault="00EB68D6" w:rsidP="001220A2">
            <w:pPr>
              <w:cnfStyle w:val="000000000000"/>
              <w:rPr>
                <w:ins w:id="527" w:author="Akeel" w:date="2011-10-15T15:08:00Z"/>
              </w:rPr>
            </w:pPr>
            <w:ins w:id="528" w:author="Akeel" w:date="2011-10-15T15:08:00Z">
              <w:r w:rsidRPr="00152A7F">
                <w:t xml:space="preserve">r0+, r1- </w:t>
              </w:r>
            </w:ins>
          </w:p>
        </w:tc>
        <w:tc>
          <w:tcPr>
            <w:tcW w:w="1443" w:type="dxa"/>
            <w:tcPrChange w:id="529" w:author="Akeel" w:date="2011-10-15T15:25:00Z">
              <w:tcPr>
                <w:tcW w:w="1443" w:type="dxa"/>
              </w:tcPr>
            </w:tcPrChange>
          </w:tcPr>
          <w:p w:rsidR="00EB68D6" w:rsidRDefault="00EB68D6" w:rsidP="001220A2">
            <w:pPr>
              <w:cnfStyle w:val="000000000000"/>
              <w:rPr>
                <w:ins w:id="530" w:author="Akeel" w:date="2011-10-15T15:08:00Z"/>
              </w:rPr>
            </w:pPr>
            <w:ins w:id="531" w:author="Akeel" w:date="2011-10-15T15:08:00Z">
              <w:r w:rsidRPr="00152A7F">
                <w:t>(|ro|&gt;|r1|)</w:t>
              </w:r>
            </w:ins>
          </w:p>
        </w:tc>
        <w:tc>
          <w:tcPr>
            <w:tcW w:w="635" w:type="dxa"/>
            <w:tcPrChange w:id="532" w:author="Akeel" w:date="2011-10-15T15:25:00Z">
              <w:tcPr>
                <w:tcW w:w="635" w:type="dxa"/>
              </w:tcPr>
            </w:tcPrChange>
          </w:tcPr>
          <w:p w:rsidR="00EB68D6" w:rsidRDefault="00EB68D6" w:rsidP="001220A2">
            <w:pPr>
              <w:cnfStyle w:val="000000000000"/>
              <w:rPr>
                <w:ins w:id="533" w:author="Akeel" w:date="2011-10-15T15:08:00Z"/>
              </w:rPr>
            </w:pPr>
            <w:ins w:id="534" w:author="Akeel" w:date="2011-10-15T15:08:00Z">
              <w:r>
                <w:t>+</w:t>
              </w:r>
            </w:ins>
          </w:p>
        </w:tc>
        <w:tc>
          <w:tcPr>
            <w:tcW w:w="1315" w:type="dxa"/>
            <w:tcPrChange w:id="535" w:author="Akeel" w:date="2011-10-15T15:25:00Z">
              <w:tcPr>
                <w:tcW w:w="1315" w:type="dxa"/>
              </w:tcPr>
            </w:tcPrChange>
          </w:tcPr>
          <w:p w:rsidR="00EB68D6" w:rsidRDefault="00EB68D6" w:rsidP="001220A2">
            <w:pPr>
              <w:cnfStyle w:val="000000000000"/>
              <w:rPr>
                <w:ins w:id="536" w:author="Akeel" w:date="2011-10-15T15:08:00Z"/>
              </w:rPr>
            </w:pPr>
            <w:ins w:id="537" w:author="Akeel" w:date="2011-10-15T15:08:00Z">
              <w:r w:rsidRPr="00C778A6">
                <w:t>0x09656000</w:t>
              </w:r>
            </w:ins>
          </w:p>
        </w:tc>
        <w:tc>
          <w:tcPr>
            <w:tcW w:w="606" w:type="dxa"/>
            <w:tcPrChange w:id="538" w:author="Akeel" w:date="2011-10-15T15:25:00Z">
              <w:tcPr>
                <w:tcW w:w="606" w:type="dxa"/>
              </w:tcPr>
            </w:tcPrChange>
          </w:tcPr>
          <w:p w:rsidR="00EB68D6" w:rsidRDefault="00EB68D6" w:rsidP="001220A2">
            <w:pPr>
              <w:cnfStyle w:val="000000000000"/>
              <w:rPr>
                <w:ins w:id="539" w:author="Akeel" w:date="2011-10-15T15:08:00Z"/>
              </w:rPr>
            </w:pPr>
            <w:ins w:id="540" w:author="Akeel" w:date="2011-10-15T15:08:00Z">
              <w:r>
                <w:t>-</w:t>
              </w:r>
            </w:ins>
          </w:p>
        </w:tc>
        <w:tc>
          <w:tcPr>
            <w:tcW w:w="1315" w:type="dxa"/>
            <w:tcPrChange w:id="541" w:author="Akeel" w:date="2011-10-15T15:25:00Z">
              <w:tcPr>
                <w:tcW w:w="1315" w:type="dxa"/>
              </w:tcPr>
            </w:tcPrChange>
          </w:tcPr>
          <w:p w:rsidR="00EB68D6" w:rsidRDefault="00EB68D6" w:rsidP="001220A2">
            <w:pPr>
              <w:cnfStyle w:val="000000000000"/>
              <w:rPr>
                <w:ins w:id="542" w:author="Akeel" w:date="2011-10-15T15:08:00Z"/>
              </w:rPr>
            </w:pPr>
            <w:ins w:id="543" w:author="Akeel" w:date="2011-10-15T15:08:00Z">
              <w:r w:rsidRPr="00C778A6">
                <w:t>0x87847000</w:t>
              </w:r>
            </w:ins>
          </w:p>
        </w:tc>
      </w:tr>
      <w:tr w:rsidR="00EB68D6" w:rsidTr="001220A2">
        <w:trPr>
          <w:cnfStyle w:val="000000100000"/>
          <w:jc w:val="center"/>
          <w:ins w:id="544" w:author="Akeel" w:date="2011-10-15T15:08:00Z"/>
          <w:trPrChange w:id="545" w:author="Akeel" w:date="2011-10-15T15:25:00Z">
            <w:trPr>
              <w:jc w:val="center"/>
            </w:trPr>
          </w:trPrChange>
        </w:trPr>
        <w:tc>
          <w:tcPr>
            <w:cnfStyle w:val="001000000000"/>
            <w:tcW w:w="1037" w:type="dxa"/>
            <w:tcPrChange w:id="546" w:author="Akeel" w:date="2011-10-15T15:25:00Z">
              <w:tcPr>
                <w:tcW w:w="1037" w:type="dxa"/>
              </w:tcPr>
            </w:tcPrChange>
          </w:tcPr>
          <w:p w:rsidR="00EB68D6" w:rsidRPr="00EB68D6" w:rsidRDefault="00EB68D6" w:rsidP="00EB68D6">
            <w:pPr>
              <w:jc w:val="center"/>
              <w:cnfStyle w:val="001000100000"/>
              <w:rPr>
                <w:ins w:id="547" w:author="Akeel" w:date="2011-10-15T15:08:00Z"/>
                <w:b w:val="0"/>
                <w:rPrChange w:id="548" w:author="Akeel" w:date="2011-10-15T15:09:00Z">
                  <w:rPr>
                    <w:ins w:id="549" w:author="Akeel" w:date="2011-10-15T15:08:00Z"/>
                  </w:rPr>
                </w:rPrChange>
              </w:rPr>
              <w:pPrChange w:id="550" w:author="Akeel" w:date="2011-10-15T15:09:00Z">
                <w:pPr>
                  <w:cnfStyle w:val="001000100000"/>
                </w:pPr>
              </w:pPrChange>
            </w:pPr>
            <w:ins w:id="551" w:author="Akeel" w:date="2011-10-15T15:08:00Z">
              <w:r w:rsidRPr="00EB68D6">
                <w:rPr>
                  <w:b w:val="0"/>
                  <w:rPrChange w:id="552" w:author="Akeel" w:date="2011-10-15T15:09:00Z">
                    <w:rPr/>
                  </w:rPrChange>
                </w:rPr>
                <w:t>3b</w:t>
              </w:r>
            </w:ins>
          </w:p>
        </w:tc>
        <w:tc>
          <w:tcPr>
            <w:tcW w:w="965" w:type="dxa"/>
            <w:tcPrChange w:id="553" w:author="Akeel" w:date="2011-10-15T15:25:00Z">
              <w:tcPr>
                <w:tcW w:w="965" w:type="dxa"/>
              </w:tcPr>
            </w:tcPrChange>
          </w:tcPr>
          <w:p w:rsidR="00EB68D6" w:rsidRPr="00152A7F" w:rsidRDefault="00EB68D6" w:rsidP="001220A2">
            <w:pPr>
              <w:cnfStyle w:val="000000100000"/>
              <w:rPr>
                <w:ins w:id="554" w:author="Akeel" w:date="2011-10-15T15:08:00Z"/>
              </w:rPr>
            </w:pPr>
            <w:ins w:id="555" w:author="Akeel" w:date="2011-10-15T15:08:00Z">
              <w:r w:rsidRPr="00152A7F">
                <w:t>r0+, r1-</w:t>
              </w:r>
            </w:ins>
          </w:p>
        </w:tc>
        <w:tc>
          <w:tcPr>
            <w:tcW w:w="1443" w:type="dxa"/>
            <w:tcPrChange w:id="556" w:author="Akeel" w:date="2011-10-15T15:25:00Z">
              <w:tcPr>
                <w:tcW w:w="1443" w:type="dxa"/>
              </w:tcPr>
            </w:tcPrChange>
          </w:tcPr>
          <w:p w:rsidR="00EB68D6" w:rsidRDefault="00EB68D6" w:rsidP="001220A2">
            <w:pPr>
              <w:cnfStyle w:val="000000100000"/>
              <w:rPr>
                <w:ins w:id="557" w:author="Akeel" w:date="2011-10-15T15:08:00Z"/>
              </w:rPr>
            </w:pPr>
            <w:ins w:id="558" w:author="Akeel" w:date="2011-10-15T15:08:00Z">
              <w:r w:rsidRPr="00152A7F">
                <w:t>(|ro|&lt;|r1|)</w:t>
              </w:r>
            </w:ins>
          </w:p>
        </w:tc>
        <w:tc>
          <w:tcPr>
            <w:tcW w:w="635" w:type="dxa"/>
            <w:tcPrChange w:id="559" w:author="Akeel" w:date="2011-10-15T15:25:00Z">
              <w:tcPr>
                <w:tcW w:w="635" w:type="dxa"/>
              </w:tcPr>
            </w:tcPrChange>
          </w:tcPr>
          <w:p w:rsidR="00EB68D6" w:rsidRDefault="00EB68D6" w:rsidP="001220A2">
            <w:pPr>
              <w:cnfStyle w:val="000000100000"/>
              <w:rPr>
                <w:ins w:id="560" w:author="Akeel" w:date="2011-10-15T15:08:00Z"/>
              </w:rPr>
            </w:pPr>
            <w:ins w:id="561" w:author="Akeel" w:date="2011-10-15T15:08:00Z">
              <w:r>
                <w:t>+</w:t>
              </w:r>
            </w:ins>
          </w:p>
        </w:tc>
        <w:tc>
          <w:tcPr>
            <w:tcW w:w="1315" w:type="dxa"/>
            <w:tcPrChange w:id="562" w:author="Akeel" w:date="2011-10-15T15:25:00Z">
              <w:tcPr>
                <w:tcW w:w="1315" w:type="dxa"/>
              </w:tcPr>
            </w:tcPrChange>
          </w:tcPr>
          <w:p w:rsidR="00EB68D6" w:rsidRDefault="00EB68D6" w:rsidP="001220A2">
            <w:pPr>
              <w:cnfStyle w:val="000000100000"/>
              <w:rPr>
                <w:ins w:id="563" w:author="Akeel" w:date="2011-10-15T15:08:00Z"/>
              </w:rPr>
            </w:pPr>
            <w:ins w:id="564" w:author="Akeel" w:date="2011-10-15T15:08:00Z">
              <w:r w:rsidRPr="00C778A6">
                <w:t>0x07847000</w:t>
              </w:r>
            </w:ins>
          </w:p>
        </w:tc>
        <w:tc>
          <w:tcPr>
            <w:tcW w:w="606" w:type="dxa"/>
            <w:tcPrChange w:id="565" w:author="Akeel" w:date="2011-10-15T15:25:00Z">
              <w:tcPr>
                <w:tcW w:w="606" w:type="dxa"/>
              </w:tcPr>
            </w:tcPrChange>
          </w:tcPr>
          <w:p w:rsidR="00EB68D6" w:rsidRDefault="00EB68D6" w:rsidP="001220A2">
            <w:pPr>
              <w:cnfStyle w:val="000000100000"/>
              <w:rPr>
                <w:ins w:id="566" w:author="Akeel" w:date="2011-10-15T15:08:00Z"/>
              </w:rPr>
            </w:pPr>
            <w:ins w:id="567" w:author="Akeel" w:date="2011-10-15T15:08:00Z">
              <w:r>
                <w:t>-</w:t>
              </w:r>
            </w:ins>
          </w:p>
        </w:tc>
        <w:tc>
          <w:tcPr>
            <w:tcW w:w="1315" w:type="dxa"/>
            <w:tcPrChange w:id="568" w:author="Akeel" w:date="2011-10-15T15:25:00Z">
              <w:tcPr>
                <w:tcW w:w="1315" w:type="dxa"/>
              </w:tcPr>
            </w:tcPrChange>
          </w:tcPr>
          <w:p w:rsidR="00EB68D6" w:rsidRDefault="00EB68D6" w:rsidP="001220A2">
            <w:pPr>
              <w:cnfStyle w:val="000000100000"/>
              <w:rPr>
                <w:ins w:id="569" w:author="Akeel" w:date="2011-10-15T15:08:00Z"/>
              </w:rPr>
            </w:pPr>
            <w:ins w:id="570" w:author="Akeel" w:date="2011-10-15T15:08:00Z">
              <w:r w:rsidRPr="00C778A6">
                <w:t>0x89656000</w:t>
              </w:r>
            </w:ins>
          </w:p>
        </w:tc>
      </w:tr>
      <w:tr w:rsidR="00EB68D6" w:rsidTr="001220A2">
        <w:trPr>
          <w:jc w:val="center"/>
          <w:ins w:id="571" w:author="Akeel" w:date="2011-10-15T15:08:00Z"/>
          <w:trPrChange w:id="572" w:author="Akeel" w:date="2011-10-15T15:25:00Z">
            <w:trPr>
              <w:jc w:val="center"/>
            </w:trPr>
          </w:trPrChange>
        </w:trPr>
        <w:tc>
          <w:tcPr>
            <w:cnfStyle w:val="001000000000"/>
            <w:tcW w:w="1037" w:type="dxa"/>
            <w:tcPrChange w:id="573" w:author="Akeel" w:date="2011-10-15T15:25:00Z">
              <w:tcPr>
                <w:tcW w:w="1037" w:type="dxa"/>
              </w:tcPr>
            </w:tcPrChange>
          </w:tcPr>
          <w:p w:rsidR="00EB68D6" w:rsidRPr="00EB68D6" w:rsidRDefault="00EB68D6" w:rsidP="00EB68D6">
            <w:pPr>
              <w:jc w:val="center"/>
              <w:rPr>
                <w:ins w:id="574" w:author="Akeel" w:date="2011-10-15T15:08:00Z"/>
                <w:b w:val="0"/>
                <w:rPrChange w:id="575" w:author="Akeel" w:date="2011-10-15T15:09:00Z">
                  <w:rPr>
                    <w:ins w:id="576" w:author="Akeel" w:date="2011-10-15T15:08:00Z"/>
                  </w:rPr>
                </w:rPrChange>
              </w:rPr>
              <w:pPrChange w:id="577" w:author="Akeel" w:date="2011-10-15T15:09:00Z">
                <w:pPr/>
              </w:pPrChange>
            </w:pPr>
            <w:ins w:id="578" w:author="Akeel" w:date="2011-10-15T15:08:00Z">
              <w:r w:rsidRPr="00EB68D6">
                <w:rPr>
                  <w:b w:val="0"/>
                  <w:rPrChange w:id="579" w:author="Akeel" w:date="2011-10-15T15:09:00Z">
                    <w:rPr/>
                  </w:rPrChange>
                </w:rPr>
                <w:t>3c</w:t>
              </w:r>
            </w:ins>
          </w:p>
        </w:tc>
        <w:tc>
          <w:tcPr>
            <w:tcW w:w="965" w:type="dxa"/>
            <w:tcPrChange w:id="580" w:author="Akeel" w:date="2011-10-15T15:25:00Z">
              <w:tcPr>
                <w:tcW w:w="965" w:type="dxa"/>
              </w:tcPr>
            </w:tcPrChange>
          </w:tcPr>
          <w:p w:rsidR="00EB68D6" w:rsidRPr="00152A7F" w:rsidRDefault="00EB68D6" w:rsidP="001220A2">
            <w:pPr>
              <w:cnfStyle w:val="000000000000"/>
              <w:rPr>
                <w:ins w:id="581" w:author="Akeel" w:date="2011-10-15T15:08:00Z"/>
              </w:rPr>
            </w:pPr>
            <w:ins w:id="582" w:author="Akeel" w:date="2011-10-15T15:08:00Z">
              <w:r w:rsidRPr="00152A7F">
                <w:t>r0+, r1-</w:t>
              </w:r>
            </w:ins>
          </w:p>
        </w:tc>
        <w:tc>
          <w:tcPr>
            <w:tcW w:w="1443" w:type="dxa"/>
            <w:tcPrChange w:id="583" w:author="Akeel" w:date="2011-10-15T15:25:00Z">
              <w:tcPr>
                <w:tcW w:w="1443" w:type="dxa"/>
              </w:tcPr>
            </w:tcPrChange>
          </w:tcPr>
          <w:p w:rsidR="00EB68D6" w:rsidRDefault="00EB68D6" w:rsidP="001220A2">
            <w:pPr>
              <w:cnfStyle w:val="000000000000"/>
              <w:rPr>
                <w:ins w:id="584" w:author="Akeel" w:date="2011-10-15T15:08:00Z"/>
              </w:rPr>
            </w:pPr>
            <w:ins w:id="585" w:author="Akeel" w:date="2011-10-15T15:08:00Z">
              <w:r w:rsidRPr="00152A7F">
                <w:t>(|ro|=|r1|)</w:t>
              </w:r>
            </w:ins>
          </w:p>
        </w:tc>
        <w:tc>
          <w:tcPr>
            <w:tcW w:w="635" w:type="dxa"/>
            <w:tcPrChange w:id="586" w:author="Akeel" w:date="2011-10-15T15:25:00Z">
              <w:tcPr>
                <w:tcW w:w="635" w:type="dxa"/>
              </w:tcPr>
            </w:tcPrChange>
          </w:tcPr>
          <w:p w:rsidR="00EB68D6" w:rsidRDefault="00EB68D6" w:rsidP="001220A2">
            <w:pPr>
              <w:cnfStyle w:val="000000000000"/>
              <w:rPr>
                <w:ins w:id="587" w:author="Akeel" w:date="2011-10-15T15:08:00Z"/>
              </w:rPr>
            </w:pPr>
            <w:ins w:id="588" w:author="Akeel" w:date="2011-10-15T15:08:00Z">
              <w:r>
                <w:t>+</w:t>
              </w:r>
            </w:ins>
          </w:p>
        </w:tc>
        <w:tc>
          <w:tcPr>
            <w:tcW w:w="1315" w:type="dxa"/>
            <w:tcPrChange w:id="589" w:author="Akeel" w:date="2011-10-15T15:25:00Z">
              <w:tcPr>
                <w:tcW w:w="1315" w:type="dxa"/>
              </w:tcPr>
            </w:tcPrChange>
          </w:tcPr>
          <w:p w:rsidR="00EB68D6" w:rsidRDefault="00EB68D6" w:rsidP="001220A2">
            <w:pPr>
              <w:cnfStyle w:val="000000000000"/>
              <w:rPr>
                <w:ins w:id="590" w:author="Akeel" w:date="2011-10-15T15:08:00Z"/>
              </w:rPr>
            </w:pPr>
            <w:ins w:id="591" w:author="Akeel" w:date="2011-10-15T15:08:00Z">
              <w:r w:rsidRPr="00C778A6">
                <w:t>0x09656000</w:t>
              </w:r>
            </w:ins>
          </w:p>
        </w:tc>
        <w:tc>
          <w:tcPr>
            <w:tcW w:w="606" w:type="dxa"/>
            <w:tcPrChange w:id="592" w:author="Akeel" w:date="2011-10-15T15:25:00Z">
              <w:tcPr>
                <w:tcW w:w="606" w:type="dxa"/>
              </w:tcPr>
            </w:tcPrChange>
          </w:tcPr>
          <w:p w:rsidR="00EB68D6" w:rsidRDefault="00EB68D6" w:rsidP="001220A2">
            <w:pPr>
              <w:cnfStyle w:val="000000000000"/>
              <w:rPr>
                <w:ins w:id="593" w:author="Akeel" w:date="2011-10-15T15:08:00Z"/>
              </w:rPr>
            </w:pPr>
            <w:ins w:id="594" w:author="Akeel" w:date="2011-10-15T15:08:00Z">
              <w:r>
                <w:t>-</w:t>
              </w:r>
            </w:ins>
          </w:p>
        </w:tc>
        <w:tc>
          <w:tcPr>
            <w:tcW w:w="1315" w:type="dxa"/>
            <w:tcPrChange w:id="595" w:author="Akeel" w:date="2011-10-15T15:25:00Z">
              <w:tcPr>
                <w:tcW w:w="1315" w:type="dxa"/>
              </w:tcPr>
            </w:tcPrChange>
          </w:tcPr>
          <w:p w:rsidR="00EB68D6" w:rsidRDefault="00EB68D6" w:rsidP="001220A2">
            <w:pPr>
              <w:cnfStyle w:val="000000000000"/>
              <w:rPr>
                <w:ins w:id="596" w:author="Akeel" w:date="2011-10-15T15:08:00Z"/>
              </w:rPr>
            </w:pPr>
            <w:ins w:id="597" w:author="Akeel" w:date="2011-10-15T15:08:00Z">
              <w:r w:rsidRPr="00C778A6">
                <w:t>0x89656000</w:t>
              </w:r>
            </w:ins>
          </w:p>
        </w:tc>
      </w:tr>
      <w:tr w:rsidR="00EB68D6" w:rsidTr="001220A2">
        <w:trPr>
          <w:cnfStyle w:val="000000100000"/>
          <w:jc w:val="center"/>
          <w:ins w:id="598" w:author="Akeel" w:date="2011-10-15T15:08:00Z"/>
          <w:trPrChange w:id="599" w:author="Akeel" w:date="2011-10-15T15:25:00Z">
            <w:trPr>
              <w:jc w:val="center"/>
            </w:trPr>
          </w:trPrChange>
        </w:trPr>
        <w:tc>
          <w:tcPr>
            <w:cnfStyle w:val="001000000000"/>
            <w:tcW w:w="1037" w:type="dxa"/>
            <w:tcPrChange w:id="600" w:author="Akeel" w:date="2011-10-15T15:25:00Z">
              <w:tcPr>
                <w:tcW w:w="1037" w:type="dxa"/>
              </w:tcPr>
            </w:tcPrChange>
          </w:tcPr>
          <w:p w:rsidR="00EB68D6" w:rsidRPr="00EB68D6" w:rsidRDefault="00EB68D6" w:rsidP="00EB68D6">
            <w:pPr>
              <w:jc w:val="center"/>
              <w:cnfStyle w:val="001000100000"/>
              <w:rPr>
                <w:ins w:id="601" w:author="Akeel" w:date="2011-10-15T15:08:00Z"/>
                <w:b w:val="0"/>
                <w:rPrChange w:id="602" w:author="Akeel" w:date="2011-10-15T15:09:00Z">
                  <w:rPr>
                    <w:ins w:id="603" w:author="Akeel" w:date="2011-10-15T15:08:00Z"/>
                  </w:rPr>
                </w:rPrChange>
              </w:rPr>
              <w:pPrChange w:id="604" w:author="Akeel" w:date="2011-10-15T15:09:00Z">
                <w:pPr>
                  <w:cnfStyle w:val="001000100000"/>
                </w:pPr>
              </w:pPrChange>
            </w:pPr>
            <w:ins w:id="605" w:author="Akeel" w:date="2011-10-15T15:08:00Z">
              <w:r w:rsidRPr="00EB68D6">
                <w:rPr>
                  <w:b w:val="0"/>
                  <w:rPrChange w:id="606" w:author="Akeel" w:date="2011-10-15T15:09:00Z">
                    <w:rPr/>
                  </w:rPrChange>
                </w:rPr>
                <w:t>4a</w:t>
              </w:r>
            </w:ins>
          </w:p>
        </w:tc>
        <w:tc>
          <w:tcPr>
            <w:tcW w:w="965" w:type="dxa"/>
            <w:tcPrChange w:id="607" w:author="Akeel" w:date="2011-10-15T15:25:00Z">
              <w:tcPr>
                <w:tcW w:w="965" w:type="dxa"/>
              </w:tcPr>
            </w:tcPrChange>
          </w:tcPr>
          <w:p w:rsidR="00EB68D6" w:rsidRPr="00152A7F" w:rsidRDefault="00EB68D6" w:rsidP="001220A2">
            <w:pPr>
              <w:cnfStyle w:val="000000100000"/>
              <w:rPr>
                <w:ins w:id="608" w:author="Akeel" w:date="2011-10-15T15:08:00Z"/>
              </w:rPr>
            </w:pPr>
            <w:ins w:id="609" w:author="Akeel" w:date="2011-10-15T15:08:00Z">
              <w:r w:rsidRPr="00152A7F">
                <w:t>r0-, r1+</w:t>
              </w:r>
            </w:ins>
          </w:p>
        </w:tc>
        <w:tc>
          <w:tcPr>
            <w:tcW w:w="1443" w:type="dxa"/>
            <w:tcPrChange w:id="610" w:author="Akeel" w:date="2011-10-15T15:25:00Z">
              <w:tcPr>
                <w:tcW w:w="1443" w:type="dxa"/>
              </w:tcPr>
            </w:tcPrChange>
          </w:tcPr>
          <w:p w:rsidR="00EB68D6" w:rsidRDefault="00EB68D6" w:rsidP="001220A2">
            <w:pPr>
              <w:cnfStyle w:val="000000100000"/>
              <w:rPr>
                <w:ins w:id="611" w:author="Akeel" w:date="2011-10-15T15:08:00Z"/>
              </w:rPr>
            </w:pPr>
            <w:ins w:id="612" w:author="Akeel" w:date="2011-10-15T15:08:00Z">
              <w:r w:rsidRPr="00152A7F">
                <w:t>(|ro|&gt;|r1|)</w:t>
              </w:r>
            </w:ins>
          </w:p>
        </w:tc>
        <w:tc>
          <w:tcPr>
            <w:tcW w:w="635" w:type="dxa"/>
            <w:tcPrChange w:id="613" w:author="Akeel" w:date="2011-10-15T15:25:00Z">
              <w:tcPr>
                <w:tcW w:w="635" w:type="dxa"/>
              </w:tcPr>
            </w:tcPrChange>
          </w:tcPr>
          <w:p w:rsidR="00EB68D6" w:rsidRDefault="00EB68D6" w:rsidP="001220A2">
            <w:pPr>
              <w:cnfStyle w:val="000000100000"/>
              <w:rPr>
                <w:ins w:id="614" w:author="Akeel" w:date="2011-10-15T15:08:00Z"/>
              </w:rPr>
            </w:pPr>
            <w:ins w:id="615" w:author="Akeel" w:date="2011-10-15T15:08:00Z">
              <w:r>
                <w:t>-</w:t>
              </w:r>
            </w:ins>
          </w:p>
        </w:tc>
        <w:tc>
          <w:tcPr>
            <w:tcW w:w="1315" w:type="dxa"/>
            <w:tcPrChange w:id="616" w:author="Akeel" w:date="2011-10-15T15:25:00Z">
              <w:tcPr>
                <w:tcW w:w="1315" w:type="dxa"/>
              </w:tcPr>
            </w:tcPrChange>
          </w:tcPr>
          <w:p w:rsidR="00EB68D6" w:rsidRDefault="00EB68D6" w:rsidP="001220A2">
            <w:pPr>
              <w:cnfStyle w:val="000000100000"/>
              <w:rPr>
                <w:ins w:id="617" w:author="Akeel" w:date="2011-10-15T15:08:00Z"/>
              </w:rPr>
            </w:pPr>
            <w:ins w:id="618" w:author="Akeel" w:date="2011-10-15T15:08:00Z">
              <w:r w:rsidRPr="00C778A6">
                <w:t>0x89656000</w:t>
              </w:r>
            </w:ins>
          </w:p>
        </w:tc>
        <w:tc>
          <w:tcPr>
            <w:tcW w:w="606" w:type="dxa"/>
            <w:tcPrChange w:id="619" w:author="Akeel" w:date="2011-10-15T15:25:00Z">
              <w:tcPr>
                <w:tcW w:w="606" w:type="dxa"/>
              </w:tcPr>
            </w:tcPrChange>
          </w:tcPr>
          <w:p w:rsidR="00EB68D6" w:rsidRDefault="00EB68D6" w:rsidP="001220A2">
            <w:pPr>
              <w:cnfStyle w:val="000000100000"/>
              <w:rPr>
                <w:ins w:id="620" w:author="Akeel" w:date="2011-10-15T15:08:00Z"/>
              </w:rPr>
            </w:pPr>
            <w:ins w:id="621" w:author="Akeel" w:date="2011-10-15T15:08:00Z">
              <w:r>
                <w:t>+</w:t>
              </w:r>
            </w:ins>
          </w:p>
        </w:tc>
        <w:tc>
          <w:tcPr>
            <w:tcW w:w="1315" w:type="dxa"/>
            <w:tcPrChange w:id="622" w:author="Akeel" w:date="2011-10-15T15:25:00Z">
              <w:tcPr>
                <w:tcW w:w="1315" w:type="dxa"/>
              </w:tcPr>
            </w:tcPrChange>
          </w:tcPr>
          <w:p w:rsidR="00EB68D6" w:rsidRDefault="00EB68D6" w:rsidP="001220A2">
            <w:pPr>
              <w:cnfStyle w:val="000000100000"/>
              <w:rPr>
                <w:ins w:id="623" w:author="Akeel" w:date="2011-10-15T15:08:00Z"/>
              </w:rPr>
            </w:pPr>
            <w:ins w:id="624" w:author="Akeel" w:date="2011-10-15T15:08:00Z">
              <w:r w:rsidRPr="00C778A6">
                <w:t>0x07847000</w:t>
              </w:r>
            </w:ins>
          </w:p>
        </w:tc>
      </w:tr>
      <w:tr w:rsidR="00EB68D6" w:rsidTr="001220A2">
        <w:trPr>
          <w:jc w:val="center"/>
          <w:ins w:id="625" w:author="Akeel" w:date="2011-10-15T15:08:00Z"/>
          <w:trPrChange w:id="626" w:author="Akeel" w:date="2011-10-15T15:25:00Z">
            <w:trPr>
              <w:jc w:val="center"/>
            </w:trPr>
          </w:trPrChange>
        </w:trPr>
        <w:tc>
          <w:tcPr>
            <w:cnfStyle w:val="001000000000"/>
            <w:tcW w:w="1037" w:type="dxa"/>
            <w:tcPrChange w:id="627" w:author="Akeel" w:date="2011-10-15T15:25:00Z">
              <w:tcPr>
                <w:tcW w:w="1037" w:type="dxa"/>
              </w:tcPr>
            </w:tcPrChange>
          </w:tcPr>
          <w:p w:rsidR="00EB68D6" w:rsidRPr="00EB68D6" w:rsidRDefault="00EB68D6" w:rsidP="00EB68D6">
            <w:pPr>
              <w:jc w:val="center"/>
              <w:rPr>
                <w:ins w:id="628" w:author="Akeel" w:date="2011-10-15T15:08:00Z"/>
                <w:b w:val="0"/>
                <w:rPrChange w:id="629" w:author="Akeel" w:date="2011-10-15T15:09:00Z">
                  <w:rPr>
                    <w:ins w:id="630" w:author="Akeel" w:date="2011-10-15T15:08:00Z"/>
                  </w:rPr>
                </w:rPrChange>
              </w:rPr>
              <w:pPrChange w:id="631" w:author="Akeel" w:date="2011-10-15T15:09:00Z">
                <w:pPr/>
              </w:pPrChange>
            </w:pPr>
            <w:ins w:id="632" w:author="Akeel" w:date="2011-10-15T15:08:00Z">
              <w:r w:rsidRPr="00EB68D6">
                <w:rPr>
                  <w:b w:val="0"/>
                  <w:rPrChange w:id="633" w:author="Akeel" w:date="2011-10-15T15:09:00Z">
                    <w:rPr/>
                  </w:rPrChange>
                </w:rPr>
                <w:t>4b</w:t>
              </w:r>
            </w:ins>
          </w:p>
        </w:tc>
        <w:tc>
          <w:tcPr>
            <w:tcW w:w="965" w:type="dxa"/>
            <w:tcPrChange w:id="634" w:author="Akeel" w:date="2011-10-15T15:25:00Z">
              <w:tcPr>
                <w:tcW w:w="965" w:type="dxa"/>
              </w:tcPr>
            </w:tcPrChange>
          </w:tcPr>
          <w:p w:rsidR="00EB68D6" w:rsidRPr="00152A7F" w:rsidRDefault="00EB68D6" w:rsidP="001220A2">
            <w:pPr>
              <w:cnfStyle w:val="000000000000"/>
              <w:rPr>
                <w:ins w:id="635" w:author="Akeel" w:date="2011-10-15T15:08:00Z"/>
              </w:rPr>
            </w:pPr>
            <w:ins w:id="636" w:author="Akeel" w:date="2011-10-15T15:08:00Z">
              <w:r w:rsidRPr="00152A7F">
                <w:t>r0-, r1+</w:t>
              </w:r>
            </w:ins>
          </w:p>
        </w:tc>
        <w:tc>
          <w:tcPr>
            <w:tcW w:w="1443" w:type="dxa"/>
            <w:tcPrChange w:id="637" w:author="Akeel" w:date="2011-10-15T15:25:00Z">
              <w:tcPr>
                <w:tcW w:w="1443" w:type="dxa"/>
              </w:tcPr>
            </w:tcPrChange>
          </w:tcPr>
          <w:p w:rsidR="00EB68D6" w:rsidRDefault="00EB68D6" w:rsidP="001220A2">
            <w:pPr>
              <w:cnfStyle w:val="000000000000"/>
              <w:rPr>
                <w:ins w:id="638" w:author="Akeel" w:date="2011-10-15T15:08:00Z"/>
              </w:rPr>
            </w:pPr>
            <w:ins w:id="639" w:author="Akeel" w:date="2011-10-15T15:08:00Z">
              <w:r w:rsidRPr="00152A7F">
                <w:t>(|ro|&lt;|r1|)</w:t>
              </w:r>
            </w:ins>
          </w:p>
        </w:tc>
        <w:tc>
          <w:tcPr>
            <w:tcW w:w="635" w:type="dxa"/>
            <w:tcPrChange w:id="640" w:author="Akeel" w:date="2011-10-15T15:25:00Z">
              <w:tcPr>
                <w:tcW w:w="635" w:type="dxa"/>
              </w:tcPr>
            </w:tcPrChange>
          </w:tcPr>
          <w:p w:rsidR="00EB68D6" w:rsidRDefault="00EB68D6" w:rsidP="001220A2">
            <w:pPr>
              <w:cnfStyle w:val="000000000000"/>
              <w:rPr>
                <w:ins w:id="641" w:author="Akeel" w:date="2011-10-15T15:08:00Z"/>
              </w:rPr>
            </w:pPr>
            <w:ins w:id="642" w:author="Akeel" w:date="2011-10-15T15:08:00Z">
              <w:r>
                <w:t>-</w:t>
              </w:r>
            </w:ins>
          </w:p>
        </w:tc>
        <w:tc>
          <w:tcPr>
            <w:tcW w:w="1315" w:type="dxa"/>
            <w:tcPrChange w:id="643" w:author="Akeel" w:date="2011-10-15T15:25:00Z">
              <w:tcPr>
                <w:tcW w:w="1315" w:type="dxa"/>
              </w:tcPr>
            </w:tcPrChange>
          </w:tcPr>
          <w:p w:rsidR="00EB68D6" w:rsidRDefault="00EB68D6" w:rsidP="001220A2">
            <w:pPr>
              <w:cnfStyle w:val="000000000000"/>
              <w:rPr>
                <w:ins w:id="644" w:author="Akeel" w:date="2011-10-15T15:08:00Z"/>
              </w:rPr>
            </w:pPr>
            <w:ins w:id="645" w:author="Akeel" w:date="2011-10-15T15:08:00Z">
              <w:r w:rsidRPr="00C778A6">
                <w:t>0x87847000</w:t>
              </w:r>
            </w:ins>
          </w:p>
        </w:tc>
        <w:tc>
          <w:tcPr>
            <w:tcW w:w="606" w:type="dxa"/>
            <w:tcPrChange w:id="646" w:author="Akeel" w:date="2011-10-15T15:25:00Z">
              <w:tcPr>
                <w:tcW w:w="606" w:type="dxa"/>
              </w:tcPr>
            </w:tcPrChange>
          </w:tcPr>
          <w:p w:rsidR="00EB68D6" w:rsidRDefault="00EB68D6" w:rsidP="001220A2">
            <w:pPr>
              <w:cnfStyle w:val="000000000000"/>
              <w:rPr>
                <w:ins w:id="647" w:author="Akeel" w:date="2011-10-15T15:08:00Z"/>
              </w:rPr>
            </w:pPr>
            <w:ins w:id="648" w:author="Akeel" w:date="2011-10-15T15:08:00Z">
              <w:r>
                <w:t>+</w:t>
              </w:r>
            </w:ins>
          </w:p>
        </w:tc>
        <w:tc>
          <w:tcPr>
            <w:tcW w:w="1315" w:type="dxa"/>
            <w:tcPrChange w:id="649" w:author="Akeel" w:date="2011-10-15T15:25:00Z">
              <w:tcPr>
                <w:tcW w:w="1315" w:type="dxa"/>
              </w:tcPr>
            </w:tcPrChange>
          </w:tcPr>
          <w:p w:rsidR="00EB68D6" w:rsidRDefault="00EB68D6" w:rsidP="001220A2">
            <w:pPr>
              <w:cnfStyle w:val="000000000000"/>
              <w:rPr>
                <w:ins w:id="650" w:author="Akeel" w:date="2011-10-15T15:08:00Z"/>
              </w:rPr>
            </w:pPr>
            <w:ins w:id="651" w:author="Akeel" w:date="2011-10-15T15:08:00Z">
              <w:r w:rsidRPr="00C778A6">
                <w:t>0x09656000</w:t>
              </w:r>
            </w:ins>
          </w:p>
        </w:tc>
      </w:tr>
      <w:tr w:rsidR="00EB68D6" w:rsidTr="001220A2">
        <w:trPr>
          <w:cnfStyle w:val="000000100000"/>
          <w:jc w:val="center"/>
          <w:ins w:id="652" w:author="Akeel" w:date="2011-10-15T15:08:00Z"/>
          <w:trPrChange w:id="653" w:author="Akeel" w:date="2011-10-15T15:25:00Z">
            <w:trPr>
              <w:jc w:val="center"/>
            </w:trPr>
          </w:trPrChange>
        </w:trPr>
        <w:tc>
          <w:tcPr>
            <w:cnfStyle w:val="001000000000"/>
            <w:tcW w:w="1037" w:type="dxa"/>
            <w:tcPrChange w:id="654" w:author="Akeel" w:date="2011-10-15T15:25:00Z">
              <w:tcPr>
                <w:tcW w:w="1037" w:type="dxa"/>
              </w:tcPr>
            </w:tcPrChange>
          </w:tcPr>
          <w:p w:rsidR="00EB68D6" w:rsidRPr="00EB68D6" w:rsidRDefault="00EB68D6" w:rsidP="00EB68D6">
            <w:pPr>
              <w:jc w:val="center"/>
              <w:cnfStyle w:val="001000100000"/>
              <w:rPr>
                <w:ins w:id="655" w:author="Akeel" w:date="2011-10-15T15:08:00Z"/>
                <w:b w:val="0"/>
                <w:rPrChange w:id="656" w:author="Akeel" w:date="2011-10-15T15:09:00Z">
                  <w:rPr>
                    <w:ins w:id="657" w:author="Akeel" w:date="2011-10-15T15:08:00Z"/>
                  </w:rPr>
                </w:rPrChange>
              </w:rPr>
              <w:pPrChange w:id="658" w:author="Akeel" w:date="2011-10-15T15:09:00Z">
                <w:pPr>
                  <w:cnfStyle w:val="001000100000"/>
                </w:pPr>
              </w:pPrChange>
            </w:pPr>
            <w:ins w:id="659" w:author="Akeel" w:date="2011-10-15T15:08:00Z">
              <w:r w:rsidRPr="00EB68D6">
                <w:rPr>
                  <w:b w:val="0"/>
                  <w:rPrChange w:id="660" w:author="Akeel" w:date="2011-10-15T15:09:00Z">
                    <w:rPr/>
                  </w:rPrChange>
                </w:rPr>
                <w:t>4c</w:t>
              </w:r>
            </w:ins>
          </w:p>
        </w:tc>
        <w:tc>
          <w:tcPr>
            <w:tcW w:w="965" w:type="dxa"/>
            <w:tcPrChange w:id="661" w:author="Akeel" w:date="2011-10-15T15:25:00Z">
              <w:tcPr>
                <w:tcW w:w="965" w:type="dxa"/>
              </w:tcPr>
            </w:tcPrChange>
          </w:tcPr>
          <w:p w:rsidR="00EB68D6" w:rsidRPr="00152A7F" w:rsidRDefault="00EB68D6" w:rsidP="001220A2">
            <w:pPr>
              <w:cnfStyle w:val="000000100000"/>
              <w:rPr>
                <w:ins w:id="662" w:author="Akeel" w:date="2011-10-15T15:08:00Z"/>
              </w:rPr>
            </w:pPr>
            <w:ins w:id="663" w:author="Akeel" w:date="2011-10-15T15:08:00Z">
              <w:r w:rsidRPr="00152A7F">
                <w:t>r0-, r1+</w:t>
              </w:r>
            </w:ins>
          </w:p>
        </w:tc>
        <w:tc>
          <w:tcPr>
            <w:tcW w:w="1443" w:type="dxa"/>
            <w:tcPrChange w:id="664" w:author="Akeel" w:date="2011-10-15T15:25:00Z">
              <w:tcPr>
                <w:tcW w:w="1443" w:type="dxa"/>
              </w:tcPr>
            </w:tcPrChange>
          </w:tcPr>
          <w:p w:rsidR="00EB68D6" w:rsidRDefault="00EB68D6" w:rsidP="001220A2">
            <w:pPr>
              <w:cnfStyle w:val="000000100000"/>
              <w:rPr>
                <w:ins w:id="665" w:author="Akeel" w:date="2011-10-15T15:08:00Z"/>
              </w:rPr>
            </w:pPr>
            <w:ins w:id="666" w:author="Akeel" w:date="2011-10-15T15:08:00Z">
              <w:r w:rsidRPr="00152A7F">
                <w:t>(|ro|=|r1|)</w:t>
              </w:r>
            </w:ins>
          </w:p>
        </w:tc>
        <w:tc>
          <w:tcPr>
            <w:tcW w:w="635" w:type="dxa"/>
            <w:tcPrChange w:id="667" w:author="Akeel" w:date="2011-10-15T15:25:00Z">
              <w:tcPr>
                <w:tcW w:w="635" w:type="dxa"/>
              </w:tcPr>
            </w:tcPrChange>
          </w:tcPr>
          <w:p w:rsidR="00EB68D6" w:rsidRDefault="00EB68D6" w:rsidP="001220A2">
            <w:pPr>
              <w:cnfStyle w:val="000000100000"/>
              <w:rPr>
                <w:ins w:id="668" w:author="Akeel" w:date="2011-10-15T15:08:00Z"/>
              </w:rPr>
            </w:pPr>
            <w:ins w:id="669" w:author="Akeel" w:date="2011-10-15T15:08:00Z">
              <w:r>
                <w:t>-</w:t>
              </w:r>
            </w:ins>
          </w:p>
        </w:tc>
        <w:tc>
          <w:tcPr>
            <w:tcW w:w="1315" w:type="dxa"/>
            <w:tcPrChange w:id="670" w:author="Akeel" w:date="2011-10-15T15:25:00Z">
              <w:tcPr>
                <w:tcW w:w="1315" w:type="dxa"/>
              </w:tcPr>
            </w:tcPrChange>
          </w:tcPr>
          <w:p w:rsidR="00EB68D6" w:rsidRDefault="00EB68D6" w:rsidP="001220A2">
            <w:pPr>
              <w:cnfStyle w:val="000000100000"/>
              <w:rPr>
                <w:ins w:id="671" w:author="Akeel" w:date="2011-10-15T15:08:00Z"/>
              </w:rPr>
            </w:pPr>
            <w:ins w:id="672" w:author="Akeel" w:date="2011-10-15T15:08:00Z">
              <w:r w:rsidRPr="00C778A6">
                <w:t>0x89656000</w:t>
              </w:r>
            </w:ins>
          </w:p>
        </w:tc>
        <w:tc>
          <w:tcPr>
            <w:tcW w:w="606" w:type="dxa"/>
            <w:tcPrChange w:id="673" w:author="Akeel" w:date="2011-10-15T15:25:00Z">
              <w:tcPr>
                <w:tcW w:w="606" w:type="dxa"/>
              </w:tcPr>
            </w:tcPrChange>
          </w:tcPr>
          <w:p w:rsidR="00EB68D6" w:rsidRDefault="00EB68D6" w:rsidP="001220A2">
            <w:pPr>
              <w:cnfStyle w:val="000000100000"/>
              <w:rPr>
                <w:ins w:id="674" w:author="Akeel" w:date="2011-10-15T15:08:00Z"/>
              </w:rPr>
            </w:pPr>
            <w:ins w:id="675" w:author="Akeel" w:date="2011-10-15T15:08:00Z">
              <w:r>
                <w:t>+</w:t>
              </w:r>
            </w:ins>
          </w:p>
        </w:tc>
        <w:tc>
          <w:tcPr>
            <w:tcW w:w="1315" w:type="dxa"/>
            <w:tcPrChange w:id="676" w:author="Akeel" w:date="2011-10-15T15:25:00Z">
              <w:tcPr>
                <w:tcW w:w="1315" w:type="dxa"/>
              </w:tcPr>
            </w:tcPrChange>
          </w:tcPr>
          <w:p w:rsidR="00EB68D6" w:rsidRDefault="00EB68D6" w:rsidP="001220A2">
            <w:pPr>
              <w:cnfStyle w:val="000000100000"/>
              <w:rPr>
                <w:ins w:id="677" w:author="Akeel" w:date="2011-10-15T15:08:00Z"/>
              </w:rPr>
            </w:pPr>
            <w:ins w:id="678" w:author="Akeel" w:date="2011-10-15T15:08:00Z">
              <w:r w:rsidRPr="00C778A6">
                <w:t>0x09656000</w:t>
              </w:r>
            </w:ins>
          </w:p>
        </w:tc>
      </w:tr>
      <w:tr w:rsidR="00EB68D6" w:rsidTr="001220A2">
        <w:trPr>
          <w:trHeight w:val="77"/>
          <w:jc w:val="center"/>
          <w:ins w:id="679" w:author="Akeel" w:date="2011-10-15T15:08:00Z"/>
          <w:trPrChange w:id="680" w:author="Akeel" w:date="2011-10-15T15:25:00Z">
            <w:trPr>
              <w:trHeight w:val="77"/>
              <w:jc w:val="center"/>
            </w:trPr>
          </w:trPrChange>
        </w:trPr>
        <w:tc>
          <w:tcPr>
            <w:cnfStyle w:val="001000000000"/>
            <w:tcW w:w="1037" w:type="dxa"/>
            <w:tcPrChange w:id="681" w:author="Akeel" w:date="2011-10-15T15:25:00Z">
              <w:tcPr>
                <w:tcW w:w="1037" w:type="dxa"/>
              </w:tcPr>
            </w:tcPrChange>
          </w:tcPr>
          <w:p w:rsidR="00EB68D6" w:rsidRPr="00EB68D6" w:rsidRDefault="00EB68D6" w:rsidP="00EB68D6">
            <w:pPr>
              <w:jc w:val="center"/>
              <w:rPr>
                <w:ins w:id="682" w:author="Akeel" w:date="2011-10-15T15:08:00Z"/>
                <w:b w:val="0"/>
                <w:rPrChange w:id="683" w:author="Akeel" w:date="2011-10-15T15:09:00Z">
                  <w:rPr>
                    <w:ins w:id="684" w:author="Akeel" w:date="2011-10-15T15:08:00Z"/>
                  </w:rPr>
                </w:rPrChange>
              </w:rPr>
              <w:pPrChange w:id="685" w:author="Akeel" w:date="2011-10-15T15:09:00Z">
                <w:pPr/>
              </w:pPrChange>
            </w:pPr>
            <w:ins w:id="686" w:author="Akeel" w:date="2011-10-15T15:08:00Z">
              <w:r w:rsidRPr="00EB68D6">
                <w:rPr>
                  <w:b w:val="0"/>
                  <w:rPrChange w:id="687" w:author="Akeel" w:date="2011-10-15T15:09:00Z">
                    <w:rPr/>
                  </w:rPrChange>
                </w:rPr>
                <w:t>5</w:t>
              </w:r>
            </w:ins>
          </w:p>
        </w:tc>
        <w:tc>
          <w:tcPr>
            <w:tcW w:w="965" w:type="dxa"/>
            <w:tcPrChange w:id="688" w:author="Akeel" w:date="2011-10-15T15:25:00Z">
              <w:tcPr>
                <w:tcW w:w="965" w:type="dxa"/>
              </w:tcPr>
            </w:tcPrChange>
          </w:tcPr>
          <w:p w:rsidR="00EB68D6" w:rsidRPr="00152A7F" w:rsidRDefault="00EB68D6" w:rsidP="001220A2">
            <w:pPr>
              <w:cnfStyle w:val="000000000000"/>
              <w:rPr>
                <w:ins w:id="689" w:author="Akeel" w:date="2011-10-15T15:08:00Z"/>
              </w:rPr>
            </w:pPr>
            <w:ins w:id="690" w:author="Akeel" w:date="2011-10-15T15:08:00Z">
              <w:r w:rsidRPr="00152A7F">
                <w:t>r0 , r1</w:t>
              </w:r>
            </w:ins>
          </w:p>
        </w:tc>
        <w:tc>
          <w:tcPr>
            <w:tcW w:w="1443" w:type="dxa"/>
            <w:tcPrChange w:id="691" w:author="Akeel" w:date="2011-10-15T15:25:00Z">
              <w:tcPr>
                <w:tcW w:w="1443" w:type="dxa"/>
              </w:tcPr>
            </w:tcPrChange>
          </w:tcPr>
          <w:p w:rsidR="00EB68D6" w:rsidRDefault="00EB68D6" w:rsidP="001220A2">
            <w:pPr>
              <w:cnfStyle w:val="000000000000"/>
              <w:rPr>
                <w:ins w:id="692" w:author="Akeel" w:date="2011-10-15T15:08:00Z"/>
              </w:rPr>
            </w:pPr>
            <w:ins w:id="693" w:author="Akeel" w:date="2011-10-15T15:08:00Z">
              <w:r>
                <w:t>r0 overflown</w:t>
              </w:r>
            </w:ins>
          </w:p>
        </w:tc>
        <w:tc>
          <w:tcPr>
            <w:tcW w:w="635" w:type="dxa"/>
            <w:tcPrChange w:id="694" w:author="Akeel" w:date="2011-10-15T15:25:00Z">
              <w:tcPr>
                <w:tcW w:w="635" w:type="dxa"/>
              </w:tcPr>
            </w:tcPrChange>
          </w:tcPr>
          <w:p w:rsidR="00EB68D6" w:rsidRDefault="00EB68D6" w:rsidP="001220A2">
            <w:pPr>
              <w:cnfStyle w:val="000000000000"/>
              <w:rPr>
                <w:ins w:id="695" w:author="Akeel" w:date="2011-10-15T15:08:00Z"/>
              </w:rPr>
            </w:pPr>
            <w:ins w:id="696" w:author="Akeel" w:date="2011-10-15T15:08:00Z">
              <w:r>
                <w:t>-</w:t>
              </w:r>
            </w:ins>
          </w:p>
        </w:tc>
        <w:tc>
          <w:tcPr>
            <w:tcW w:w="1315" w:type="dxa"/>
            <w:tcPrChange w:id="697" w:author="Akeel" w:date="2011-10-15T15:25:00Z">
              <w:tcPr>
                <w:tcW w:w="1315" w:type="dxa"/>
              </w:tcPr>
            </w:tcPrChange>
          </w:tcPr>
          <w:p w:rsidR="00EB68D6" w:rsidRDefault="00EB68D6" w:rsidP="001220A2">
            <w:pPr>
              <w:cnfStyle w:val="000000000000"/>
              <w:rPr>
                <w:ins w:id="698" w:author="Akeel" w:date="2011-10-15T15:08:00Z"/>
              </w:rPr>
            </w:pPr>
            <w:ins w:id="699" w:author="Akeel" w:date="2011-10-15T15:08:00Z">
              <w:r w:rsidRPr="00C778A6">
                <w:t>0xF9656000</w:t>
              </w:r>
            </w:ins>
          </w:p>
        </w:tc>
        <w:tc>
          <w:tcPr>
            <w:tcW w:w="606" w:type="dxa"/>
            <w:tcPrChange w:id="700" w:author="Akeel" w:date="2011-10-15T15:25:00Z">
              <w:tcPr>
                <w:tcW w:w="606" w:type="dxa"/>
              </w:tcPr>
            </w:tcPrChange>
          </w:tcPr>
          <w:p w:rsidR="00EB68D6" w:rsidRDefault="00EB68D6" w:rsidP="001220A2">
            <w:pPr>
              <w:cnfStyle w:val="000000000000"/>
              <w:rPr>
                <w:ins w:id="701" w:author="Akeel" w:date="2011-10-15T15:08:00Z"/>
              </w:rPr>
            </w:pPr>
            <w:ins w:id="702" w:author="Akeel" w:date="2011-10-15T15:08:00Z">
              <w:r>
                <w:t>+</w:t>
              </w:r>
            </w:ins>
          </w:p>
        </w:tc>
        <w:tc>
          <w:tcPr>
            <w:tcW w:w="1315" w:type="dxa"/>
            <w:tcPrChange w:id="703" w:author="Akeel" w:date="2011-10-15T15:25:00Z">
              <w:tcPr>
                <w:tcW w:w="1315" w:type="dxa"/>
              </w:tcPr>
            </w:tcPrChange>
          </w:tcPr>
          <w:p w:rsidR="00EB68D6" w:rsidRDefault="00EB68D6" w:rsidP="001220A2">
            <w:pPr>
              <w:keepNext/>
              <w:cnfStyle w:val="000000000000"/>
              <w:rPr>
                <w:ins w:id="704" w:author="Akeel" w:date="2011-10-15T15:08:00Z"/>
              </w:rPr>
            </w:pPr>
            <w:ins w:id="705" w:author="Akeel" w:date="2011-10-15T15:08:00Z">
              <w:r w:rsidRPr="00C778A6">
                <w:t>0x09656000</w:t>
              </w:r>
            </w:ins>
          </w:p>
        </w:tc>
      </w:tr>
    </w:tbl>
    <w:p w:rsidR="00EB68D6" w:rsidRDefault="00EB68D6" w:rsidP="00EB68D6">
      <w:pPr>
        <w:pStyle w:val="Caption"/>
        <w:jc w:val="center"/>
        <w:rPr>
          <w:ins w:id="706" w:author="Akeel" w:date="2011-10-15T15:08:00Z"/>
        </w:rPr>
      </w:pPr>
      <w:ins w:id="707" w:author="Akeel" w:date="2011-10-15T15:08:00Z">
        <w:r>
          <w:t xml:space="preserve">Table </w:t>
        </w:r>
        <w:r>
          <w:fldChar w:fldCharType="begin"/>
        </w:r>
        <w:r>
          <w:instrText xml:space="preserve"> SEQ Table \* ARABIC </w:instrText>
        </w:r>
        <w:r>
          <w:fldChar w:fldCharType="separate"/>
        </w:r>
      </w:ins>
      <w:ins w:id="708" w:author="Akeel" w:date="2011-10-15T15:31:00Z">
        <w:r w:rsidR="006B7726">
          <w:rPr>
            <w:noProof/>
          </w:rPr>
          <w:t>1</w:t>
        </w:r>
      </w:ins>
      <w:ins w:id="709" w:author="Akeel" w:date="2011-10-15T15:08:00Z">
        <w:r>
          <w:fldChar w:fldCharType="end"/>
        </w:r>
        <w:r>
          <w:t xml:space="preserve"> Test cases and their details</w:t>
        </w:r>
      </w:ins>
    </w:p>
    <w:p w:rsidR="00EB68D6" w:rsidRDefault="00EB68D6" w:rsidP="00EB68D6">
      <w:pPr>
        <w:pStyle w:val="Heading2"/>
        <w:rPr>
          <w:ins w:id="710" w:author="Akeel" w:date="2011-10-15T15:08:00Z"/>
        </w:rPr>
      </w:pPr>
      <w:bookmarkStart w:id="711" w:name="_Toc306456143"/>
      <w:ins w:id="712" w:author="Akeel" w:date="2011-10-15T15:08:00Z">
        <w:r>
          <w:t>Performance</w:t>
        </w:r>
        <w:bookmarkEnd w:id="711"/>
      </w:ins>
    </w:p>
    <w:p w:rsidR="00EB68D6" w:rsidRDefault="00EB68D6" w:rsidP="00EB68D6">
      <w:pPr>
        <w:rPr>
          <w:ins w:id="713" w:author="Akeel" w:date="2011-10-15T15:08:00Z"/>
        </w:rPr>
      </w:pPr>
      <w:ins w:id="714" w:author="Akeel" w:date="2011-10-15T15:08:00Z">
        <w:r>
          <w:t>Breakpoints were placed in the wrapper routine right before and after the call to bcdadd for each of the test cases outlined in Table 1. The elapsed time observed in the debugger for each call is noted in Table 2.</w:t>
        </w:r>
      </w:ins>
    </w:p>
    <w:tbl>
      <w:tblPr>
        <w:tblStyle w:val="MediumGrid3-Accent1"/>
        <w:tblW w:w="5071" w:type="dxa"/>
        <w:jc w:val="center"/>
        <w:tblLook w:val="04A0"/>
        <w:tblPrChange w:id="715" w:author="Akeel" w:date="2011-10-15T15:27:00Z">
          <w:tblPr>
            <w:tblStyle w:val="TableGrid"/>
            <w:tblW w:w="5071" w:type="dxa"/>
            <w:jc w:val="center"/>
            <w:tblLook w:val="04A0"/>
          </w:tblPr>
        </w:tblPrChange>
      </w:tblPr>
      <w:tblGrid>
        <w:gridCol w:w="1037"/>
        <w:gridCol w:w="965"/>
        <w:gridCol w:w="1443"/>
        <w:gridCol w:w="1626"/>
        <w:tblGridChange w:id="716">
          <w:tblGrid>
            <w:gridCol w:w="1037"/>
            <w:gridCol w:w="965"/>
            <w:gridCol w:w="1443"/>
            <w:gridCol w:w="1626"/>
          </w:tblGrid>
        </w:tblGridChange>
      </w:tblGrid>
      <w:tr w:rsidR="00EB68D6" w:rsidTr="005B775B">
        <w:trPr>
          <w:cnfStyle w:val="100000000000"/>
          <w:jc w:val="center"/>
          <w:ins w:id="717" w:author="Akeel" w:date="2011-10-15T15:08:00Z"/>
          <w:trPrChange w:id="718" w:author="Akeel" w:date="2011-10-15T15:27:00Z">
            <w:trPr>
              <w:jc w:val="center"/>
            </w:trPr>
          </w:trPrChange>
        </w:trPr>
        <w:tc>
          <w:tcPr>
            <w:cnfStyle w:val="001000000000"/>
            <w:tcW w:w="1037" w:type="dxa"/>
            <w:tcPrChange w:id="719" w:author="Akeel" w:date="2011-10-15T15:27:00Z">
              <w:tcPr>
                <w:tcW w:w="1037" w:type="dxa"/>
              </w:tcPr>
            </w:tcPrChange>
          </w:tcPr>
          <w:p w:rsidR="00EB68D6" w:rsidRPr="00EB68D6" w:rsidRDefault="00EB68D6" w:rsidP="00EB68D6">
            <w:pPr>
              <w:jc w:val="center"/>
              <w:cnfStyle w:val="101000000000"/>
              <w:rPr>
                <w:ins w:id="720" w:author="Akeel" w:date="2011-10-15T15:08:00Z"/>
                <w:rPrChange w:id="721" w:author="Akeel" w:date="2011-10-15T15:09:00Z">
                  <w:rPr>
                    <w:ins w:id="722" w:author="Akeel" w:date="2011-10-15T15:08:00Z"/>
                  </w:rPr>
                </w:rPrChange>
              </w:rPr>
              <w:pPrChange w:id="723" w:author="Akeel" w:date="2011-10-15T15:09:00Z">
                <w:pPr>
                  <w:cnfStyle w:val="101000000000"/>
                </w:pPr>
              </w:pPrChange>
            </w:pPr>
            <w:ins w:id="724" w:author="Akeel" w:date="2011-10-15T15:08:00Z">
              <w:r w:rsidRPr="00EB68D6">
                <w:rPr>
                  <w:rPrChange w:id="725" w:author="Akeel" w:date="2011-10-15T15:09:00Z">
                    <w:rPr/>
                  </w:rPrChange>
                </w:rPr>
                <w:t>Case</w:t>
              </w:r>
            </w:ins>
          </w:p>
        </w:tc>
        <w:tc>
          <w:tcPr>
            <w:tcW w:w="965" w:type="dxa"/>
            <w:tcPrChange w:id="726" w:author="Akeel" w:date="2011-10-15T15:27:00Z">
              <w:tcPr>
                <w:tcW w:w="965" w:type="dxa"/>
              </w:tcPr>
            </w:tcPrChange>
          </w:tcPr>
          <w:p w:rsidR="00EB68D6" w:rsidRPr="00EB68D6" w:rsidRDefault="00EB68D6" w:rsidP="00EB68D6">
            <w:pPr>
              <w:jc w:val="center"/>
              <w:cnfStyle w:val="100000000000"/>
              <w:rPr>
                <w:ins w:id="727" w:author="Akeel" w:date="2011-10-15T15:08:00Z"/>
                <w:rPrChange w:id="728" w:author="Akeel" w:date="2011-10-15T15:09:00Z">
                  <w:rPr>
                    <w:ins w:id="729" w:author="Akeel" w:date="2011-10-15T15:08:00Z"/>
                  </w:rPr>
                </w:rPrChange>
              </w:rPr>
              <w:pPrChange w:id="730" w:author="Akeel" w:date="2011-10-15T15:09:00Z">
                <w:pPr>
                  <w:cnfStyle w:val="100000000000"/>
                </w:pPr>
              </w:pPrChange>
            </w:pPr>
            <w:ins w:id="731" w:author="Akeel" w:date="2011-10-15T15:08:00Z">
              <w:r w:rsidRPr="00EB68D6">
                <w:rPr>
                  <w:rPrChange w:id="732" w:author="Akeel" w:date="2011-10-15T15:09:00Z">
                    <w:rPr/>
                  </w:rPrChange>
                </w:rPr>
                <w:t>Signs</w:t>
              </w:r>
            </w:ins>
          </w:p>
        </w:tc>
        <w:tc>
          <w:tcPr>
            <w:tcW w:w="1443" w:type="dxa"/>
            <w:tcPrChange w:id="733" w:author="Akeel" w:date="2011-10-15T15:27:00Z">
              <w:tcPr>
                <w:tcW w:w="1443" w:type="dxa"/>
              </w:tcPr>
            </w:tcPrChange>
          </w:tcPr>
          <w:p w:rsidR="00EB68D6" w:rsidRPr="00EB68D6" w:rsidRDefault="00EB68D6" w:rsidP="00EB68D6">
            <w:pPr>
              <w:jc w:val="center"/>
              <w:cnfStyle w:val="100000000000"/>
              <w:rPr>
                <w:ins w:id="734" w:author="Akeel" w:date="2011-10-15T15:08:00Z"/>
                <w:rPrChange w:id="735" w:author="Akeel" w:date="2011-10-15T15:09:00Z">
                  <w:rPr>
                    <w:ins w:id="736" w:author="Akeel" w:date="2011-10-15T15:08:00Z"/>
                  </w:rPr>
                </w:rPrChange>
              </w:rPr>
              <w:pPrChange w:id="737" w:author="Akeel" w:date="2011-10-15T15:09:00Z">
                <w:pPr>
                  <w:cnfStyle w:val="100000000000"/>
                </w:pPr>
              </w:pPrChange>
            </w:pPr>
            <w:ins w:id="738" w:author="Akeel" w:date="2011-10-15T15:08:00Z">
              <w:r w:rsidRPr="00EB68D6">
                <w:rPr>
                  <w:rPrChange w:id="739" w:author="Akeel" w:date="2011-10-15T15:09:00Z">
                    <w:rPr/>
                  </w:rPrChange>
                </w:rPr>
                <w:t>Specs</w:t>
              </w:r>
            </w:ins>
          </w:p>
        </w:tc>
        <w:tc>
          <w:tcPr>
            <w:tcW w:w="1626" w:type="dxa"/>
            <w:tcPrChange w:id="740" w:author="Akeel" w:date="2011-10-15T15:27:00Z">
              <w:tcPr>
                <w:tcW w:w="1626" w:type="dxa"/>
              </w:tcPr>
            </w:tcPrChange>
          </w:tcPr>
          <w:p w:rsidR="00EB68D6" w:rsidRPr="00EB68D6" w:rsidRDefault="00EB68D6" w:rsidP="00EB68D6">
            <w:pPr>
              <w:jc w:val="center"/>
              <w:cnfStyle w:val="100000000000"/>
              <w:rPr>
                <w:ins w:id="741" w:author="Akeel" w:date="2011-10-15T15:08:00Z"/>
                <w:rPrChange w:id="742" w:author="Akeel" w:date="2011-10-15T15:09:00Z">
                  <w:rPr>
                    <w:ins w:id="743" w:author="Akeel" w:date="2011-10-15T15:08:00Z"/>
                  </w:rPr>
                </w:rPrChange>
              </w:rPr>
              <w:pPrChange w:id="744" w:author="Akeel" w:date="2011-10-15T15:09:00Z">
                <w:pPr>
                  <w:cnfStyle w:val="100000000000"/>
                </w:pPr>
              </w:pPrChange>
            </w:pPr>
            <w:ins w:id="745" w:author="Akeel" w:date="2011-10-15T15:08:00Z">
              <w:r w:rsidRPr="00EB68D6">
                <w:rPr>
                  <w:rPrChange w:id="746" w:author="Akeel" w:date="2011-10-15T15:09:00Z">
                    <w:rPr/>
                  </w:rPrChange>
                </w:rPr>
                <w:t>Time Taken (s)</w:t>
              </w:r>
            </w:ins>
          </w:p>
        </w:tc>
      </w:tr>
      <w:tr w:rsidR="00EB68D6" w:rsidTr="005B775B">
        <w:trPr>
          <w:cnfStyle w:val="000000100000"/>
          <w:jc w:val="center"/>
          <w:ins w:id="747" w:author="Akeel" w:date="2011-10-15T15:08:00Z"/>
          <w:trPrChange w:id="748" w:author="Akeel" w:date="2011-10-15T15:27:00Z">
            <w:trPr>
              <w:jc w:val="center"/>
            </w:trPr>
          </w:trPrChange>
        </w:trPr>
        <w:tc>
          <w:tcPr>
            <w:cnfStyle w:val="001000000000"/>
            <w:tcW w:w="1037" w:type="dxa"/>
            <w:tcPrChange w:id="749" w:author="Akeel" w:date="2011-10-15T15:27:00Z">
              <w:tcPr>
                <w:tcW w:w="1037" w:type="dxa"/>
              </w:tcPr>
            </w:tcPrChange>
          </w:tcPr>
          <w:p w:rsidR="00EB68D6" w:rsidRPr="00EB68D6" w:rsidRDefault="00EB68D6" w:rsidP="00EB68D6">
            <w:pPr>
              <w:jc w:val="center"/>
              <w:cnfStyle w:val="001000100000"/>
              <w:rPr>
                <w:ins w:id="750" w:author="Akeel" w:date="2011-10-15T15:08:00Z"/>
                <w:b w:val="0"/>
                <w:rPrChange w:id="751" w:author="Akeel" w:date="2011-10-15T15:09:00Z">
                  <w:rPr>
                    <w:ins w:id="752" w:author="Akeel" w:date="2011-10-15T15:08:00Z"/>
                  </w:rPr>
                </w:rPrChange>
              </w:rPr>
              <w:pPrChange w:id="753" w:author="Akeel" w:date="2011-10-15T15:09:00Z">
                <w:pPr>
                  <w:cnfStyle w:val="001000100000"/>
                </w:pPr>
              </w:pPrChange>
            </w:pPr>
            <w:ins w:id="754" w:author="Akeel" w:date="2011-10-15T15:08:00Z">
              <w:r w:rsidRPr="00EB68D6">
                <w:rPr>
                  <w:b w:val="0"/>
                  <w:rPrChange w:id="755" w:author="Akeel" w:date="2011-10-15T15:09:00Z">
                    <w:rPr/>
                  </w:rPrChange>
                </w:rPr>
                <w:t>1</w:t>
              </w:r>
            </w:ins>
          </w:p>
        </w:tc>
        <w:tc>
          <w:tcPr>
            <w:tcW w:w="965" w:type="dxa"/>
            <w:tcPrChange w:id="756" w:author="Akeel" w:date="2011-10-15T15:27:00Z">
              <w:tcPr>
                <w:tcW w:w="965" w:type="dxa"/>
              </w:tcPr>
            </w:tcPrChange>
          </w:tcPr>
          <w:p w:rsidR="00EB68D6" w:rsidRDefault="00EB68D6" w:rsidP="001220A2">
            <w:pPr>
              <w:cnfStyle w:val="000000100000"/>
              <w:rPr>
                <w:ins w:id="757" w:author="Akeel" w:date="2011-10-15T15:08:00Z"/>
              </w:rPr>
            </w:pPr>
            <w:ins w:id="758" w:author="Akeel" w:date="2011-10-15T15:08:00Z">
              <w:r>
                <w:t>r0</w:t>
              </w:r>
              <w:r w:rsidRPr="00152A7F">
                <w:t>+,</w:t>
              </w:r>
              <w:r>
                <w:t xml:space="preserve"> r</w:t>
              </w:r>
              <w:r w:rsidRPr="00152A7F">
                <w:t>1+</w:t>
              </w:r>
            </w:ins>
          </w:p>
        </w:tc>
        <w:tc>
          <w:tcPr>
            <w:tcW w:w="1443" w:type="dxa"/>
            <w:tcPrChange w:id="759" w:author="Akeel" w:date="2011-10-15T15:27:00Z">
              <w:tcPr>
                <w:tcW w:w="1443" w:type="dxa"/>
              </w:tcPr>
            </w:tcPrChange>
          </w:tcPr>
          <w:p w:rsidR="00EB68D6" w:rsidRDefault="00EB68D6" w:rsidP="001220A2">
            <w:pPr>
              <w:cnfStyle w:val="000000100000"/>
              <w:rPr>
                <w:ins w:id="760" w:author="Akeel" w:date="2011-10-15T15:08:00Z"/>
              </w:rPr>
            </w:pPr>
          </w:p>
        </w:tc>
        <w:tc>
          <w:tcPr>
            <w:tcW w:w="1626" w:type="dxa"/>
            <w:tcPrChange w:id="761" w:author="Akeel" w:date="2011-10-15T15:27:00Z">
              <w:tcPr>
                <w:tcW w:w="1626" w:type="dxa"/>
              </w:tcPr>
            </w:tcPrChange>
          </w:tcPr>
          <w:p w:rsidR="00EB68D6" w:rsidRDefault="00EB68D6" w:rsidP="001220A2">
            <w:pPr>
              <w:cnfStyle w:val="000000100000"/>
              <w:rPr>
                <w:ins w:id="762" w:author="Akeel" w:date="2011-10-15T15:08:00Z"/>
              </w:rPr>
            </w:pPr>
            <m:oMathPara>
              <m:oMath>
                <w:ins w:id="763" w:author="Akeel" w:date="2011-10-15T15:08:00Z">
                  <m:r>
                    <w:rPr>
                      <w:rFonts w:ascii="Cambria Math" w:hAnsi="Cambria Math"/>
                    </w:rPr>
                    <m:t>20.13μ</m:t>
                  </m:r>
                </w:ins>
              </m:oMath>
            </m:oMathPara>
          </w:p>
        </w:tc>
      </w:tr>
      <w:tr w:rsidR="00EB68D6" w:rsidTr="005B775B">
        <w:trPr>
          <w:jc w:val="center"/>
          <w:ins w:id="764" w:author="Akeel" w:date="2011-10-15T15:08:00Z"/>
          <w:trPrChange w:id="765" w:author="Akeel" w:date="2011-10-15T15:27:00Z">
            <w:trPr>
              <w:jc w:val="center"/>
            </w:trPr>
          </w:trPrChange>
        </w:trPr>
        <w:tc>
          <w:tcPr>
            <w:cnfStyle w:val="001000000000"/>
            <w:tcW w:w="1037" w:type="dxa"/>
            <w:tcPrChange w:id="766" w:author="Akeel" w:date="2011-10-15T15:27:00Z">
              <w:tcPr>
                <w:tcW w:w="1037" w:type="dxa"/>
              </w:tcPr>
            </w:tcPrChange>
          </w:tcPr>
          <w:p w:rsidR="00EB68D6" w:rsidRPr="00EB68D6" w:rsidRDefault="00EB68D6" w:rsidP="00EB68D6">
            <w:pPr>
              <w:jc w:val="center"/>
              <w:rPr>
                <w:ins w:id="767" w:author="Akeel" w:date="2011-10-15T15:08:00Z"/>
                <w:b w:val="0"/>
                <w:rPrChange w:id="768" w:author="Akeel" w:date="2011-10-15T15:09:00Z">
                  <w:rPr>
                    <w:ins w:id="769" w:author="Akeel" w:date="2011-10-15T15:08:00Z"/>
                  </w:rPr>
                </w:rPrChange>
              </w:rPr>
              <w:pPrChange w:id="770" w:author="Akeel" w:date="2011-10-15T15:09:00Z">
                <w:pPr/>
              </w:pPrChange>
            </w:pPr>
            <w:ins w:id="771" w:author="Akeel" w:date="2011-10-15T15:08:00Z">
              <w:r w:rsidRPr="00EB68D6">
                <w:rPr>
                  <w:b w:val="0"/>
                  <w:rPrChange w:id="772" w:author="Akeel" w:date="2011-10-15T15:09:00Z">
                    <w:rPr/>
                  </w:rPrChange>
                </w:rPr>
                <w:t>2</w:t>
              </w:r>
            </w:ins>
          </w:p>
        </w:tc>
        <w:tc>
          <w:tcPr>
            <w:tcW w:w="965" w:type="dxa"/>
            <w:tcPrChange w:id="773" w:author="Akeel" w:date="2011-10-15T15:27:00Z">
              <w:tcPr>
                <w:tcW w:w="965" w:type="dxa"/>
              </w:tcPr>
            </w:tcPrChange>
          </w:tcPr>
          <w:p w:rsidR="00EB68D6" w:rsidRDefault="00EB68D6" w:rsidP="001220A2">
            <w:pPr>
              <w:cnfStyle w:val="000000000000"/>
              <w:rPr>
                <w:ins w:id="774" w:author="Akeel" w:date="2011-10-15T15:08:00Z"/>
              </w:rPr>
            </w:pPr>
            <w:ins w:id="775" w:author="Akeel" w:date="2011-10-15T15:08:00Z">
              <w:r>
                <w:t>r0-, r</w:t>
              </w:r>
              <w:r w:rsidRPr="00152A7F">
                <w:t>1-</w:t>
              </w:r>
            </w:ins>
          </w:p>
        </w:tc>
        <w:tc>
          <w:tcPr>
            <w:tcW w:w="1443" w:type="dxa"/>
            <w:tcPrChange w:id="776" w:author="Akeel" w:date="2011-10-15T15:27:00Z">
              <w:tcPr>
                <w:tcW w:w="1443" w:type="dxa"/>
              </w:tcPr>
            </w:tcPrChange>
          </w:tcPr>
          <w:p w:rsidR="00EB68D6" w:rsidRDefault="00EB68D6" w:rsidP="001220A2">
            <w:pPr>
              <w:cnfStyle w:val="000000000000"/>
              <w:rPr>
                <w:ins w:id="777" w:author="Akeel" w:date="2011-10-15T15:08:00Z"/>
              </w:rPr>
            </w:pPr>
          </w:p>
        </w:tc>
        <w:tc>
          <w:tcPr>
            <w:tcW w:w="1626" w:type="dxa"/>
            <w:tcPrChange w:id="778" w:author="Akeel" w:date="2011-10-15T15:27:00Z">
              <w:tcPr>
                <w:tcW w:w="1626" w:type="dxa"/>
              </w:tcPr>
            </w:tcPrChange>
          </w:tcPr>
          <w:p w:rsidR="00EB68D6" w:rsidRDefault="00EB68D6" w:rsidP="001220A2">
            <w:pPr>
              <w:cnfStyle w:val="000000000000"/>
              <w:rPr>
                <w:ins w:id="779" w:author="Akeel" w:date="2011-10-15T15:08:00Z"/>
              </w:rPr>
            </w:pPr>
            <m:oMathPara>
              <m:oMath>
                <w:ins w:id="780" w:author="Akeel" w:date="2011-10-15T15:08:00Z">
                  <m:r>
                    <w:rPr>
                      <w:rFonts w:ascii="Cambria Math" w:hAnsi="Cambria Math"/>
                    </w:rPr>
                    <m:t>20.00μ</m:t>
                  </m:r>
                </w:ins>
              </m:oMath>
            </m:oMathPara>
          </w:p>
        </w:tc>
      </w:tr>
      <w:tr w:rsidR="00EB68D6" w:rsidTr="005B775B">
        <w:trPr>
          <w:cnfStyle w:val="000000100000"/>
          <w:jc w:val="center"/>
          <w:ins w:id="781" w:author="Akeel" w:date="2011-10-15T15:08:00Z"/>
          <w:trPrChange w:id="782" w:author="Akeel" w:date="2011-10-15T15:27:00Z">
            <w:trPr>
              <w:jc w:val="center"/>
            </w:trPr>
          </w:trPrChange>
        </w:trPr>
        <w:tc>
          <w:tcPr>
            <w:cnfStyle w:val="001000000000"/>
            <w:tcW w:w="1037" w:type="dxa"/>
            <w:tcPrChange w:id="783" w:author="Akeel" w:date="2011-10-15T15:27:00Z">
              <w:tcPr>
                <w:tcW w:w="1037" w:type="dxa"/>
              </w:tcPr>
            </w:tcPrChange>
          </w:tcPr>
          <w:p w:rsidR="00EB68D6" w:rsidRPr="00EB68D6" w:rsidRDefault="00EB68D6" w:rsidP="00EB68D6">
            <w:pPr>
              <w:jc w:val="center"/>
              <w:cnfStyle w:val="001000100000"/>
              <w:rPr>
                <w:ins w:id="784" w:author="Akeel" w:date="2011-10-15T15:08:00Z"/>
                <w:b w:val="0"/>
                <w:rPrChange w:id="785" w:author="Akeel" w:date="2011-10-15T15:09:00Z">
                  <w:rPr>
                    <w:ins w:id="786" w:author="Akeel" w:date="2011-10-15T15:08:00Z"/>
                  </w:rPr>
                </w:rPrChange>
              </w:rPr>
              <w:pPrChange w:id="787" w:author="Akeel" w:date="2011-10-15T15:09:00Z">
                <w:pPr>
                  <w:cnfStyle w:val="001000100000"/>
                </w:pPr>
              </w:pPrChange>
            </w:pPr>
            <w:ins w:id="788" w:author="Akeel" w:date="2011-10-15T15:08:00Z">
              <w:r w:rsidRPr="00EB68D6">
                <w:rPr>
                  <w:b w:val="0"/>
                  <w:rPrChange w:id="789" w:author="Akeel" w:date="2011-10-15T15:09:00Z">
                    <w:rPr/>
                  </w:rPrChange>
                </w:rPr>
                <w:t>3a</w:t>
              </w:r>
            </w:ins>
          </w:p>
        </w:tc>
        <w:tc>
          <w:tcPr>
            <w:tcW w:w="965" w:type="dxa"/>
            <w:tcPrChange w:id="790" w:author="Akeel" w:date="2011-10-15T15:27:00Z">
              <w:tcPr>
                <w:tcW w:w="965" w:type="dxa"/>
              </w:tcPr>
            </w:tcPrChange>
          </w:tcPr>
          <w:p w:rsidR="00EB68D6" w:rsidRDefault="00EB68D6" w:rsidP="001220A2">
            <w:pPr>
              <w:cnfStyle w:val="000000100000"/>
              <w:rPr>
                <w:ins w:id="791" w:author="Akeel" w:date="2011-10-15T15:08:00Z"/>
              </w:rPr>
            </w:pPr>
            <w:ins w:id="792" w:author="Akeel" w:date="2011-10-15T15:08:00Z">
              <w:r w:rsidRPr="00152A7F">
                <w:t xml:space="preserve">r0+, r1- </w:t>
              </w:r>
            </w:ins>
          </w:p>
        </w:tc>
        <w:tc>
          <w:tcPr>
            <w:tcW w:w="1443" w:type="dxa"/>
            <w:tcPrChange w:id="793" w:author="Akeel" w:date="2011-10-15T15:27:00Z">
              <w:tcPr>
                <w:tcW w:w="1443" w:type="dxa"/>
              </w:tcPr>
            </w:tcPrChange>
          </w:tcPr>
          <w:p w:rsidR="00EB68D6" w:rsidRDefault="00EB68D6" w:rsidP="001220A2">
            <w:pPr>
              <w:cnfStyle w:val="000000100000"/>
              <w:rPr>
                <w:ins w:id="794" w:author="Akeel" w:date="2011-10-15T15:08:00Z"/>
              </w:rPr>
            </w:pPr>
            <w:ins w:id="795" w:author="Akeel" w:date="2011-10-15T15:08:00Z">
              <w:r w:rsidRPr="00152A7F">
                <w:t>(|ro|&gt;|r1|)</w:t>
              </w:r>
            </w:ins>
          </w:p>
        </w:tc>
        <w:tc>
          <w:tcPr>
            <w:tcW w:w="1626" w:type="dxa"/>
            <w:tcPrChange w:id="796" w:author="Akeel" w:date="2011-10-15T15:27:00Z">
              <w:tcPr>
                <w:tcW w:w="1626" w:type="dxa"/>
              </w:tcPr>
            </w:tcPrChange>
          </w:tcPr>
          <w:p w:rsidR="00EB68D6" w:rsidRDefault="00EB68D6" w:rsidP="001220A2">
            <w:pPr>
              <w:cnfStyle w:val="000000100000"/>
              <w:rPr>
                <w:ins w:id="797" w:author="Akeel" w:date="2011-10-15T15:08:00Z"/>
              </w:rPr>
            </w:pPr>
            <m:oMathPara>
              <m:oMath>
                <w:ins w:id="798" w:author="Akeel" w:date="2011-10-15T15:08:00Z">
                  <m:r>
                    <w:rPr>
                      <w:rFonts w:ascii="Cambria Math" w:hAnsi="Cambria Math"/>
                    </w:rPr>
                    <m:t>38.75μ</m:t>
                  </m:r>
                </w:ins>
              </m:oMath>
            </m:oMathPara>
          </w:p>
        </w:tc>
      </w:tr>
      <w:tr w:rsidR="00EB68D6" w:rsidTr="005B775B">
        <w:trPr>
          <w:jc w:val="center"/>
          <w:ins w:id="799" w:author="Akeel" w:date="2011-10-15T15:08:00Z"/>
          <w:trPrChange w:id="800" w:author="Akeel" w:date="2011-10-15T15:27:00Z">
            <w:trPr>
              <w:jc w:val="center"/>
            </w:trPr>
          </w:trPrChange>
        </w:trPr>
        <w:tc>
          <w:tcPr>
            <w:cnfStyle w:val="001000000000"/>
            <w:tcW w:w="1037" w:type="dxa"/>
            <w:tcPrChange w:id="801" w:author="Akeel" w:date="2011-10-15T15:27:00Z">
              <w:tcPr>
                <w:tcW w:w="1037" w:type="dxa"/>
              </w:tcPr>
            </w:tcPrChange>
          </w:tcPr>
          <w:p w:rsidR="00EB68D6" w:rsidRPr="00EB68D6" w:rsidRDefault="00EB68D6" w:rsidP="00EB68D6">
            <w:pPr>
              <w:jc w:val="center"/>
              <w:rPr>
                <w:ins w:id="802" w:author="Akeel" w:date="2011-10-15T15:08:00Z"/>
                <w:b w:val="0"/>
                <w:rPrChange w:id="803" w:author="Akeel" w:date="2011-10-15T15:09:00Z">
                  <w:rPr>
                    <w:ins w:id="804" w:author="Akeel" w:date="2011-10-15T15:08:00Z"/>
                  </w:rPr>
                </w:rPrChange>
              </w:rPr>
              <w:pPrChange w:id="805" w:author="Akeel" w:date="2011-10-15T15:09:00Z">
                <w:pPr/>
              </w:pPrChange>
            </w:pPr>
            <w:ins w:id="806" w:author="Akeel" w:date="2011-10-15T15:08:00Z">
              <w:r w:rsidRPr="00EB68D6">
                <w:rPr>
                  <w:b w:val="0"/>
                  <w:rPrChange w:id="807" w:author="Akeel" w:date="2011-10-15T15:09:00Z">
                    <w:rPr/>
                  </w:rPrChange>
                </w:rPr>
                <w:t>3b</w:t>
              </w:r>
            </w:ins>
          </w:p>
        </w:tc>
        <w:tc>
          <w:tcPr>
            <w:tcW w:w="965" w:type="dxa"/>
            <w:tcPrChange w:id="808" w:author="Akeel" w:date="2011-10-15T15:27:00Z">
              <w:tcPr>
                <w:tcW w:w="965" w:type="dxa"/>
              </w:tcPr>
            </w:tcPrChange>
          </w:tcPr>
          <w:p w:rsidR="00EB68D6" w:rsidRPr="00152A7F" w:rsidRDefault="00EB68D6" w:rsidP="001220A2">
            <w:pPr>
              <w:cnfStyle w:val="000000000000"/>
              <w:rPr>
                <w:ins w:id="809" w:author="Akeel" w:date="2011-10-15T15:08:00Z"/>
              </w:rPr>
            </w:pPr>
            <w:ins w:id="810" w:author="Akeel" w:date="2011-10-15T15:08:00Z">
              <w:r w:rsidRPr="00152A7F">
                <w:t>r0+, r1-</w:t>
              </w:r>
            </w:ins>
          </w:p>
        </w:tc>
        <w:tc>
          <w:tcPr>
            <w:tcW w:w="1443" w:type="dxa"/>
            <w:tcPrChange w:id="811" w:author="Akeel" w:date="2011-10-15T15:27:00Z">
              <w:tcPr>
                <w:tcW w:w="1443" w:type="dxa"/>
              </w:tcPr>
            </w:tcPrChange>
          </w:tcPr>
          <w:p w:rsidR="00EB68D6" w:rsidRDefault="00EB68D6" w:rsidP="001220A2">
            <w:pPr>
              <w:cnfStyle w:val="000000000000"/>
              <w:rPr>
                <w:ins w:id="812" w:author="Akeel" w:date="2011-10-15T15:08:00Z"/>
              </w:rPr>
            </w:pPr>
            <w:ins w:id="813" w:author="Akeel" w:date="2011-10-15T15:08:00Z">
              <w:r w:rsidRPr="00152A7F">
                <w:t>(|ro|&lt;|r1|)</w:t>
              </w:r>
            </w:ins>
          </w:p>
        </w:tc>
        <w:tc>
          <w:tcPr>
            <w:tcW w:w="1626" w:type="dxa"/>
            <w:tcPrChange w:id="814" w:author="Akeel" w:date="2011-10-15T15:27:00Z">
              <w:tcPr>
                <w:tcW w:w="1626" w:type="dxa"/>
              </w:tcPr>
            </w:tcPrChange>
          </w:tcPr>
          <w:p w:rsidR="00EB68D6" w:rsidRDefault="00EB68D6" w:rsidP="001220A2">
            <w:pPr>
              <w:cnfStyle w:val="000000000000"/>
              <w:rPr>
                <w:ins w:id="815" w:author="Akeel" w:date="2011-10-15T15:08:00Z"/>
              </w:rPr>
            </w:pPr>
            <m:oMathPara>
              <m:oMath>
                <w:ins w:id="816" w:author="Akeel" w:date="2011-10-15T15:08:00Z">
                  <m:r>
                    <w:rPr>
                      <w:rFonts w:ascii="Cambria Math" w:hAnsi="Cambria Math"/>
                    </w:rPr>
                    <m:t>57.38μ</m:t>
                  </m:r>
                </w:ins>
              </m:oMath>
            </m:oMathPara>
          </w:p>
        </w:tc>
      </w:tr>
      <w:tr w:rsidR="00EB68D6" w:rsidTr="005B775B">
        <w:trPr>
          <w:cnfStyle w:val="000000100000"/>
          <w:jc w:val="center"/>
          <w:ins w:id="817" w:author="Akeel" w:date="2011-10-15T15:08:00Z"/>
          <w:trPrChange w:id="818" w:author="Akeel" w:date="2011-10-15T15:27:00Z">
            <w:trPr>
              <w:jc w:val="center"/>
            </w:trPr>
          </w:trPrChange>
        </w:trPr>
        <w:tc>
          <w:tcPr>
            <w:cnfStyle w:val="001000000000"/>
            <w:tcW w:w="1037" w:type="dxa"/>
            <w:tcPrChange w:id="819" w:author="Akeel" w:date="2011-10-15T15:27:00Z">
              <w:tcPr>
                <w:tcW w:w="1037" w:type="dxa"/>
              </w:tcPr>
            </w:tcPrChange>
          </w:tcPr>
          <w:p w:rsidR="00EB68D6" w:rsidRPr="00EB68D6" w:rsidRDefault="00EB68D6" w:rsidP="00EB68D6">
            <w:pPr>
              <w:jc w:val="center"/>
              <w:cnfStyle w:val="001000100000"/>
              <w:rPr>
                <w:ins w:id="820" w:author="Akeel" w:date="2011-10-15T15:08:00Z"/>
                <w:b w:val="0"/>
                <w:rPrChange w:id="821" w:author="Akeel" w:date="2011-10-15T15:09:00Z">
                  <w:rPr>
                    <w:ins w:id="822" w:author="Akeel" w:date="2011-10-15T15:08:00Z"/>
                  </w:rPr>
                </w:rPrChange>
              </w:rPr>
              <w:pPrChange w:id="823" w:author="Akeel" w:date="2011-10-15T15:09:00Z">
                <w:pPr>
                  <w:cnfStyle w:val="001000100000"/>
                </w:pPr>
              </w:pPrChange>
            </w:pPr>
            <w:ins w:id="824" w:author="Akeel" w:date="2011-10-15T15:08:00Z">
              <w:r w:rsidRPr="00EB68D6">
                <w:rPr>
                  <w:b w:val="0"/>
                  <w:rPrChange w:id="825" w:author="Akeel" w:date="2011-10-15T15:09:00Z">
                    <w:rPr/>
                  </w:rPrChange>
                </w:rPr>
                <w:t>3c</w:t>
              </w:r>
            </w:ins>
          </w:p>
        </w:tc>
        <w:tc>
          <w:tcPr>
            <w:tcW w:w="965" w:type="dxa"/>
            <w:tcPrChange w:id="826" w:author="Akeel" w:date="2011-10-15T15:27:00Z">
              <w:tcPr>
                <w:tcW w:w="965" w:type="dxa"/>
              </w:tcPr>
            </w:tcPrChange>
          </w:tcPr>
          <w:p w:rsidR="00EB68D6" w:rsidRPr="00152A7F" w:rsidRDefault="00EB68D6" w:rsidP="001220A2">
            <w:pPr>
              <w:cnfStyle w:val="000000100000"/>
              <w:rPr>
                <w:ins w:id="827" w:author="Akeel" w:date="2011-10-15T15:08:00Z"/>
              </w:rPr>
            </w:pPr>
            <w:ins w:id="828" w:author="Akeel" w:date="2011-10-15T15:08:00Z">
              <w:r w:rsidRPr="00152A7F">
                <w:t>r0+, r1-</w:t>
              </w:r>
            </w:ins>
          </w:p>
        </w:tc>
        <w:tc>
          <w:tcPr>
            <w:tcW w:w="1443" w:type="dxa"/>
            <w:tcPrChange w:id="829" w:author="Akeel" w:date="2011-10-15T15:27:00Z">
              <w:tcPr>
                <w:tcW w:w="1443" w:type="dxa"/>
              </w:tcPr>
            </w:tcPrChange>
          </w:tcPr>
          <w:p w:rsidR="00EB68D6" w:rsidRDefault="00EB68D6" w:rsidP="001220A2">
            <w:pPr>
              <w:cnfStyle w:val="000000100000"/>
              <w:rPr>
                <w:ins w:id="830" w:author="Akeel" w:date="2011-10-15T15:08:00Z"/>
              </w:rPr>
            </w:pPr>
            <w:ins w:id="831" w:author="Akeel" w:date="2011-10-15T15:08:00Z">
              <w:r w:rsidRPr="00152A7F">
                <w:t>(|ro|=|r1|)</w:t>
              </w:r>
            </w:ins>
          </w:p>
        </w:tc>
        <w:tc>
          <w:tcPr>
            <w:tcW w:w="1626" w:type="dxa"/>
            <w:tcPrChange w:id="832" w:author="Akeel" w:date="2011-10-15T15:27:00Z">
              <w:tcPr>
                <w:tcW w:w="1626" w:type="dxa"/>
              </w:tcPr>
            </w:tcPrChange>
          </w:tcPr>
          <w:p w:rsidR="00EB68D6" w:rsidRDefault="00EB68D6" w:rsidP="001220A2">
            <w:pPr>
              <w:cnfStyle w:val="000000100000"/>
              <w:rPr>
                <w:ins w:id="833" w:author="Akeel" w:date="2011-10-15T15:08:00Z"/>
              </w:rPr>
            </w:pPr>
            <m:oMathPara>
              <m:oMath>
                <w:ins w:id="834" w:author="Akeel" w:date="2011-10-15T15:08:00Z">
                  <m:r>
                    <w:rPr>
                      <w:rFonts w:ascii="Cambria Math" w:hAnsi="Cambria Math"/>
                    </w:rPr>
                    <m:t>38.75μ</m:t>
                  </m:r>
                </w:ins>
              </m:oMath>
            </m:oMathPara>
          </w:p>
        </w:tc>
      </w:tr>
      <w:tr w:rsidR="00EB68D6" w:rsidTr="005B775B">
        <w:trPr>
          <w:jc w:val="center"/>
          <w:ins w:id="835" w:author="Akeel" w:date="2011-10-15T15:08:00Z"/>
          <w:trPrChange w:id="836" w:author="Akeel" w:date="2011-10-15T15:27:00Z">
            <w:trPr>
              <w:jc w:val="center"/>
            </w:trPr>
          </w:trPrChange>
        </w:trPr>
        <w:tc>
          <w:tcPr>
            <w:cnfStyle w:val="001000000000"/>
            <w:tcW w:w="1037" w:type="dxa"/>
            <w:tcPrChange w:id="837" w:author="Akeel" w:date="2011-10-15T15:27:00Z">
              <w:tcPr>
                <w:tcW w:w="1037" w:type="dxa"/>
              </w:tcPr>
            </w:tcPrChange>
          </w:tcPr>
          <w:p w:rsidR="00EB68D6" w:rsidRPr="00EB68D6" w:rsidRDefault="00EB68D6" w:rsidP="00EB68D6">
            <w:pPr>
              <w:jc w:val="center"/>
              <w:rPr>
                <w:ins w:id="838" w:author="Akeel" w:date="2011-10-15T15:08:00Z"/>
                <w:b w:val="0"/>
                <w:rPrChange w:id="839" w:author="Akeel" w:date="2011-10-15T15:09:00Z">
                  <w:rPr>
                    <w:ins w:id="840" w:author="Akeel" w:date="2011-10-15T15:08:00Z"/>
                  </w:rPr>
                </w:rPrChange>
              </w:rPr>
              <w:pPrChange w:id="841" w:author="Akeel" w:date="2011-10-15T15:09:00Z">
                <w:pPr/>
              </w:pPrChange>
            </w:pPr>
            <w:ins w:id="842" w:author="Akeel" w:date="2011-10-15T15:08:00Z">
              <w:r w:rsidRPr="00EB68D6">
                <w:rPr>
                  <w:b w:val="0"/>
                  <w:rPrChange w:id="843" w:author="Akeel" w:date="2011-10-15T15:09:00Z">
                    <w:rPr/>
                  </w:rPrChange>
                </w:rPr>
                <w:t>4a</w:t>
              </w:r>
            </w:ins>
          </w:p>
        </w:tc>
        <w:tc>
          <w:tcPr>
            <w:tcW w:w="965" w:type="dxa"/>
            <w:tcPrChange w:id="844" w:author="Akeel" w:date="2011-10-15T15:27:00Z">
              <w:tcPr>
                <w:tcW w:w="965" w:type="dxa"/>
              </w:tcPr>
            </w:tcPrChange>
          </w:tcPr>
          <w:p w:rsidR="00EB68D6" w:rsidRPr="00152A7F" w:rsidRDefault="00EB68D6" w:rsidP="001220A2">
            <w:pPr>
              <w:cnfStyle w:val="000000000000"/>
              <w:rPr>
                <w:ins w:id="845" w:author="Akeel" w:date="2011-10-15T15:08:00Z"/>
              </w:rPr>
            </w:pPr>
            <w:ins w:id="846" w:author="Akeel" w:date="2011-10-15T15:08:00Z">
              <w:r w:rsidRPr="00152A7F">
                <w:t>r0-, r1+</w:t>
              </w:r>
            </w:ins>
          </w:p>
        </w:tc>
        <w:tc>
          <w:tcPr>
            <w:tcW w:w="1443" w:type="dxa"/>
            <w:tcPrChange w:id="847" w:author="Akeel" w:date="2011-10-15T15:27:00Z">
              <w:tcPr>
                <w:tcW w:w="1443" w:type="dxa"/>
              </w:tcPr>
            </w:tcPrChange>
          </w:tcPr>
          <w:p w:rsidR="00EB68D6" w:rsidRDefault="00EB68D6" w:rsidP="001220A2">
            <w:pPr>
              <w:cnfStyle w:val="000000000000"/>
              <w:rPr>
                <w:ins w:id="848" w:author="Akeel" w:date="2011-10-15T15:08:00Z"/>
              </w:rPr>
            </w:pPr>
            <w:ins w:id="849" w:author="Akeel" w:date="2011-10-15T15:08:00Z">
              <w:r w:rsidRPr="00152A7F">
                <w:t>(|ro|&gt;|r1|)</w:t>
              </w:r>
            </w:ins>
          </w:p>
        </w:tc>
        <w:tc>
          <w:tcPr>
            <w:tcW w:w="1626" w:type="dxa"/>
            <w:tcPrChange w:id="850" w:author="Akeel" w:date="2011-10-15T15:27:00Z">
              <w:tcPr>
                <w:tcW w:w="1626" w:type="dxa"/>
              </w:tcPr>
            </w:tcPrChange>
          </w:tcPr>
          <w:p w:rsidR="00EB68D6" w:rsidRDefault="00EB68D6" w:rsidP="001220A2">
            <w:pPr>
              <w:cnfStyle w:val="000000000000"/>
              <w:rPr>
                <w:ins w:id="851" w:author="Akeel" w:date="2011-10-15T15:08:00Z"/>
              </w:rPr>
            </w:pPr>
            <m:oMathPara>
              <m:oMath>
                <w:ins w:id="852" w:author="Akeel" w:date="2011-10-15T15:08:00Z">
                  <m:r>
                    <w:rPr>
                      <w:rFonts w:ascii="Cambria Math" w:hAnsi="Cambria Math"/>
                    </w:rPr>
                    <m:t>57.00μ</m:t>
                  </m:r>
                </w:ins>
              </m:oMath>
            </m:oMathPara>
          </w:p>
        </w:tc>
      </w:tr>
      <w:tr w:rsidR="00EB68D6" w:rsidTr="005B775B">
        <w:trPr>
          <w:cnfStyle w:val="000000100000"/>
          <w:jc w:val="center"/>
          <w:ins w:id="853" w:author="Akeel" w:date="2011-10-15T15:08:00Z"/>
          <w:trPrChange w:id="854" w:author="Akeel" w:date="2011-10-15T15:27:00Z">
            <w:trPr>
              <w:jc w:val="center"/>
            </w:trPr>
          </w:trPrChange>
        </w:trPr>
        <w:tc>
          <w:tcPr>
            <w:cnfStyle w:val="001000000000"/>
            <w:tcW w:w="1037" w:type="dxa"/>
            <w:tcPrChange w:id="855" w:author="Akeel" w:date="2011-10-15T15:27:00Z">
              <w:tcPr>
                <w:tcW w:w="1037" w:type="dxa"/>
              </w:tcPr>
            </w:tcPrChange>
          </w:tcPr>
          <w:p w:rsidR="00EB68D6" w:rsidRPr="00EB68D6" w:rsidRDefault="00EB68D6" w:rsidP="00EB68D6">
            <w:pPr>
              <w:jc w:val="center"/>
              <w:cnfStyle w:val="001000100000"/>
              <w:rPr>
                <w:ins w:id="856" w:author="Akeel" w:date="2011-10-15T15:08:00Z"/>
                <w:b w:val="0"/>
                <w:rPrChange w:id="857" w:author="Akeel" w:date="2011-10-15T15:09:00Z">
                  <w:rPr>
                    <w:ins w:id="858" w:author="Akeel" w:date="2011-10-15T15:08:00Z"/>
                  </w:rPr>
                </w:rPrChange>
              </w:rPr>
              <w:pPrChange w:id="859" w:author="Akeel" w:date="2011-10-15T15:09:00Z">
                <w:pPr>
                  <w:cnfStyle w:val="001000100000"/>
                </w:pPr>
              </w:pPrChange>
            </w:pPr>
            <w:ins w:id="860" w:author="Akeel" w:date="2011-10-15T15:08:00Z">
              <w:r w:rsidRPr="00EB68D6">
                <w:rPr>
                  <w:b w:val="0"/>
                  <w:rPrChange w:id="861" w:author="Akeel" w:date="2011-10-15T15:09:00Z">
                    <w:rPr/>
                  </w:rPrChange>
                </w:rPr>
                <w:t>4b</w:t>
              </w:r>
            </w:ins>
          </w:p>
        </w:tc>
        <w:tc>
          <w:tcPr>
            <w:tcW w:w="965" w:type="dxa"/>
            <w:tcPrChange w:id="862" w:author="Akeel" w:date="2011-10-15T15:27:00Z">
              <w:tcPr>
                <w:tcW w:w="965" w:type="dxa"/>
              </w:tcPr>
            </w:tcPrChange>
          </w:tcPr>
          <w:p w:rsidR="00EB68D6" w:rsidRPr="00152A7F" w:rsidRDefault="00EB68D6" w:rsidP="001220A2">
            <w:pPr>
              <w:cnfStyle w:val="000000100000"/>
              <w:rPr>
                <w:ins w:id="863" w:author="Akeel" w:date="2011-10-15T15:08:00Z"/>
              </w:rPr>
            </w:pPr>
            <w:ins w:id="864" w:author="Akeel" w:date="2011-10-15T15:08:00Z">
              <w:r w:rsidRPr="00152A7F">
                <w:t>r0-, r1+</w:t>
              </w:r>
            </w:ins>
          </w:p>
        </w:tc>
        <w:tc>
          <w:tcPr>
            <w:tcW w:w="1443" w:type="dxa"/>
            <w:tcPrChange w:id="865" w:author="Akeel" w:date="2011-10-15T15:27:00Z">
              <w:tcPr>
                <w:tcW w:w="1443" w:type="dxa"/>
              </w:tcPr>
            </w:tcPrChange>
          </w:tcPr>
          <w:p w:rsidR="00EB68D6" w:rsidRDefault="00EB68D6" w:rsidP="001220A2">
            <w:pPr>
              <w:cnfStyle w:val="000000100000"/>
              <w:rPr>
                <w:ins w:id="866" w:author="Akeel" w:date="2011-10-15T15:08:00Z"/>
              </w:rPr>
            </w:pPr>
            <w:ins w:id="867" w:author="Akeel" w:date="2011-10-15T15:08:00Z">
              <w:r w:rsidRPr="00152A7F">
                <w:t>(|ro|&lt;|r1|)</w:t>
              </w:r>
            </w:ins>
          </w:p>
        </w:tc>
        <w:tc>
          <w:tcPr>
            <w:tcW w:w="1626" w:type="dxa"/>
            <w:tcPrChange w:id="868" w:author="Akeel" w:date="2011-10-15T15:27:00Z">
              <w:tcPr>
                <w:tcW w:w="1626" w:type="dxa"/>
              </w:tcPr>
            </w:tcPrChange>
          </w:tcPr>
          <w:p w:rsidR="00EB68D6" w:rsidRDefault="00EB68D6" w:rsidP="001220A2">
            <w:pPr>
              <w:cnfStyle w:val="000000100000"/>
              <w:rPr>
                <w:ins w:id="869" w:author="Akeel" w:date="2011-10-15T15:08:00Z"/>
              </w:rPr>
            </w:pPr>
            <m:oMathPara>
              <m:oMath>
                <w:ins w:id="870" w:author="Akeel" w:date="2011-10-15T15:08:00Z">
                  <m:r>
                    <w:rPr>
                      <w:rFonts w:ascii="Cambria Math" w:hAnsi="Cambria Math"/>
                    </w:rPr>
                    <m:t>38.37μ</m:t>
                  </m:r>
                </w:ins>
              </m:oMath>
            </m:oMathPara>
          </w:p>
        </w:tc>
      </w:tr>
      <w:tr w:rsidR="00EB68D6" w:rsidTr="005B775B">
        <w:trPr>
          <w:jc w:val="center"/>
          <w:ins w:id="871" w:author="Akeel" w:date="2011-10-15T15:08:00Z"/>
          <w:trPrChange w:id="872" w:author="Akeel" w:date="2011-10-15T15:27:00Z">
            <w:trPr>
              <w:jc w:val="center"/>
            </w:trPr>
          </w:trPrChange>
        </w:trPr>
        <w:tc>
          <w:tcPr>
            <w:cnfStyle w:val="001000000000"/>
            <w:tcW w:w="1037" w:type="dxa"/>
            <w:tcPrChange w:id="873" w:author="Akeel" w:date="2011-10-15T15:27:00Z">
              <w:tcPr>
                <w:tcW w:w="1037" w:type="dxa"/>
              </w:tcPr>
            </w:tcPrChange>
          </w:tcPr>
          <w:p w:rsidR="00EB68D6" w:rsidRPr="00EB68D6" w:rsidRDefault="00EB68D6" w:rsidP="00EB68D6">
            <w:pPr>
              <w:jc w:val="center"/>
              <w:rPr>
                <w:ins w:id="874" w:author="Akeel" w:date="2011-10-15T15:08:00Z"/>
                <w:b w:val="0"/>
                <w:rPrChange w:id="875" w:author="Akeel" w:date="2011-10-15T15:09:00Z">
                  <w:rPr>
                    <w:ins w:id="876" w:author="Akeel" w:date="2011-10-15T15:08:00Z"/>
                  </w:rPr>
                </w:rPrChange>
              </w:rPr>
              <w:pPrChange w:id="877" w:author="Akeel" w:date="2011-10-15T15:09:00Z">
                <w:pPr/>
              </w:pPrChange>
            </w:pPr>
            <w:ins w:id="878" w:author="Akeel" w:date="2011-10-15T15:08:00Z">
              <w:r w:rsidRPr="00EB68D6">
                <w:rPr>
                  <w:b w:val="0"/>
                  <w:rPrChange w:id="879" w:author="Akeel" w:date="2011-10-15T15:09:00Z">
                    <w:rPr/>
                  </w:rPrChange>
                </w:rPr>
                <w:t>4c</w:t>
              </w:r>
            </w:ins>
          </w:p>
        </w:tc>
        <w:tc>
          <w:tcPr>
            <w:tcW w:w="965" w:type="dxa"/>
            <w:tcPrChange w:id="880" w:author="Akeel" w:date="2011-10-15T15:27:00Z">
              <w:tcPr>
                <w:tcW w:w="965" w:type="dxa"/>
              </w:tcPr>
            </w:tcPrChange>
          </w:tcPr>
          <w:p w:rsidR="00EB68D6" w:rsidRPr="00152A7F" w:rsidRDefault="00EB68D6" w:rsidP="001220A2">
            <w:pPr>
              <w:cnfStyle w:val="000000000000"/>
              <w:rPr>
                <w:ins w:id="881" w:author="Akeel" w:date="2011-10-15T15:08:00Z"/>
              </w:rPr>
            </w:pPr>
            <w:ins w:id="882" w:author="Akeel" w:date="2011-10-15T15:08:00Z">
              <w:r w:rsidRPr="00152A7F">
                <w:t>r0-, r1+</w:t>
              </w:r>
            </w:ins>
          </w:p>
        </w:tc>
        <w:tc>
          <w:tcPr>
            <w:tcW w:w="1443" w:type="dxa"/>
            <w:tcPrChange w:id="883" w:author="Akeel" w:date="2011-10-15T15:27:00Z">
              <w:tcPr>
                <w:tcW w:w="1443" w:type="dxa"/>
              </w:tcPr>
            </w:tcPrChange>
          </w:tcPr>
          <w:p w:rsidR="00EB68D6" w:rsidRDefault="00EB68D6" w:rsidP="001220A2">
            <w:pPr>
              <w:cnfStyle w:val="000000000000"/>
              <w:rPr>
                <w:ins w:id="884" w:author="Akeel" w:date="2011-10-15T15:08:00Z"/>
              </w:rPr>
            </w:pPr>
            <w:ins w:id="885" w:author="Akeel" w:date="2011-10-15T15:08:00Z">
              <w:r w:rsidRPr="00152A7F">
                <w:t>(|ro|=|r1|)</w:t>
              </w:r>
            </w:ins>
          </w:p>
        </w:tc>
        <w:tc>
          <w:tcPr>
            <w:tcW w:w="1626" w:type="dxa"/>
            <w:tcPrChange w:id="886" w:author="Akeel" w:date="2011-10-15T15:27:00Z">
              <w:tcPr>
                <w:tcW w:w="1626" w:type="dxa"/>
              </w:tcPr>
            </w:tcPrChange>
          </w:tcPr>
          <w:p w:rsidR="00EB68D6" w:rsidRDefault="00EB68D6" w:rsidP="001220A2">
            <w:pPr>
              <w:cnfStyle w:val="000000000000"/>
              <w:rPr>
                <w:ins w:id="887" w:author="Akeel" w:date="2011-10-15T15:08:00Z"/>
              </w:rPr>
            </w:pPr>
            <m:oMathPara>
              <m:oMath>
                <w:ins w:id="888" w:author="Akeel" w:date="2011-10-15T15:08:00Z">
                  <m:r>
                    <w:rPr>
                      <w:rFonts w:ascii="Cambria Math" w:hAnsi="Cambria Math"/>
                    </w:rPr>
                    <m:t>38.37μ</m:t>
                  </m:r>
                </w:ins>
              </m:oMath>
            </m:oMathPara>
          </w:p>
        </w:tc>
      </w:tr>
      <w:tr w:rsidR="00EB68D6" w:rsidTr="005B775B">
        <w:trPr>
          <w:cnfStyle w:val="000000100000"/>
          <w:trHeight w:val="77"/>
          <w:jc w:val="center"/>
          <w:ins w:id="889" w:author="Akeel" w:date="2011-10-15T15:08:00Z"/>
          <w:trPrChange w:id="890" w:author="Akeel" w:date="2011-10-15T15:27:00Z">
            <w:trPr>
              <w:trHeight w:val="77"/>
              <w:jc w:val="center"/>
            </w:trPr>
          </w:trPrChange>
        </w:trPr>
        <w:tc>
          <w:tcPr>
            <w:cnfStyle w:val="001000000000"/>
            <w:tcW w:w="1037" w:type="dxa"/>
            <w:tcPrChange w:id="891" w:author="Akeel" w:date="2011-10-15T15:27:00Z">
              <w:tcPr>
                <w:tcW w:w="1037" w:type="dxa"/>
              </w:tcPr>
            </w:tcPrChange>
          </w:tcPr>
          <w:p w:rsidR="00EB68D6" w:rsidRPr="00EB68D6" w:rsidRDefault="00EB68D6" w:rsidP="00EB68D6">
            <w:pPr>
              <w:jc w:val="center"/>
              <w:cnfStyle w:val="001000100000"/>
              <w:rPr>
                <w:ins w:id="892" w:author="Akeel" w:date="2011-10-15T15:08:00Z"/>
                <w:b w:val="0"/>
                <w:rPrChange w:id="893" w:author="Akeel" w:date="2011-10-15T15:09:00Z">
                  <w:rPr>
                    <w:ins w:id="894" w:author="Akeel" w:date="2011-10-15T15:08:00Z"/>
                  </w:rPr>
                </w:rPrChange>
              </w:rPr>
              <w:pPrChange w:id="895" w:author="Akeel" w:date="2011-10-15T15:09:00Z">
                <w:pPr>
                  <w:cnfStyle w:val="001000100000"/>
                </w:pPr>
              </w:pPrChange>
            </w:pPr>
            <w:ins w:id="896" w:author="Akeel" w:date="2011-10-15T15:08:00Z">
              <w:r w:rsidRPr="00EB68D6">
                <w:rPr>
                  <w:b w:val="0"/>
                  <w:rPrChange w:id="897" w:author="Akeel" w:date="2011-10-15T15:09:00Z">
                    <w:rPr/>
                  </w:rPrChange>
                </w:rPr>
                <w:t>5</w:t>
              </w:r>
            </w:ins>
          </w:p>
        </w:tc>
        <w:tc>
          <w:tcPr>
            <w:tcW w:w="965" w:type="dxa"/>
            <w:tcPrChange w:id="898" w:author="Akeel" w:date="2011-10-15T15:27:00Z">
              <w:tcPr>
                <w:tcW w:w="965" w:type="dxa"/>
              </w:tcPr>
            </w:tcPrChange>
          </w:tcPr>
          <w:p w:rsidR="00EB68D6" w:rsidRPr="00152A7F" w:rsidRDefault="00EB68D6" w:rsidP="001220A2">
            <w:pPr>
              <w:cnfStyle w:val="000000100000"/>
              <w:rPr>
                <w:ins w:id="899" w:author="Akeel" w:date="2011-10-15T15:08:00Z"/>
              </w:rPr>
            </w:pPr>
            <w:ins w:id="900" w:author="Akeel" w:date="2011-10-15T15:08:00Z">
              <w:r w:rsidRPr="00152A7F">
                <w:t>r0 , r1</w:t>
              </w:r>
            </w:ins>
          </w:p>
        </w:tc>
        <w:tc>
          <w:tcPr>
            <w:tcW w:w="1443" w:type="dxa"/>
            <w:tcPrChange w:id="901" w:author="Akeel" w:date="2011-10-15T15:27:00Z">
              <w:tcPr>
                <w:tcW w:w="1443" w:type="dxa"/>
              </w:tcPr>
            </w:tcPrChange>
          </w:tcPr>
          <w:p w:rsidR="00EB68D6" w:rsidRDefault="00EB68D6" w:rsidP="001220A2">
            <w:pPr>
              <w:cnfStyle w:val="000000100000"/>
              <w:rPr>
                <w:ins w:id="902" w:author="Akeel" w:date="2011-10-15T15:08:00Z"/>
              </w:rPr>
            </w:pPr>
            <w:ins w:id="903" w:author="Akeel" w:date="2011-10-15T15:08:00Z">
              <w:r>
                <w:t>r0 overflown</w:t>
              </w:r>
            </w:ins>
          </w:p>
        </w:tc>
        <w:tc>
          <w:tcPr>
            <w:tcW w:w="1626" w:type="dxa"/>
            <w:tcPrChange w:id="904" w:author="Akeel" w:date="2011-10-15T15:27:00Z">
              <w:tcPr>
                <w:tcW w:w="1626" w:type="dxa"/>
              </w:tcPr>
            </w:tcPrChange>
          </w:tcPr>
          <w:p w:rsidR="00EB68D6" w:rsidRDefault="00EB68D6" w:rsidP="001220A2">
            <w:pPr>
              <w:keepNext/>
              <w:cnfStyle w:val="000000100000"/>
              <w:rPr>
                <w:ins w:id="905" w:author="Akeel" w:date="2011-10-15T15:08:00Z"/>
              </w:rPr>
            </w:pPr>
            <m:oMathPara>
              <m:oMath>
                <w:ins w:id="906" w:author="Akeel" w:date="2011-10-15T15:08:00Z">
                  <m:r>
                    <w:rPr>
                      <w:rFonts w:ascii="Cambria Math" w:hAnsi="Cambria Math"/>
                    </w:rPr>
                    <m:t>1.88μ</m:t>
                  </m:r>
                </w:ins>
              </m:oMath>
            </m:oMathPara>
          </w:p>
        </w:tc>
      </w:tr>
    </w:tbl>
    <w:p w:rsidR="00EB68D6" w:rsidRDefault="00EB68D6" w:rsidP="00EB68D6">
      <w:pPr>
        <w:pStyle w:val="Caption"/>
        <w:jc w:val="center"/>
        <w:rPr>
          <w:ins w:id="907" w:author="Akeel" w:date="2011-10-15T15:08:00Z"/>
        </w:rPr>
      </w:pPr>
      <w:ins w:id="908" w:author="Akeel" w:date="2011-10-15T15:08:00Z">
        <w:r>
          <w:t xml:space="preserve">Table </w:t>
        </w:r>
        <w:r>
          <w:fldChar w:fldCharType="begin"/>
        </w:r>
        <w:r>
          <w:instrText xml:space="preserve"> SEQ Table \* ARABIC </w:instrText>
        </w:r>
        <w:r>
          <w:fldChar w:fldCharType="separate"/>
        </w:r>
      </w:ins>
      <w:ins w:id="909" w:author="Akeel" w:date="2011-10-15T15:31:00Z">
        <w:r w:rsidR="006B7726">
          <w:rPr>
            <w:noProof/>
          </w:rPr>
          <w:t>2</w:t>
        </w:r>
      </w:ins>
      <w:ins w:id="910" w:author="Akeel" w:date="2011-10-15T15:08:00Z">
        <w:r>
          <w:fldChar w:fldCharType="end"/>
        </w:r>
        <w:r>
          <w:t xml:space="preserve"> Running time for each test case</w:t>
        </w:r>
      </w:ins>
    </w:p>
    <w:p w:rsidR="00EB68D6" w:rsidRDefault="00EB68D6" w:rsidP="00EB68D6">
      <w:pPr>
        <w:rPr>
          <w:ins w:id="911" w:author="Akeel" w:date="2011-10-15T15:08:00Z"/>
        </w:rPr>
      </w:pPr>
      <w:ins w:id="912" w:author="Akeel" w:date="2011-10-15T15:08:00Z">
        <w:r>
          <w:t xml:space="preserve">Without knowing the frequency of occurrence of each of the test cases, an exact measurement for the average running time cannot be obtained. However, a rough estimate would place the average time taken at about 40 </w:t>
        </w:r>
        <m:oMath>
          <m:r>
            <w:rPr>
              <w:rFonts w:ascii="Cambria Math" w:hAnsi="Cambria Math"/>
            </w:rPr>
            <m:t>μ</m:t>
          </m:r>
        </m:oMath>
        <w:r>
          <w:t xml:space="preserve">s. </w:t>
        </w:r>
      </w:ins>
    </w:p>
    <w:p w:rsidR="007E36CC" w:rsidDel="00EB68D6" w:rsidRDefault="00EB68D6" w:rsidP="00FC2A30">
      <w:pPr>
        <w:rPr>
          <w:del w:id="913" w:author="Akeel" w:date="2011-10-15T15:05:00Z"/>
        </w:rPr>
        <w:pPrChange w:id="914" w:author="Akeel" w:date="2011-10-15T15:16:00Z">
          <w:pPr>
            <w:pStyle w:val="Heading1"/>
          </w:pPr>
        </w:pPrChange>
      </w:pPr>
      <w:ins w:id="915" w:author="Akeel" w:date="2011-10-15T15:08:00Z">
        <w:r>
          <w:lastRenderedPageBreak/>
          <w:t xml:space="preserve">Finally, one performance tweak that was introduced in the final stages of the design was to place the code handling the swap for case 3 right on top of case 4. This meant that execution would directly roll off into case 4 without the need for an extra branch. </w:t>
        </w:r>
      </w:ins>
      <w:del w:id="916" w:author="Akeel" w:date="2011-10-15T15:05:00Z">
        <w:r w:rsidR="002D0D12" w:rsidDel="00EB68D6">
          <w:delText>BCDADD</w:delText>
        </w:r>
      </w:del>
    </w:p>
    <w:p w:rsidR="002D0D12" w:rsidDel="00EB68D6" w:rsidRDefault="002D0D12" w:rsidP="00FC2A30">
      <w:pPr>
        <w:rPr>
          <w:del w:id="917" w:author="Akeel" w:date="2011-10-15T15:05:00Z"/>
        </w:rPr>
        <w:pPrChange w:id="918" w:author="Akeel" w:date="2011-10-15T15:16:00Z">
          <w:pPr>
            <w:pStyle w:val="Heading2"/>
          </w:pPr>
        </w:pPrChange>
      </w:pPr>
      <w:del w:id="919" w:author="Akeel" w:date="2011-10-15T15:05:00Z">
        <w:r w:rsidDel="00EB68D6">
          <w:delText xml:space="preserve">Functional </w:delText>
        </w:r>
        <w:r w:rsidDel="00EB68D6">
          <w:delText>Specs</w:delText>
        </w:r>
      </w:del>
      <w:ins w:id="920" w:author="MJ007" w:date="2011-10-10T12:12:00Z">
        <w:del w:id="921" w:author="Akeel" w:date="2011-10-15T15:05:00Z">
          <w:r w:rsidR="00AA5D4C" w:rsidDel="00EB68D6">
            <w:delText>Specification</w:delText>
          </w:r>
        </w:del>
      </w:ins>
    </w:p>
    <w:p w:rsidR="002D0D12" w:rsidRPr="002D0D12" w:rsidDel="00657100" w:rsidRDefault="002D0D12" w:rsidP="00FC2A30">
      <w:pPr>
        <w:rPr>
          <w:del w:id="922" w:author="Akeel" w:date="2011-10-05T00:07:00Z"/>
        </w:rPr>
        <w:pPrChange w:id="923" w:author="Akeel" w:date="2011-10-15T15:16:00Z">
          <w:pPr>
            <w:tabs>
              <w:tab w:val="left" w:pos="1708"/>
            </w:tabs>
          </w:pPr>
        </w:pPrChange>
      </w:pPr>
      <w:del w:id="924" w:author="Akeel" w:date="2011-10-05T00:07:00Z">
        <w:r w:rsidDel="00657100">
          <w:delText>Bla Bla</w:delText>
        </w:r>
        <w:r w:rsidDel="00657100">
          <w:tab/>
        </w:r>
      </w:del>
    </w:p>
    <w:p w:rsidR="00960195" w:rsidDel="00EB68D6" w:rsidRDefault="002D0D12" w:rsidP="00FC2A30">
      <w:pPr>
        <w:rPr>
          <w:del w:id="925" w:author="Akeel" w:date="2011-10-15T15:05:00Z"/>
        </w:rPr>
        <w:pPrChange w:id="926" w:author="Akeel" w:date="2011-10-15T15:16:00Z">
          <w:pPr>
            <w:pStyle w:val="Heading2"/>
          </w:pPr>
        </w:pPrChange>
      </w:pPr>
      <w:del w:id="927" w:author="Akeel" w:date="2011-10-04T19:51:00Z">
        <w:r w:rsidDel="00EC3C08">
          <w:delText>State Diagram</w:delText>
        </w:r>
      </w:del>
      <w:ins w:id="928" w:author="MJ007" w:date="2011-10-10T12:14:00Z">
        <w:del w:id="929" w:author="Akeel" w:date="2011-10-15T15:05:00Z">
          <w:r w:rsidR="001C0616" w:rsidDel="00EB68D6">
            <w:rPr>
              <w:noProof/>
            </w:rPr>
            <w:pict>
              <v:shape id="Text Box 4" o:spid="_x0000_s1028" type="#_x0000_t202" style="position:absolute;margin-left:-76.5pt;margin-top:646.5pt;width:608.6pt;height:21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" stroked="f">
                <v:textbox style="mso-next-textbox:#Text Box 4;mso-fit-shape-to-text:t" inset="0,0,0,0">
                  <w:txbxContent>
                    <w:p w:rsidR="001220A2" w:rsidRDefault="001220A2">
                      <w:pPr>
                        <w:pStyle w:val="Caption"/>
                        <w:jc w:val="center"/>
                        <w:rPr>
                          <w:rFonts w:eastAsiaTheme="minorHAnsi"/>
                          <w:noProof/>
                        </w:rPr>
                        <w:pPrChange w:id="930" w:author="MJ007" w:date="2011-10-10T12:14:00Z">
                          <w:pPr/>
                        </w:pPrChange>
                      </w:pPr>
                      <w:ins w:id="931" w:author="MJ007" w:date="2011-10-10T12:14:00Z">
                        <w:r>
                          <w:t xml:space="preserve">Figure </w:t>
                        </w:r>
                        <w:r>
                          <w:fldChar w:fldCharType="begin"/>
                        </w:r>
                        <w:r>
                          <w:instrText xml:space="preserve"> SEQ Figure \* ARABIC </w:instrText>
                        </w:r>
                      </w:ins>
                      <w:r>
                        <w:fldChar w:fldCharType="separate"/>
                      </w:r>
                      <w:ins w:id="932" w:author="Akeel" w:date="2011-10-15T15:31:00Z">
                        <w:r w:rsidR="006B7726">
                          <w:rPr>
                            <w:noProof/>
                          </w:rPr>
                          <w:t>2</w:t>
                        </w:r>
                      </w:ins>
                      <w:ins w:id="933" w:author="MJ007" w:date="2011-10-10T12:14:00Z">
                        <w:r>
                          <w:fldChar w:fldCharType="end"/>
                        </w:r>
                        <w:r w:rsidRPr="0082424D">
                          <w:t xml:space="preserve"> State Diagram of bcdadd</w:t>
                        </w:r>
                      </w:ins>
                    </w:p>
                  </w:txbxContent>
                </v:textbox>
                <w10:wrap type="square"/>
              </v:shape>
            </w:pict>
          </w:r>
        </w:del>
      </w:ins>
    </w:p>
    <w:p w:rsidR="00960195" w:rsidDel="00EB68D6" w:rsidRDefault="002D0D12" w:rsidP="00FC2A30">
      <w:pPr>
        <w:rPr>
          <w:del w:id="934" w:author="Akeel" w:date="2011-10-15T15:05:00Z"/>
        </w:rPr>
        <w:pPrChange w:id="935" w:author="Akeel" w:date="2011-10-15T15:16:00Z">
          <w:pPr>
            <w:pStyle w:val="Heading2"/>
          </w:pPr>
        </w:pPrChange>
      </w:pPr>
      <w:del w:id="936" w:author="Akeel" w:date="2011-10-04T19:49:00Z">
        <w:r w:rsidDel="00EC3C08">
          <w:delText>Bla Bla</w:delText>
        </w:r>
      </w:del>
    </w:p>
    <w:p w:rsidR="00AA5D4C" w:rsidDel="00EB68D6" w:rsidRDefault="00AA5D4C" w:rsidP="00FC2A30">
      <w:pPr>
        <w:rPr>
          <w:ins w:id="937" w:author="MJ007" w:date="2011-10-10T12:13:00Z"/>
          <w:del w:id="938" w:author="Akeel" w:date="2011-10-15T15:05:00Z"/>
        </w:rPr>
        <w:pPrChange w:id="939" w:author="Akeel" w:date="2011-10-15T15:16:00Z">
          <w:pPr/>
        </w:pPrChange>
      </w:pPr>
    </w:p>
    <w:p w:rsidR="000A7DD7" w:rsidDel="00EB68D6" w:rsidRDefault="002D0D12" w:rsidP="00FC2A30">
      <w:pPr>
        <w:rPr>
          <w:del w:id="940" w:author="Akeel" w:date="2011-10-15T15:05:00Z"/>
        </w:rPr>
        <w:pPrChange w:id="941" w:author="Akeel" w:date="2011-10-15T15:16:00Z">
          <w:pPr>
            <w:pStyle w:val="Heading2"/>
          </w:pPr>
        </w:pPrChange>
      </w:pPr>
      <w:del w:id="942" w:author="Akeel" w:date="2011-10-15T15:05:00Z">
        <w:r w:rsidDel="00EB68D6">
          <w:delText>Validation</w:delText>
        </w:r>
      </w:del>
    </w:p>
    <w:p w:rsidR="00915594" w:rsidDel="00EB68D6" w:rsidRDefault="000619DB" w:rsidP="00FC2A30">
      <w:pPr>
        <w:rPr>
          <w:del w:id="943" w:author="Akeel" w:date="2011-10-15T15:05:00Z"/>
        </w:rPr>
        <w:pPrChange w:id="944" w:author="Akeel" w:date="2011-10-15T15:16:00Z">
          <w:pPr/>
        </w:pPrChange>
      </w:pPr>
      <w:del w:id="945" w:author="Akeel" w:date="2011-10-15T15:05:00Z">
        <w:r w:rsidDel="00EB68D6">
          <w:delText xml:space="preserve">In order to test, validate and debug the bcdadd routine, a wrapper </w:delText>
        </w:r>
        <w:r w:rsidR="00152A7F" w:rsidDel="00EB68D6">
          <w:delText>sub</w:delText>
        </w:r>
        <w:r w:rsidDel="00EB68D6">
          <w:delText xml:space="preserve">routine that includes test cases covering </w:delText>
        </w:r>
      </w:del>
      <w:del w:id="946" w:author="Akeel" w:date="2011-10-04T19:44:00Z">
        <w:r w:rsidDel="00915594">
          <w:delText xml:space="preserve">all </w:delText>
        </w:r>
      </w:del>
      <w:del w:id="947" w:author="Akeel" w:date="2011-10-15T15:05:00Z">
        <w:r w:rsidDel="00EB68D6">
          <w:delText>possible scenarios in the state diagram was written.</w:delText>
        </w:r>
      </w:del>
    </w:p>
    <w:tbl>
      <w:tblPr>
        <w:tblStyle w:val="TableGrid"/>
        <w:tblW w:w="7316" w:type="dxa"/>
        <w:jc w:val="center"/>
        <w:tblLook w:val="04A0"/>
        <w:tblPrChange w:id="948" w:author="Akeel" w:date="2011-10-09T18:04:00Z">
          <w:tblPr>
            <w:tblStyle w:val="TableGrid"/>
            <w:tblW w:w="9540" w:type="dxa"/>
            <w:tblLook w:val="04A0"/>
          </w:tblPr>
        </w:tblPrChange>
      </w:tblPr>
      <w:tblGrid>
        <w:gridCol w:w="1037"/>
        <w:gridCol w:w="965"/>
        <w:gridCol w:w="635"/>
        <w:gridCol w:w="808"/>
        <w:gridCol w:w="507"/>
        <w:gridCol w:w="8"/>
        <w:gridCol w:w="598"/>
        <w:gridCol w:w="837"/>
        <w:gridCol w:w="478"/>
        <w:gridCol w:w="1443"/>
        <w:tblGridChange w:id="949">
          <w:tblGrid>
            <w:gridCol w:w="1037"/>
            <w:gridCol w:w="965"/>
            <w:gridCol w:w="635"/>
            <w:gridCol w:w="808"/>
            <w:gridCol w:w="507"/>
            <w:gridCol w:w="8"/>
            <w:gridCol w:w="598"/>
            <w:gridCol w:w="837"/>
            <w:gridCol w:w="478"/>
            <w:gridCol w:w="1443"/>
          </w:tblGrid>
        </w:tblGridChange>
      </w:tblGrid>
      <w:tr w:rsidR="00C778A6" w:rsidDel="00C778A6" w:rsidTr="005D0FD7">
        <w:trPr>
          <w:gridAfter w:val="4"/>
          <w:wAfter w:w="3356" w:type="dxa"/>
          <w:jc w:val="center"/>
          <w:del w:id="950" w:author="Akeel" w:date="2011-10-04T19:43:00Z"/>
          <w:trPrChange w:id="951" w:author="Akeel" w:date="2011-10-09T18:04:00Z">
            <w:trPr>
              <w:gridAfter w:val="4"/>
            </w:trPr>
          </w:trPrChange>
        </w:trPr>
        <w:tc>
          <w:tcPr>
            <w:tcW w:w="1037" w:type="dxa"/>
            <w:tcPrChange w:id="952" w:author="Akeel" w:date="2011-10-09T18:04:00Z">
              <w:tcPr>
                <w:tcW w:w="1005" w:type="dxa"/>
              </w:tcPr>
            </w:tcPrChange>
          </w:tcPr>
          <w:p w:rsidR="00C778A6" w:rsidDel="00C778A6" w:rsidRDefault="00C778A6" w:rsidP="00FC2A30">
            <w:pPr>
              <w:rPr>
                <w:del w:id="953" w:author="Akeel" w:date="2011-10-04T19:43:00Z"/>
              </w:rPr>
              <w:pPrChange w:id="954" w:author="Akeel" w:date="2011-10-15T15:16:00Z">
                <w:pPr/>
              </w:pPrChange>
            </w:pPr>
            <w:del w:id="955" w:author="Akeel" w:date="2011-10-04T19:43:00Z">
              <w:r w:rsidDel="00C778A6">
                <w:delText>Case Number</w:delText>
              </w:r>
            </w:del>
          </w:p>
        </w:tc>
        <w:tc>
          <w:tcPr>
            <w:tcW w:w="965" w:type="dxa"/>
            <w:tcPrChange w:id="956" w:author="Akeel" w:date="2011-10-09T18:04:00Z">
              <w:tcPr>
                <w:tcW w:w="902" w:type="dxa"/>
              </w:tcPr>
            </w:tcPrChange>
          </w:tcPr>
          <w:p w:rsidR="00C778A6" w:rsidDel="00C778A6" w:rsidRDefault="00C778A6" w:rsidP="00FC2A30">
            <w:pPr>
              <w:rPr>
                <w:del w:id="957" w:author="Akeel" w:date="2011-10-04T19:43:00Z"/>
              </w:rPr>
              <w:pPrChange w:id="958" w:author="Akeel" w:date="2011-10-15T15:16:00Z">
                <w:pPr/>
              </w:pPrChange>
            </w:pPr>
            <w:del w:id="959" w:author="Akeel" w:date="2011-10-04T19:43:00Z">
              <w:r w:rsidDel="00C778A6">
                <w:delText>Case</w:delText>
              </w:r>
            </w:del>
          </w:p>
        </w:tc>
        <w:tc>
          <w:tcPr>
            <w:tcW w:w="1443" w:type="dxa"/>
            <w:gridSpan w:val="2"/>
            <w:tcPrChange w:id="960" w:author="Akeel" w:date="2011-10-09T18:04:00Z">
              <w:tcPr>
                <w:tcW w:w="1368" w:type="dxa"/>
                <w:gridSpan w:val="2"/>
              </w:tcPr>
            </w:tcPrChange>
          </w:tcPr>
          <w:p w:rsidR="00C778A6" w:rsidDel="00C778A6" w:rsidRDefault="00C778A6" w:rsidP="00FC2A30">
            <w:pPr>
              <w:rPr>
                <w:del w:id="961" w:author="Akeel" w:date="2011-10-04T19:43:00Z"/>
              </w:rPr>
              <w:pPrChange w:id="962" w:author="Akeel" w:date="2011-10-15T15:16:00Z">
                <w:pPr/>
              </w:pPrChange>
            </w:pPr>
          </w:p>
        </w:tc>
        <w:tc>
          <w:tcPr>
            <w:tcW w:w="515" w:type="dxa"/>
            <w:gridSpan w:val="2"/>
            <w:tcPrChange w:id="963" w:author="Akeel" w:date="2011-10-09T18:04:00Z">
              <w:tcPr>
                <w:tcW w:w="382" w:type="dxa"/>
                <w:gridSpan w:val="2"/>
              </w:tcPr>
            </w:tcPrChange>
          </w:tcPr>
          <w:p w:rsidR="00C778A6" w:rsidDel="00C778A6" w:rsidRDefault="00C778A6" w:rsidP="00FC2A30">
            <w:pPr>
              <w:rPr>
                <w:del w:id="964" w:author="Akeel" w:date="2011-10-04T19:43:00Z"/>
              </w:rPr>
              <w:pPrChange w:id="965" w:author="Akeel" w:date="2011-10-15T15:16:00Z">
                <w:pPr/>
              </w:pPrChange>
            </w:pPr>
          </w:p>
        </w:tc>
      </w:tr>
      <w:tr w:rsidR="00C778A6" w:rsidDel="00EB68D6" w:rsidTr="005D0FD7">
        <w:tblPrEx>
          <w:tblPrExChange w:id="966" w:author="Akeel" w:date="2011-10-09T18:04:00Z">
            <w:tblPrEx>
              <w:tblW w:w="7795" w:type="dxa"/>
            </w:tblPrEx>
          </w:tblPrExChange>
        </w:tblPrEx>
        <w:trPr>
          <w:jc w:val="center"/>
          <w:del w:id="967" w:author="Akeel" w:date="2011-10-15T15:05:00Z"/>
        </w:trPr>
        <w:tc>
          <w:tcPr>
            <w:tcW w:w="1037" w:type="dxa"/>
            <w:tcPrChange w:id="968" w:author="Akeel" w:date="2011-10-09T18:04:00Z">
              <w:tcPr>
                <w:tcW w:w="1037" w:type="dxa"/>
              </w:tcPr>
            </w:tcPrChange>
          </w:tcPr>
          <w:p w:rsidR="00C778A6" w:rsidDel="00EB68D6" w:rsidRDefault="00C778A6" w:rsidP="00FC2A30">
            <w:pPr>
              <w:rPr>
                <w:del w:id="969" w:author="Akeel" w:date="2011-10-15T15:05:00Z"/>
              </w:rPr>
              <w:pPrChange w:id="970" w:author="Akeel" w:date="2011-10-15T15:16:00Z">
                <w:pPr/>
              </w:pPrChange>
            </w:pPr>
            <w:del w:id="971" w:author="Akeel" w:date="2011-10-15T15:05:00Z">
              <w:r w:rsidDel="00EB68D6">
                <w:delText>Case</w:delText>
              </w:r>
            </w:del>
          </w:p>
        </w:tc>
        <w:tc>
          <w:tcPr>
            <w:tcW w:w="965" w:type="dxa"/>
            <w:tcPrChange w:id="972" w:author="Akeel" w:date="2011-10-09T18:04:00Z">
              <w:tcPr>
                <w:tcW w:w="965" w:type="dxa"/>
              </w:tcPr>
            </w:tcPrChange>
          </w:tcPr>
          <w:p w:rsidR="00C778A6" w:rsidDel="00EB68D6" w:rsidRDefault="00C778A6" w:rsidP="00FC2A30">
            <w:pPr>
              <w:rPr>
                <w:del w:id="973" w:author="Akeel" w:date="2011-10-15T15:05:00Z"/>
              </w:rPr>
              <w:pPrChange w:id="974" w:author="Akeel" w:date="2011-10-15T15:16:00Z">
                <w:pPr/>
              </w:pPrChange>
            </w:pPr>
            <w:del w:id="975" w:author="Akeel" w:date="2011-10-15T15:05:00Z">
              <w:r w:rsidDel="00EB68D6">
                <w:delText>Signs</w:delText>
              </w:r>
            </w:del>
          </w:p>
        </w:tc>
        <w:tc>
          <w:tcPr>
            <w:tcW w:w="1443" w:type="dxa"/>
            <w:gridSpan w:val="2"/>
            <w:tcPrChange w:id="976" w:author="Akeel" w:date="2011-10-09T18:04:00Z">
              <w:tcPr>
                <w:tcW w:w="1443" w:type="dxa"/>
                <w:gridSpan w:val="2"/>
              </w:tcPr>
            </w:tcPrChange>
          </w:tcPr>
          <w:p w:rsidR="00C778A6" w:rsidDel="00EB68D6" w:rsidRDefault="00C778A6" w:rsidP="00FC2A30">
            <w:pPr>
              <w:rPr>
                <w:del w:id="977" w:author="Akeel" w:date="2011-10-15T15:05:00Z"/>
              </w:rPr>
              <w:pPrChange w:id="978" w:author="Akeel" w:date="2011-10-15T15:16:00Z">
                <w:pPr/>
              </w:pPrChange>
            </w:pPr>
            <w:del w:id="979" w:author="Akeel" w:date="2011-10-15T15:05:00Z">
              <w:r w:rsidDel="00EB68D6">
                <w:delText>Specs</w:delText>
              </w:r>
            </w:del>
          </w:p>
        </w:tc>
        <w:tc>
          <w:tcPr>
            <w:tcW w:w="1950" w:type="dxa"/>
            <w:gridSpan w:val="4"/>
            <w:tcPrChange w:id="980" w:author="Akeel" w:date="2011-10-09T18:04:00Z">
              <w:tcPr>
                <w:tcW w:w="1950" w:type="dxa"/>
                <w:gridSpan w:val="4"/>
              </w:tcPr>
            </w:tcPrChange>
          </w:tcPr>
          <w:p w:rsidR="00C778A6" w:rsidDel="00EB68D6" w:rsidRDefault="00C778A6" w:rsidP="00FC2A30">
            <w:pPr>
              <w:rPr>
                <w:del w:id="981" w:author="Akeel" w:date="2011-10-15T15:05:00Z"/>
              </w:rPr>
              <w:pPrChange w:id="982" w:author="Akeel" w:date="2011-10-15T15:16:00Z">
                <w:pPr/>
              </w:pPrChange>
            </w:pPr>
          </w:p>
        </w:tc>
        <w:tc>
          <w:tcPr>
            <w:tcW w:w="1921" w:type="dxa"/>
            <w:gridSpan w:val="2"/>
            <w:tcPrChange w:id="983" w:author="Akeel" w:date="2011-10-09T18:04:00Z">
              <w:tcPr>
                <w:tcW w:w="1921" w:type="dxa"/>
                <w:gridSpan w:val="2"/>
              </w:tcPr>
            </w:tcPrChange>
          </w:tcPr>
          <w:p w:rsidR="00C778A6" w:rsidDel="00EB68D6" w:rsidRDefault="00C778A6" w:rsidP="00FC2A30">
            <w:pPr>
              <w:rPr>
                <w:del w:id="984" w:author="Akeel" w:date="2011-10-15T15:05:00Z"/>
              </w:rPr>
              <w:pPrChange w:id="985" w:author="Akeel" w:date="2011-10-15T15:16:00Z">
                <w:pPr/>
              </w:pPrChange>
            </w:pPr>
          </w:p>
        </w:tc>
      </w:tr>
      <w:tr w:rsidR="00C778A6" w:rsidDel="00EB68D6" w:rsidTr="005D0FD7">
        <w:trPr>
          <w:gridAfter w:val="1"/>
          <w:wAfter w:w="1443" w:type="dxa"/>
          <w:jc w:val="center"/>
          <w:del w:id="986" w:author="Akeel" w:date="2011-10-15T15:05:00Z"/>
        </w:trPr>
        <w:tc>
          <w:tcPr>
            <w:tcW w:w="1037" w:type="dxa"/>
          </w:tcPr>
          <w:p w:rsidR="00C778A6" w:rsidDel="00EB68D6" w:rsidRDefault="00C778A6" w:rsidP="00FC2A30">
            <w:pPr>
              <w:rPr>
                <w:del w:id="987" w:author="Akeel" w:date="2011-10-15T15:05:00Z"/>
              </w:rPr>
              <w:pPrChange w:id="988" w:author="Akeel" w:date="2011-10-15T15:16:00Z">
                <w:pPr/>
              </w:pPrChange>
            </w:pPr>
          </w:p>
        </w:tc>
        <w:tc>
          <w:tcPr>
            <w:tcW w:w="965" w:type="dxa"/>
          </w:tcPr>
          <w:p w:rsidR="00C778A6" w:rsidDel="00EB68D6" w:rsidRDefault="00C778A6" w:rsidP="00FC2A30">
            <w:pPr>
              <w:rPr>
                <w:del w:id="989" w:author="Akeel" w:date="2011-10-15T15:05:00Z"/>
              </w:rPr>
              <w:pPrChange w:id="990" w:author="Akeel" w:date="2011-10-15T15:16:00Z">
                <w:pPr/>
              </w:pPrChange>
            </w:pPr>
          </w:p>
        </w:tc>
        <w:tc>
          <w:tcPr>
            <w:tcW w:w="635" w:type="dxa"/>
          </w:tcPr>
          <w:p w:rsidR="00C778A6" w:rsidDel="00EB68D6" w:rsidRDefault="00C778A6" w:rsidP="00FC2A30">
            <w:pPr>
              <w:rPr>
                <w:del w:id="991" w:author="Akeel" w:date="2011-10-15T15:05:00Z"/>
              </w:rPr>
              <w:pPrChange w:id="992" w:author="Akeel" w:date="2011-10-15T15:16:00Z">
                <w:pPr/>
              </w:pPrChange>
            </w:pPr>
            <w:del w:id="993" w:author="Akeel" w:date="2011-10-15T15:05:00Z">
              <w:r w:rsidDel="00EB68D6">
                <w:delText>Sign</w:delText>
              </w:r>
            </w:del>
          </w:p>
        </w:tc>
        <w:tc>
          <w:tcPr>
            <w:tcW w:w="1315" w:type="dxa"/>
            <w:gridSpan w:val="2"/>
          </w:tcPr>
          <w:p w:rsidR="00C778A6" w:rsidDel="00EB68D6" w:rsidRDefault="00C778A6" w:rsidP="00FC2A30">
            <w:pPr>
              <w:rPr>
                <w:del w:id="994" w:author="Akeel" w:date="2011-10-15T15:05:00Z"/>
              </w:rPr>
              <w:pPrChange w:id="995" w:author="Akeel" w:date="2011-10-15T15:16:00Z">
                <w:pPr/>
              </w:pPrChange>
            </w:pPr>
            <w:del w:id="996" w:author="Akeel" w:date="2011-10-04T19:40:00Z">
              <w:r w:rsidDel="00C778A6">
                <w:delText>Value</w:delText>
              </w:r>
            </w:del>
          </w:p>
        </w:tc>
        <w:tc>
          <w:tcPr>
            <w:tcW w:w="606" w:type="dxa"/>
            <w:gridSpan w:val="2"/>
          </w:tcPr>
          <w:p w:rsidR="00C778A6" w:rsidDel="00EB68D6" w:rsidRDefault="00C778A6" w:rsidP="00FC2A30">
            <w:pPr>
              <w:rPr>
                <w:del w:id="997" w:author="Akeel" w:date="2011-10-15T15:05:00Z"/>
              </w:rPr>
              <w:pPrChange w:id="998" w:author="Akeel" w:date="2011-10-15T15:16:00Z">
                <w:pPr/>
              </w:pPrChange>
            </w:pPr>
            <w:del w:id="999" w:author="Akeel" w:date="2011-10-15T15:05:00Z">
              <w:r w:rsidDel="00EB68D6">
                <w:delText>Sign</w:delText>
              </w:r>
            </w:del>
          </w:p>
        </w:tc>
        <w:tc>
          <w:tcPr>
            <w:tcW w:w="1315" w:type="dxa"/>
            <w:gridSpan w:val="2"/>
          </w:tcPr>
          <w:p w:rsidR="00C778A6" w:rsidDel="00EB68D6" w:rsidRDefault="00C778A6" w:rsidP="00FC2A30">
            <w:pPr>
              <w:rPr>
                <w:del w:id="1000" w:author="Akeel" w:date="2011-10-15T15:05:00Z"/>
              </w:rPr>
              <w:pPrChange w:id="1001" w:author="Akeel" w:date="2011-10-15T15:16:00Z">
                <w:pPr/>
              </w:pPrChange>
            </w:pPr>
            <w:del w:id="1002" w:author="Akeel" w:date="2011-10-15T15:05:00Z">
              <w:r w:rsidDel="00EB68D6">
                <w:delText>Hex</w:delText>
              </w:r>
            </w:del>
          </w:p>
        </w:tc>
      </w:tr>
      <w:tr w:rsidR="00C778A6" w:rsidDel="00EB68D6" w:rsidTr="005D0FD7">
        <w:trPr>
          <w:gridAfter w:val="1"/>
          <w:wAfter w:w="1443" w:type="dxa"/>
          <w:jc w:val="center"/>
          <w:del w:id="1003" w:author="Akeel" w:date="2011-10-15T15:05:00Z"/>
        </w:trPr>
        <w:tc>
          <w:tcPr>
            <w:tcW w:w="1037" w:type="dxa"/>
          </w:tcPr>
          <w:p w:rsidR="00C778A6" w:rsidDel="00EB68D6" w:rsidRDefault="00C778A6" w:rsidP="00FC2A30">
            <w:pPr>
              <w:rPr>
                <w:del w:id="1004" w:author="Akeel" w:date="2011-10-15T15:05:00Z"/>
              </w:rPr>
              <w:pPrChange w:id="1005" w:author="Akeel" w:date="2011-10-15T15:16:00Z">
                <w:pPr/>
              </w:pPrChange>
            </w:pPr>
            <w:del w:id="1006" w:author="Akeel" w:date="2011-10-15T15:05:00Z">
              <w:r w:rsidDel="00EB68D6">
                <w:delText>1</w:delText>
              </w:r>
            </w:del>
          </w:p>
        </w:tc>
        <w:tc>
          <w:tcPr>
            <w:tcW w:w="965" w:type="dxa"/>
          </w:tcPr>
          <w:p w:rsidR="00960195" w:rsidDel="00EB68D6" w:rsidRDefault="00C778A6" w:rsidP="00FC2A30">
            <w:pPr>
              <w:rPr>
                <w:del w:id="1007" w:author="Akeel" w:date="2011-10-15T15:05:00Z"/>
              </w:rPr>
              <w:pPrChange w:id="1008" w:author="Akeel" w:date="2011-10-15T15:16:00Z">
                <w:pPr>
                  <w:spacing w:after="200" w:line="276" w:lineRule="auto"/>
                </w:pPr>
              </w:pPrChange>
            </w:pPr>
            <w:del w:id="1009" w:author="Akeel" w:date="2011-10-04T19:39:00Z">
              <w:r w:rsidDel="00C778A6">
                <w:delText>R0</w:delText>
              </w:r>
            </w:del>
            <w:del w:id="1010" w:author="Akeel" w:date="2011-10-15T15:05:00Z">
              <w:r w:rsidRPr="00152A7F" w:rsidDel="00EB68D6">
                <w:delText>+,</w:delText>
              </w:r>
              <w:r w:rsidDel="00EB68D6">
                <w:delText xml:space="preserve"> </w:delText>
              </w:r>
            </w:del>
            <w:del w:id="1011" w:author="Akeel" w:date="2011-10-04T19:39:00Z">
              <w:r w:rsidDel="00C778A6">
                <w:delText>R</w:delText>
              </w:r>
              <w:r w:rsidRPr="00152A7F" w:rsidDel="00C778A6">
                <w:delText>1</w:delText>
              </w:r>
            </w:del>
            <w:del w:id="1012" w:author="Akeel" w:date="2011-10-15T15:05:00Z">
              <w:r w:rsidRPr="00152A7F" w:rsidDel="00EB68D6">
                <w:delText>+</w:delText>
              </w:r>
            </w:del>
          </w:p>
        </w:tc>
        <w:tc>
          <w:tcPr>
            <w:tcW w:w="635" w:type="dxa"/>
          </w:tcPr>
          <w:p w:rsidR="00C778A6" w:rsidDel="00EB68D6" w:rsidRDefault="00C778A6" w:rsidP="00FC2A30">
            <w:pPr>
              <w:rPr>
                <w:del w:id="1013" w:author="Akeel" w:date="2011-10-15T15:05:00Z"/>
              </w:rPr>
              <w:pPrChange w:id="1014" w:author="Akeel" w:date="2011-10-15T15:16:00Z">
                <w:pPr/>
              </w:pPrChange>
            </w:pPr>
            <w:del w:id="1015" w:author="Akeel" w:date="2011-10-15T15:05:00Z">
              <w:r w:rsidDel="00EB68D6">
                <w:delText>+</w:delText>
              </w:r>
            </w:del>
          </w:p>
        </w:tc>
        <w:tc>
          <w:tcPr>
            <w:tcW w:w="1315" w:type="dxa"/>
            <w:gridSpan w:val="2"/>
          </w:tcPr>
          <w:p w:rsidR="00C778A6" w:rsidDel="00EB68D6" w:rsidRDefault="00C778A6" w:rsidP="00FC2A30">
            <w:pPr>
              <w:rPr>
                <w:del w:id="1016" w:author="Akeel" w:date="2011-10-15T15:05:00Z"/>
              </w:rPr>
              <w:pPrChange w:id="1017" w:author="Akeel" w:date="2011-10-15T15:16:00Z">
                <w:pPr/>
              </w:pPrChange>
            </w:pPr>
          </w:p>
        </w:tc>
        <w:tc>
          <w:tcPr>
            <w:tcW w:w="606" w:type="dxa"/>
            <w:gridSpan w:val="2"/>
          </w:tcPr>
          <w:p w:rsidR="00C778A6" w:rsidDel="00EB68D6" w:rsidRDefault="00C778A6" w:rsidP="00FC2A30">
            <w:pPr>
              <w:rPr>
                <w:del w:id="1018" w:author="Akeel" w:date="2011-10-15T15:05:00Z"/>
              </w:rPr>
              <w:pPrChange w:id="1019" w:author="Akeel" w:date="2011-10-15T15:16:00Z">
                <w:pPr/>
              </w:pPrChange>
            </w:pPr>
            <w:del w:id="1020" w:author="Akeel" w:date="2011-10-15T15:05:00Z">
              <w:r w:rsidDel="00EB68D6">
                <w:delText>+</w:delText>
              </w:r>
            </w:del>
          </w:p>
        </w:tc>
        <w:tc>
          <w:tcPr>
            <w:tcW w:w="1315" w:type="dxa"/>
            <w:gridSpan w:val="2"/>
          </w:tcPr>
          <w:p w:rsidR="00C778A6" w:rsidDel="00EB68D6" w:rsidRDefault="00C778A6" w:rsidP="00FC2A30">
            <w:pPr>
              <w:rPr>
                <w:del w:id="1021" w:author="Akeel" w:date="2011-10-15T15:05:00Z"/>
              </w:rPr>
              <w:pPrChange w:id="1022" w:author="Akeel" w:date="2011-10-15T15:16:00Z">
                <w:pPr/>
              </w:pPrChange>
            </w:pPr>
            <w:del w:id="1023" w:author="Akeel" w:date="2011-10-15T15:05:00Z">
              <w:r w:rsidRPr="000B1E24" w:rsidDel="00EB68D6">
                <w:delText>0x00309380</w:delText>
              </w:r>
            </w:del>
          </w:p>
        </w:tc>
      </w:tr>
      <w:tr w:rsidR="00C778A6" w:rsidDel="00EB68D6" w:rsidTr="005D0FD7">
        <w:trPr>
          <w:gridAfter w:val="1"/>
          <w:wAfter w:w="1443" w:type="dxa"/>
          <w:jc w:val="center"/>
          <w:del w:id="1024" w:author="Akeel" w:date="2011-10-15T15:05:00Z"/>
        </w:trPr>
        <w:tc>
          <w:tcPr>
            <w:tcW w:w="1037" w:type="dxa"/>
          </w:tcPr>
          <w:p w:rsidR="00C778A6" w:rsidDel="00EB68D6" w:rsidRDefault="00C778A6" w:rsidP="00FC2A30">
            <w:pPr>
              <w:rPr>
                <w:del w:id="1025" w:author="Akeel" w:date="2011-10-15T15:05:00Z"/>
              </w:rPr>
              <w:pPrChange w:id="1026" w:author="Akeel" w:date="2011-10-15T15:16:00Z">
                <w:pPr/>
              </w:pPrChange>
            </w:pPr>
            <w:del w:id="1027" w:author="Akeel" w:date="2011-10-15T15:05:00Z">
              <w:r w:rsidDel="00EB68D6">
                <w:delText>2</w:delText>
              </w:r>
            </w:del>
          </w:p>
        </w:tc>
        <w:tc>
          <w:tcPr>
            <w:tcW w:w="965" w:type="dxa"/>
          </w:tcPr>
          <w:p w:rsidR="00960195" w:rsidDel="00EB68D6" w:rsidRDefault="00C778A6" w:rsidP="00FC2A30">
            <w:pPr>
              <w:rPr>
                <w:del w:id="1028" w:author="Akeel" w:date="2011-10-15T15:05:00Z"/>
              </w:rPr>
              <w:pPrChange w:id="1029" w:author="Akeel" w:date="2011-10-15T15:16:00Z">
                <w:pPr>
                  <w:spacing w:after="200" w:line="276" w:lineRule="auto"/>
                </w:pPr>
              </w:pPrChange>
            </w:pPr>
            <w:del w:id="1030" w:author="Akeel" w:date="2011-10-04T19:39:00Z">
              <w:r w:rsidDel="00C778A6">
                <w:delText>R0</w:delText>
              </w:r>
            </w:del>
            <w:del w:id="1031" w:author="Akeel" w:date="2011-10-15T15:05:00Z">
              <w:r w:rsidDel="00EB68D6">
                <w:delText xml:space="preserve">-, </w:delText>
              </w:r>
            </w:del>
            <w:del w:id="1032" w:author="Akeel" w:date="2011-10-04T19:39:00Z">
              <w:r w:rsidDel="00C778A6">
                <w:delText>R</w:delText>
              </w:r>
              <w:r w:rsidRPr="00152A7F" w:rsidDel="00C778A6">
                <w:delText>1</w:delText>
              </w:r>
            </w:del>
            <w:del w:id="1033" w:author="Akeel" w:date="2011-10-15T15:05:00Z">
              <w:r w:rsidRPr="00152A7F" w:rsidDel="00EB68D6">
                <w:delText>-</w:delText>
              </w:r>
            </w:del>
          </w:p>
        </w:tc>
        <w:tc>
          <w:tcPr>
            <w:tcW w:w="635" w:type="dxa"/>
          </w:tcPr>
          <w:p w:rsidR="00C778A6" w:rsidDel="00EB68D6" w:rsidRDefault="00C778A6" w:rsidP="00FC2A30">
            <w:pPr>
              <w:rPr>
                <w:del w:id="1034" w:author="Akeel" w:date="2011-10-15T15:05:00Z"/>
              </w:rPr>
              <w:pPrChange w:id="1035" w:author="Akeel" w:date="2011-10-15T15:16:00Z">
                <w:pPr/>
              </w:pPrChange>
            </w:pPr>
            <w:del w:id="1036" w:author="Akeel" w:date="2011-10-15T15:05:00Z">
              <w:r w:rsidDel="00EB68D6">
                <w:delText>-</w:delText>
              </w:r>
            </w:del>
          </w:p>
        </w:tc>
        <w:tc>
          <w:tcPr>
            <w:tcW w:w="1315" w:type="dxa"/>
            <w:gridSpan w:val="2"/>
          </w:tcPr>
          <w:p w:rsidR="00C778A6" w:rsidDel="00EB68D6" w:rsidRDefault="00C778A6" w:rsidP="00FC2A30">
            <w:pPr>
              <w:rPr>
                <w:del w:id="1037" w:author="Akeel" w:date="2011-10-15T15:05:00Z"/>
              </w:rPr>
              <w:pPrChange w:id="1038" w:author="Akeel" w:date="2011-10-15T15:16:00Z">
                <w:pPr/>
              </w:pPrChange>
            </w:pPr>
          </w:p>
        </w:tc>
        <w:tc>
          <w:tcPr>
            <w:tcW w:w="606" w:type="dxa"/>
            <w:gridSpan w:val="2"/>
          </w:tcPr>
          <w:p w:rsidR="00C778A6" w:rsidDel="00EB68D6" w:rsidRDefault="00C778A6" w:rsidP="00FC2A30">
            <w:pPr>
              <w:rPr>
                <w:del w:id="1039" w:author="Akeel" w:date="2011-10-15T15:05:00Z"/>
              </w:rPr>
              <w:pPrChange w:id="1040" w:author="Akeel" w:date="2011-10-15T15:16:00Z">
                <w:pPr/>
              </w:pPrChange>
            </w:pPr>
            <w:del w:id="1041" w:author="Akeel" w:date="2011-10-15T15:05:00Z">
              <w:r w:rsidDel="00EB68D6">
                <w:delText>-</w:delText>
              </w:r>
            </w:del>
          </w:p>
        </w:tc>
        <w:tc>
          <w:tcPr>
            <w:tcW w:w="1315" w:type="dxa"/>
            <w:gridSpan w:val="2"/>
          </w:tcPr>
          <w:p w:rsidR="00C778A6" w:rsidDel="00EB68D6" w:rsidRDefault="00C778A6" w:rsidP="00FC2A30">
            <w:pPr>
              <w:rPr>
                <w:del w:id="1042" w:author="Akeel" w:date="2011-10-15T15:05:00Z"/>
              </w:rPr>
              <w:pPrChange w:id="1043" w:author="Akeel" w:date="2011-10-15T15:16:00Z">
                <w:pPr/>
              </w:pPrChange>
            </w:pPr>
            <w:del w:id="1044" w:author="Akeel" w:date="2011-10-15T15:05:00Z">
              <w:r w:rsidRPr="000B1E24" w:rsidDel="00EB68D6">
                <w:delText>0x80139962</w:delText>
              </w:r>
            </w:del>
          </w:p>
        </w:tc>
      </w:tr>
      <w:tr w:rsidR="00C778A6" w:rsidDel="00EB68D6" w:rsidTr="005D0FD7">
        <w:trPr>
          <w:gridAfter w:val="1"/>
          <w:wAfter w:w="1443" w:type="dxa"/>
          <w:jc w:val="center"/>
          <w:del w:id="1045" w:author="Akeel" w:date="2011-10-15T15:05:00Z"/>
        </w:trPr>
        <w:tc>
          <w:tcPr>
            <w:tcW w:w="1037" w:type="dxa"/>
          </w:tcPr>
          <w:p w:rsidR="00C778A6" w:rsidDel="00EB68D6" w:rsidRDefault="00C778A6" w:rsidP="00FC2A30">
            <w:pPr>
              <w:rPr>
                <w:del w:id="1046" w:author="Akeel" w:date="2011-10-15T15:05:00Z"/>
              </w:rPr>
              <w:pPrChange w:id="1047" w:author="Akeel" w:date="2011-10-15T15:16:00Z">
                <w:pPr/>
              </w:pPrChange>
            </w:pPr>
            <w:del w:id="1048" w:author="Akeel" w:date="2011-10-15T15:05:00Z">
              <w:r w:rsidDel="00EB68D6">
                <w:delText>3a</w:delText>
              </w:r>
            </w:del>
          </w:p>
        </w:tc>
        <w:tc>
          <w:tcPr>
            <w:tcW w:w="965" w:type="dxa"/>
          </w:tcPr>
          <w:p w:rsidR="00C778A6" w:rsidDel="00EB68D6" w:rsidRDefault="00C778A6" w:rsidP="00FC2A30">
            <w:pPr>
              <w:rPr>
                <w:del w:id="1049" w:author="Akeel" w:date="2011-10-15T15:05:00Z"/>
              </w:rPr>
              <w:pPrChange w:id="1050" w:author="Akeel" w:date="2011-10-15T15:16:00Z">
                <w:pPr/>
              </w:pPrChange>
            </w:pPr>
            <w:del w:id="1051" w:author="Akeel" w:date="2011-10-15T15:05:00Z">
              <w:r w:rsidRPr="00152A7F" w:rsidDel="00EB68D6">
                <w:delText xml:space="preserve">r0+, r1- </w:delText>
              </w:r>
            </w:del>
          </w:p>
        </w:tc>
        <w:tc>
          <w:tcPr>
            <w:tcW w:w="635" w:type="dxa"/>
          </w:tcPr>
          <w:p w:rsidR="00C778A6" w:rsidDel="00EB68D6" w:rsidRDefault="00C778A6" w:rsidP="00FC2A30">
            <w:pPr>
              <w:rPr>
                <w:del w:id="1052" w:author="Akeel" w:date="2011-10-15T15:05:00Z"/>
              </w:rPr>
              <w:pPrChange w:id="1053" w:author="Akeel" w:date="2011-10-15T15:16:00Z">
                <w:pPr/>
              </w:pPrChange>
            </w:pPr>
            <w:del w:id="1054" w:author="Akeel" w:date="2011-10-15T15:05:00Z">
              <w:r w:rsidDel="00EB68D6">
                <w:delText>+</w:delText>
              </w:r>
            </w:del>
          </w:p>
        </w:tc>
        <w:tc>
          <w:tcPr>
            <w:tcW w:w="1315" w:type="dxa"/>
            <w:gridSpan w:val="2"/>
          </w:tcPr>
          <w:p w:rsidR="00C778A6" w:rsidDel="00EB68D6" w:rsidRDefault="00C778A6" w:rsidP="00FC2A30">
            <w:pPr>
              <w:rPr>
                <w:del w:id="1055" w:author="Akeel" w:date="2011-10-15T15:05:00Z"/>
              </w:rPr>
              <w:pPrChange w:id="1056" w:author="Akeel" w:date="2011-10-15T15:16:00Z">
                <w:pPr/>
              </w:pPrChange>
            </w:pPr>
          </w:p>
        </w:tc>
        <w:tc>
          <w:tcPr>
            <w:tcW w:w="606" w:type="dxa"/>
            <w:gridSpan w:val="2"/>
          </w:tcPr>
          <w:p w:rsidR="00C778A6" w:rsidDel="00EB68D6" w:rsidRDefault="00C778A6" w:rsidP="00FC2A30">
            <w:pPr>
              <w:rPr>
                <w:del w:id="1057" w:author="Akeel" w:date="2011-10-15T15:05:00Z"/>
              </w:rPr>
              <w:pPrChange w:id="1058" w:author="Akeel" w:date="2011-10-15T15:16:00Z">
                <w:pPr/>
              </w:pPrChange>
            </w:pPr>
            <w:del w:id="1059" w:author="Akeel" w:date="2011-10-15T15:05:00Z">
              <w:r w:rsidDel="00EB68D6">
                <w:delText>-</w:delText>
              </w:r>
            </w:del>
          </w:p>
        </w:tc>
        <w:tc>
          <w:tcPr>
            <w:tcW w:w="1315" w:type="dxa"/>
            <w:gridSpan w:val="2"/>
          </w:tcPr>
          <w:p w:rsidR="00C778A6" w:rsidDel="00EB68D6" w:rsidRDefault="00C778A6" w:rsidP="00FC2A30">
            <w:pPr>
              <w:rPr>
                <w:del w:id="1060" w:author="Akeel" w:date="2011-10-15T15:05:00Z"/>
              </w:rPr>
              <w:pPrChange w:id="1061" w:author="Akeel" w:date="2011-10-15T15:16:00Z">
                <w:pPr/>
              </w:pPrChange>
            </w:pPr>
          </w:p>
        </w:tc>
      </w:tr>
      <w:tr w:rsidR="00C778A6" w:rsidDel="00EB68D6" w:rsidTr="005D0FD7">
        <w:trPr>
          <w:gridAfter w:val="1"/>
          <w:wAfter w:w="1443" w:type="dxa"/>
          <w:jc w:val="center"/>
          <w:del w:id="1062" w:author="Akeel" w:date="2011-10-15T15:05:00Z"/>
        </w:trPr>
        <w:tc>
          <w:tcPr>
            <w:tcW w:w="1037" w:type="dxa"/>
          </w:tcPr>
          <w:p w:rsidR="00C778A6" w:rsidDel="00EB68D6" w:rsidRDefault="00C778A6" w:rsidP="00FC2A30">
            <w:pPr>
              <w:rPr>
                <w:del w:id="1063" w:author="Akeel" w:date="2011-10-15T15:05:00Z"/>
              </w:rPr>
              <w:pPrChange w:id="1064" w:author="Akeel" w:date="2011-10-15T15:16:00Z">
                <w:pPr/>
              </w:pPrChange>
            </w:pPr>
            <w:del w:id="1065" w:author="Akeel" w:date="2011-10-15T15:05:00Z">
              <w:r w:rsidDel="00EB68D6">
                <w:delText>3b</w:delText>
              </w:r>
            </w:del>
          </w:p>
        </w:tc>
        <w:tc>
          <w:tcPr>
            <w:tcW w:w="965" w:type="dxa"/>
          </w:tcPr>
          <w:p w:rsidR="00C778A6" w:rsidRPr="00152A7F" w:rsidDel="00EB68D6" w:rsidRDefault="00C778A6" w:rsidP="00FC2A30">
            <w:pPr>
              <w:rPr>
                <w:del w:id="1066" w:author="Akeel" w:date="2011-10-15T15:05:00Z"/>
              </w:rPr>
              <w:pPrChange w:id="1067" w:author="Akeel" w:date="2011-10-15T15:16:00Z">
                <w:pPr/>
              </w:pPrChange>
            </w:pPr>
            <w:del w:id="1068" w:author="Akeel" w:date="2011-10-15T15:05:00Z">
              <w:r w:rsidRPr="00152A7F" w:rsidDel="00EB68D6">
                <w:delText>r0+, r1-</w:delText>
              </w:r>
            </w:del>
          </w:p>
        </w:tc>
        <w:tc>
          <w:tcPr>
            <w:tcW w:w="635" w:type="dxa"/>
          </w:tcPr>
          <w:p w:rsidR="00C778A6" w:rsidDel="00EB68D6" w:rsidRDefault="00C778A6" w:rsidP="00FC2A30">
            <w:pPr>
              <w:rPr>
                <w:del w:id="1069" w:author="Akeel" w:date="2011-10-15T15:05:00Z"/>
              </w:rPr>
              <w:pPrChange w:id="1070" w:author="Akeel" w:date="2011-10-15T15:16:00Z">
                <w:pPr/>
              </w:pPrChange>
            </w:pPr>
            <w:del w:id="1071" w:author="Akeel" w:date="2011-10-15T15:05:00Z">
              <w:r w:rsidDel="00EB68D6">
                <w:delText>+</w:delText>
              </w:r>
            </w:del>
          </w:p>
        </w:tc>
        <w:tc>
          <w:tcPr>
            <w:tcW w:w="1315" w:type="dxa"/>
            <w:gridSpan w:val="2"/>
          </w:tcPr>
          <w:p w:rsidR="00C778A6" w:rsidDel="00EB68D6" w:rsidRDefault="00C778A6" w:rsidP="00FC2A30">
            <w:pPr>
              <w:rPr>
                <w:del w:id="1072" w:author="Akeel" w:date="2011-10-15T15:05:00Z"/>
              </w:rPr>
              <w:pPrChange w:id="1073" w:author="Akeel" w:date="2011-10-15T15:16:00Z">
                <w:pPr/>
              </w:pPrChange>
            </w:pPr>
          </w:p>
        </w:tc>
        <w:tc>
          <w:tcPr>
            <w:tcW w:w="606" w:type="dxa"/>
            <w:gridSpan w:val="2"/>
          </w:tcPr>
          <w:p w:rsidR="00C778A6" w:rsidDel="00EB68D6" w:rsidRDefault="00C778A6" w:rsidP="00FC2A30">
            <w:pPr>
              <w:rPr>
                <w:del w:id="1074" w:author="Akeel" w:date="2011-10-15T15:05:00Z"/>
              </w:rPr>
              <w:pPrChange w:id="1075" w:author="Akeel" w:date="2011-10-15T15:16:00Z">
                <w:pPr/>
              </w:pPrChange>
            </w:pPr>
            <w:del w:id="1076" w:author="Akeel" w:date="2011-10-15T15:05:00Z">
              <w:r w:rsidDel="00EB68D6">
                <w:delText>-</w:delText>
              </w:r>
            </w:del>
          </w:p>
        </w:tc>
        <w:tc>
          <w:tcPr>
            <w:tcW w:w="1315" w:type="dxa"/>
            <w:gridSpan w:val="2"/>
          </w:tcPr>
          <w:p w:rsidR="00C778A6" w:rsidDel="00EB68D6" w:rsidRDefault="00C778A6" w:rsidP="00FC2A30">
            <w:pPr>
              <w:rPr>
                <w:del w:id="1077" w:author="Akeel" w:date="2011-10-15T15:05:00Z"/>
              </w:rPr>
              <w:pPrChange w:id="1078" w:author="Akeel" w:date="2011-10-15T15:16:00Z">
                <w:pPr/>
              </w:pPrChange>
            </w:pPr>
          </w:p>
        </w:tc>
      </w:tr>
      <w:tr w:rsidR="00C778A6" w:rsidDel="00EB68D6" w:rsidTr="005D0FD7">
        <w:trPr>
          <w:gridAfter w:val="1"/>
          <w:wAfter w:w="1443" w:type="dxa"/>
          <w:jc w:val="center"/>
          <w:del w:id="1079" w:author="Akeel" w:date="2011-10-15T15:05:00Z"/>
        </w:trPr>
        <w:tc>
          <w:tcPr>
            <w:tcW w:w="1037" w:type="dxa"/>
          </w:tcPr>
          <w:p w:rsidR="00C778A6" w:rsidDel="00EB68D6" w:rsidRDefault="00C778A6" w:rsidP="00FC2A30">
            <w:pPr>
              <w:rPr>
                <w:del w:id="1080" w:author="Akeel" w:date="2011-10-15T15:05:00Z"/>
              </w:rPr>
              <w:pPrChange w:id="1081" w:author="Akeel" w:date="2011-10-15T15:16:00Z">
                <w:pPr/>
              </w:pPrChange>
            </w:pPr>
            <w:del w:id="1082" w:author="Akeel" w:date="2011-10-15T15:05:00Z">
              <w:r w:rsidDel="00EB68D6">
                <w:delText>3c</w:delText>
              </w:r>
            </w:del>
          </w:p>
        </w:tc>
        <w:tc>
          <w:tcPr>
            <w:tcW w:w="965" w:type="dxa"/>
          </w:tcPr>
          <w:p w:rsidR="00C778A6" w:rsidRPr="00152A7F" w:rsidDel="00EB68D6" w:rsidRDefault="00C778A6" w:rsidP="00FC2A30">
            <w:pPr>
              <w:rPr>
                <w:del w:id="1083" w:author="Akeel" w:date="2011-10-15T15:05:00Z"/>
              </w:rPr>
              <w:pPrChange w:id="1084" w:author="Akeel" w:date="2011-10-15T15:16:00Z">
                <w:pPr/>
              </w:pPrChange>
            </w:pPr>
            <w:del w:id="1085" w:author="Akeel" w:date="2011-10-15T15:05:00Z">
              <w:r w:rsidRPr="00152A7F" w:rsidDel="00EB68D6">
                <w:delText>r0+, r1-</w:delText>
              </w:r>
            </w:del>
          </w:p>
        </w:tc>
        <w:tc>
          <w:tcPr>
            <w:tcW w:w="635" w:type="dxa"/>
          </w:tcPr>
          <w:p w:rsidR="00C778A6" w:rsidDel="00EB68D6" w:rsidRDefault="00C778A6" w:rsidP="00FC2A30">
            <w:pPr>
              <w:rPr>
                <w:del w:id="1086" w:author="Akeel" w:date="2011-10-15T15:05:00Z"/>
              </w:rPr>
              <w:pPrChange w:id="1087" w:author="Akeel" w:date="2011-10-15T15:16:00Z">
                <w:pPr/>
              </w:pPrChange>
            </w:pPr>
            <w:del w:id="1088" w:author="Akeel" w:date="2011-10-15T15:05:00Z">
              <w:r w:rsidDel="00EB68D6">
                <w:delText>+</w:delText>
              </w:r>
            </w:del>
          </w:p>
        </w:tc>
        <w:tc>
          <w:tcPr>
            <w:tcW w:w="1315" w:type="dxa"/>
            <w:gridSpan w:val="2"/>
          </w:tcPr>
          <w:p w:rsidR="00C778A6" w:rsidDel="00EB68D6" w:rsidRDefault="00C778A6" w:rsidP="00FC2A30">
            <w:pPr>
              <w:rPr>
                <w:del w:id="1089" w:author="Akeel" w:date="2011-10-15T15:05:00Z"/>
              </w:rPr>
              <w:pPrChange w:id="1090" w:author="Akeel" w:date="2011-10-15T15:16:00Z">
                <w:pPr/>
              </w:pPrChange>
            </w:pPr>
          </w:p>
        </w:tc>
        <w:tc>
          <w:tcPr>
            <w:tcW w:w="606" w:type="dxa"/>
            <w:gridSpan w:val="2"/>
          </w:tcPr>
          <w:p w:rsidR="00C778A6" w:rsidDel="00EB68D6" w:rsidRDefault="00C778A6" w:rsidP="00FC2A30">
            <w:pPr>
              <w:rPr>
                <w:del w:id="1091" w:author="Akeel" w:date="2011-10-15T15:05:00Z"/>
              </w:rPr>
              <w:pPrChange w:id="1092" w:author="Akeel" w:date="2011-10-15T15:16:00Z">
                <w:pPr/>
              </w:pPrChange>
            </w:pPr>
            <w:del w:id="1093" w:author="Akeel" w:date="2011-10-15T15:05:00Z">
              <w:r w:rsidDel="00EB68D6">
                <w:delText>-</w:delText>
              </w:r>
            </w:del>
          </w:p>
        </w:tc>
        <w:tc>
          <w:tcPr>
            <w:tcW w:w="1315" w:type="dxa"/>
            <w:gridSpan w:val="2"/>
          </w:tcPr>
          <w:p w:rsidR="00C778A6" w:rsidDel="00EB68D6" w:rsidRDefault="00C778A6" w:rsidP="00FC2A30">
            <w:pPr>
              <w:rPr>
                <w:del w:id="1094" w:author="Akeel" w:date="2011-10-15T15:05:00Z"/>
              </w:rPr>
              <w:pPrChange w:id="1095" w:author="Akeel" w:date="2011-10-15T15:16:00Z">
                <w:pPr/>
              </w:pPrChange>
            </w:pPr>
          </w:p>
        </w:tc>
      </w:tr>
      <w:tr w:rsidR="00C778A6" w:rsidDel="00EB68D6" w:rsidTr="005D0FD7">
        <w:trPr>
          <w:gridAfter w:val="1"/>
          <w:wAfter w:w="1443" w:type="dxa"/>
          <w:jc w:val="center"/>
          <w:del w:id="1096" w:author="Akeel" w:date="2011-10-15T15:05:00Z"/>
        </w:trPr>
        <w:tc>
          <w:tcPr>
            <w:tcW w:w="1037" w:type="dxa"/>
          </w:tcPr>
          <w:p w:rsidR="00C778A6" w:rsidDel="00EB68D6" w:rsidRDefault="00C778A6" w:rsidP="00FC2A30">
            <w:pPr>
              <w:rPr>
                <w:del w:id="1097" w:author="Akeel" w:date="2011-10-15T15:05:00Z"/>
              </w:rPr>
              <w:pPrChange w:id="1098" w:author="Akeel" w:date="2011-10-15T15:16:00Z">
                <w:pPr/>
              </w:pPrChange>
            </w:pPr>
            <w:del w:id="1099" w:author="Akeel" w:date="2011-10-15T15:05:00Z">
              <w:r w:rsidDel="00EB68D6">
                <w:delText>4a</w:delText>
              </w:r>
            </w:del>
          </w:p>
        </w:tc>
        <w:tc>
          <w:tcPr>
            <w:tcW w:w="965" w:type="dxa"/>
          </w:tcPr>
          <w:p w:rsidR="00C778A6" w:rsidRPr="00152A7F" w:rsidDel="00EB68D6" w:rsidRDefault="00C778A6" w:rsidP="00FC2A30">
            <w:pPr>
              <w:rPr>
                <w:del w:id="1100" w:author="Akeel" w:date="2011-10-15T15:05:00Z"/>
              </w:rPr>
              <w:pPrChange w:id="1101" w:author="Akeel" w:date="2011-10-15T15:16:00Z">
                <w:pPr/>
              </w:pPrChange>
            </w:pPr>
            <w:del w:id="1102" w:author="Akeel" w:date="2011-10-15T15:05:00Z">
              <w:r w:rsidRPr="00152A7F" w:rsidDel="00EB68D6">
                <w:delText>r0-, r1+</w:delText>
              </w:r>
            </w:del>
          </w:p>
        </w:tc>
        <w:tc>
          <w:tcPr>
            <w:tcW w:w="635" w:type="dxa"/>
          </w:tcPr>
          <w:p w:rsidR="00C778A6" w:rsidDel="00EB68D6" w:rsidRDefault="00C778A6" w:rsidP="00FC2A30">
            <w:pPr>
              <w:rPr>
                <w:del w:id="1103" w:author="Akeel" w:date="2011-10-15T15:05:00Z"/>
              </w:rPr>
              <w:pPrChange w:id="1104" w:author="Akeel" w:date="2011-10-15T15:16:00Z">
                <w:pPr/>
              </w:pPrChange>
            </w:pPr>
            <w:del w:id="1105" w:author="Akeel" w:date="2011-10-15T15:05:00Z">
              <w:r w:rsidDel="00EB68D6">
                <w:delText>-</w:delText>
              </w:r>
            </w:del>
          </w:p>
        </w:tc>
        <w:tc>
          <w:tcPr>
            <w:tcW w:w="1315" w:type="dxa"/>
            <w:gridSpan w:val="2"/>
          </w:tcPr>
          <w:p w:rsidR="00C778A6" w:rsidDel="00EB68D6" w:rsidRDefault="00C778A6" w:rsidP="00FC2A30">
            <w:pPr>
              <w:rPr>
                <w:del w:id="1106" w:author="Akeel" w:date="2011-10-15T15:05:00Z"/>
              </w:rPr>
              <w:pPrChange w:id="1107" w:author="Akeel" w:date="2011-10-15T15:16:00Z">
                <w:pPr/>
              </w:pPrChange>
            </w:pPr>
          </w:p>
        </w:tc>
        <w:tc>
          <w:tcPr>
            <w:tcW w:w="606" w:type="dxa"/>
            <w:gridSpan w:val="2"/>
          </w:tcPr>
          <w:p w:rsidR="00C778A6" w:rsidDel="00EB68D6" w:rsidRDefault="00C778A6" w:rsidP="00FC2A30">
            <w:pPr>
              <w:rPr>
                <w:del w:id="1108" w:author="Akeel" w:date="2011-10-15T15:05:00Z"/>
              </w:rPr>
              <w:pPrChange w:id="1109" w:author="Akeel" w:date="2011-10-15T15:16:00Z">
                <w:pPr/>
              </w:pPrChange>
            </w:pPr>
            <w:del w:id="1110" w:author="Akeel" w:date="2011-10-15T15:05:00Z">
              <w:r w:rsidDel="00EB68D6">
                <w:delText>+</w:delText>
              </w:r>
            </w:del>
          </w:p>
        </w:tc>
        <w:tc>
          <w:tcPr>
            <w:tcW w:w="1315" w:type="dxa"/>
            <w:gridSpan w:val="2"/>
          </w:tcPr>
          <w:p w:rsidR="00C778A6" w:rsidDel="00EB68D6" w:rsidRDefault="00C778A6" w:rsidP="00FC2A30">
            <w:pPr>
              <w:rPr>
                <w:del w:id="1111" w:author="Akeel" w:date="2011-10-15T15:05:00Z"/>
              </w:rPr>
              <w:pPrChange w:id="1112" w:author="Akeel" w:date="2011-10-15T15:16:00Z">
                <w:pPr/>
              </w:pPrChange>
            </w:pPr>
          </w:p>
        </w:tc>
      </w:tr>
      <w:tr w:rsidR="00C778A6" w:rsidDel="00EB68D6" w:rsidTr="005D0FD7">
        <w:trPr>
          <w:gridAfter w:val="1"/>
          <w:wAfter w:w="1443" w:type="dxa"/>
          <w:jc w:val="center"/>
          <w:del w:id="1113" w:author="Akeel" w:date="2011-10-15T15:05:00Z"/>
        </w:trPr>
        <w:tc>
          <w:tcPr>
            <w:tcW w:w="1037" w:type="dxa"/>
          </w:tcPr>
          <w:p w:rsidR="00C778A6" w:rsidDel="00EB68D6" w:rsidRDefault="00C778A6" w:rsidP="00FC2A30">
            <w:pPr>
              <w:rPr>
                <w:del w:id="1114" w:author="Akeel" w:date="2011-10-15T15:05:00Z"/>
              </w:rPr>
              <w:pPrChange w:id="1115" w:author="Akeel" w:date="2011-10-15T15:16:00Z">
                <w:pPr/>
              </w:pPrChange>
            </w:pPr>
            <w:del w:id="1116" w:author="Akeel" w:date="2011-10-15T15:05:00Z">
              <w:r w:rsidDel="00EB68D6">
                <w:delText>4b</w:delText>
              </w:r>
            </w:del>
          </w:p>
        </w:tc>
        <w:tc>
          <w:tcPr>
            <w:tcW w:w="965" w:type="dxa"/>
          </w:tcPr>
          <w:p w:rsidR="00C778A6" w:rsidRPr="00152A7F" w:rsidDel="00EB68D6" w:rsidRDefault="00C778A6" w:rsidP="00FC2A30">
            <w:pPr>
              <w:rPr>
                <w:del w:id="1117" w:author="Akeel" w:date="2011-10-15T15:05:00Z"/>
              </w:rPr>
              <w:pPrChange w:id="1118" w:author="Akeel" w:date="2011-10-15T15:16:00Z">
                <w:pPr/>
              </w:pPrChange>
            </w:pPr>
            <w:del w:id="1119" w:author="Akeel" w:date="2011-10-15T15:05:00Z">
              <w:r w:rsidRPr="00152A7F" w:rsidDel="00EB68D6">
                <w:delText>r0-, r1+</w:delText>
              </w:r>
            </w:del>
          </w:p>
        </w:tc>
        <w:tc>
          <w:tcPr>
            <w:tcW w:w="635" w:type="dxa"/>
          </w:tcPr>
          <w:p w:rsidR="00C778A6" w:rsidDel="00EB68D6" w:rsidRDefault="00C778A6" w:rsidP="00FC2A30">
            <w:pPr>
              <w:rPr>
                <w:del w:id="1120" w:author="Akeel" w:date="2011-10-15T15:05:00Z"/>
              </w:rPr>
              <w:pPrChange w:id="1121" w:author="Akeel" w:date="2011-10-15T15:16:00Z">
                <w:pPr/>
              </w:pPrChange>
            </w:pPr>
            <w:del w:id="1122" w:author="Akeel" w:date="2011-10-15T15:05:00Z">
              <w:r w:rsidDel="00EB68D6">
                <w:delText>-</w:delText>
              </w:r>
            </w:del>
          </w:p>
        </w:tc>
        <w:tc>
          <w:tcPr>
            <w:tcW w:w="1315" w:type="dxa"/>
            <w:gridSpan w:val="2"/>
          </w:tcPr>
          <w:p w:rsidR="00C778A6" w:rsidDel="00EB68D6" w:rsidRDefault="00C778A6" w:rsidP="00FC2A30">
            <w:pPr>
              <w:rPr>
                <w:del w:id="1123" w:author="Akeel" w:date="2011-10-15T15:05:00Z"/>
              </w:rPr>
              <w:pPrChange w:id="1124" w:author="Akeel" w:date="2011-10-15T15:16:00Z">
                <w:pPr/>
              </w:pPrChange>
            </w:pPr>
          </w:p>
        </w:tc>
        <w:tc>
          <w:tcPr>
            <w:tcW w:w="606" w:type="dxa"/>
            <w:gridSpan w:val="2"/>
          </w:tcPr>
          <w:p w:rsidR="00C778A6" w:rsidDel="00EB68D6" w:rsidRDefault="00C778A6" w:rsidP="00FC2A30">
            <w:pPr>
              <w:rPr>
                <w:del w:id="1125" w:author="Akeel" w:date="2011-10-15T15:05:00Z"/>
              </w:rPr>
              <w:pPrChange w:id="1126" w:author="Akeel" w:date="2011-10-15T15:16:00Z">
                <w:pPr/>
              </w:pPrChange>
            </w:pPr>
            <w:del w:id="1127" w:author="Akeel" w:date="2011-10-15T15:05:00Z">
              <w:r w:rsidDel="00EB68D6">
                <w:delText>+</w:delText>
              </w:r>
            </w:del>
          </w:p>
        </w:tc>
        <w:tc>
          <w:tcPr>
            <w:tcW w:w="1315" w:type="dxa"/>
            <w:gridSpan w:val="2"/>
          </w:tcPr>
          <w:p w:rsidR="00C778A6" w:rsidDel="00EB68D6" w:rsidRDefault="00C778A6" w:rsidP="00FC2A30">
            <w:pPr>
              <w:rPr>
                <w:del w:id="1128" w:author="Akeel" w:date="2011-10-15T15:05:00Z"/>
              </w:rPr>
              <w:pPrChange w:id="1129" w:author="Akeel" w:date="2011-10-15T15:16:00Z">
                <w:pPr/>
              </w:pPrChange>
            </w:pPr>
          </w:p>
        </w:tc>
      </w:tr>
      <w:tr w:rsidR="00C778A6" w:rsidDel="00EB68D6" w:rsidTr="005D0FD7">
        <w:trPr>
          <w:gridAfter w:val="1"/>
          <w:wAfter w:w="1443" w:type="dxa"/>
          <w:jc w:val="center"/>
          <w:del w:id="1130" w:author="Akeel" w:date="2011-10-15T15:05:00Z"/>
        </w:trPr>
        <w:tc>
          <w:tcPr>
            <w:tcW w:w="1037" w:type="dxa"/>
          </w:tcPr>
          <w:p w:rsidR="00C778A6" w:rsidDel="00EB68D6" w:rsidRDefault="00C778A6" w:rsidP="00FC2A30">
            <w:pPr>
              <w:rPr>
                <w:del w:id="1131" w:author="Akeel" w:date="2011-10-15T15:05:00Z"/>
              </w:rPr>
              <w:pPrChange w:id="1132" w:author="Akeel" w:date="2011-10-15T15:16:00Z">
                <w:pPr/>
              </w:pPrChange>
            </w:pPr>
            <w:del w:id="1133" w:author="Akeel" w:date="2011-10-15T15:05:00Z">
              <w:r w:rsidDel="00EB68D6">
                <w:delText>4c</w:delText>
              </w:r>
            </w:del>
          </w:p>
        </w:tc>
        <w:tc>
          <w:tcPr>
            <w:tcW w:w="965" w:type="dxa"/>
          </w:tcPr>
          <w:p w:rsidR="00C778A6" w:rsidRPr="00152A7F" w:rsidDel="00EB68D6" w:rsidRDefault="00C778A6" w:rsidP="00FC2A30">
            <w:pPr>
              <w:rPr>
                <w:del w:id="1134" w:author="Akeel" w:date="2011-10-15T15:05:00Z"/>
              </w:rPr>
              <w:pPrChange w:id="1135" w:author="Akeel" w:date="2011-10-15T15:16:00Z">
                <w:pPr/>
              </w:pPrChange>
            </w:pPr>
            <w:del w:id="1136" w:author="Akeel" w:date="2011-10-15T15:05:00Z">
              <w:r w:rsidRPr="00152A7F" w:rsidDel="00EB68D6">
                <w:delText>r0-, r1+</w:delText>
              </w:r>
            </w:del>
          </w:p>
        </w:tc>
        <w:tc>
          <w:tcPr>
            <w:tcW w:w="635" w:type="dxa"/>
          </w:tcPr>
          <w:p w:rsidR="00C778A6" w:rsidDel="00EB68D6" w:rsidRDefault="00C778A6" w:rsidP="00FC2A30">
            <w:pPr>
              <w:rPr>
                <w:del w:id="1137" w:author="Akeel" w:date="2011-10-15T15:05:00Z"/>
              </w:rPr>
              <w:pPrChange w:id="1138" w:author="Akeel" w:date="2011-10-15T15:16:00Z">
                <w:pPr/>
              </w:pPrChange>
            </w:pPr>
            <w:del w:id="1139" w:author="Akeel" w:date="2011-10-15T15:05:00Z">
              <w:r w:rsidDel="00EB68D6">
                <w:delText>-</w:delText>
              </w:r>
            </w:del>
          </w:p>
        </w:tc>
        <w:tc>
          <w:tcPr>
            <w:tcW w:w="1315" w:type="dxa"/>
            <w:gridSpan w:val="2"/>
          </w:tcPr>
          <w:p w:rsidR="00C778A6" w:rsidDel="00EB68D6" w:rsidRDefault="00C778A6" w:rsidP="00FC2A30">
            <w:pPr>
              <w:rPr>
                <w:del w:id="1140" w:author="Akeel" w:date="2011-10-15T15:05:00Z"/>
              </w:rPr>
              <w:pPrChange w:id="1141" w:author="Akeel" w:date="2011-10-15T15:16:00Z">
                <w:pPr/>
              </w:pPrChange>
            </w:pPr>
          </w:p>
        </w:tc>
        <w:tc>
          <w:tcPr>
            <w:tcW w:w="606" w:type="dxa"/>
            <w:gridSpan w:val="2"/>
          </w:tcPr>
          <w:p w:rsidR="00C778A6" w:rsidDel="00EB68D6" w:rsidRDefault="00C778A6" w:rsidP="00FC2A30">
            <w:pPr>
              <w:rPr>
                <w:del w:id="1142" w:author="Akeel" w:date="2011-10-15T15:05:00Z"/>
              </w:rPr>
              <w:pPrChange w:id="1143" w:author="Akeel" w:date="2011-10-15T15:16:00Z">
                <w:pPr/>
              </w:pPrChange>
            </w:pPr>
            <w:del w:id="1144" w:author="Akeel" w:date="2011-10-15T15:05:00Z">
              <w:r w:rsidDel="00EB68D6">
                <w:delText>+</w:delText>
              </w:r>
            </w:del>
          </w:p>
        </w:tc>
        <w:tc>
          <w:tcPr>
            <w:tcW w:w="1315" w:type="dxa"/>
            <w:gridSpan w:val="2"/>
          </w:tcPr>
          <w:p w:rsidR="00C778A6" w:rsidDel="00EB68D6" w:rsidRDefault="00C778A6" w:rsidP="00FC2A30">
            <w:pPr>
              <w:rPr>
                <w:del w:id="1145" w:author="Akeel" w:date="2011-10-15T15:05:00Z"/>
              </w:rPr>
              <w:pPrChange w:id="1146" w:author="Akeel" w:date="2011-10-15T15:16:00Z">
                <w:pPr/>
              </w:pPrChange>
            </w:pPr>
          </w:p>
        </w:tc>
      </w:tr>
      <w:tr w:rsidR="00C778A6" w:rsidDel="00EB68D6" w:rsidTr="005D0FD7">
        <w:trPr>
          <w:gridAfter w:val="1"/>
          <w:wAfter w:w="1443" w:type="dxa"/>
          <w:trHeight w:val="77"/>
          <w:jc w:val="center"/>
          <w:del w:id="1147" w:author="Akeel" w:date="2011-10-15T15:05:00Z"/>
        </w:trPr>
        <w:tc>
          <w:tcPr>
            <w:tcW w:w="1037" w:type="dxa"/>
          </w:tcPr>
          <w:p w:rsidR="00C778A6" w:rsidDel="00EB68D6" w:rsidRDefault="00C778A6" w:rsidP="00FC2A30">
            <w:pPr>
              <w:rPr>
                <w:del w:id="1148" w:author="Akeel" w:date="2011-10-15T15:05:00Z"/>
              </w:rPr>
              <w:pPrChange w:id="1149" w:author="Akeel" w:date="2011-10-15T15:16:00Z">
                <w:pPr/>
              </w:pPrChange>
            </w:pPr>
            <w:del w:id="1150" w:author="Akeel" w:date="2011-10-15T15:05:00Z">
              <w:r w:rsidDel="00EB68D6">
                <w:delText>5</w:delText>
              </w:r>
            </w:del>
          </w:p>
        </w:tc>
        <w:tc>
          <w:tcPr>
            <w:tcW w:w="965" w:type="dxa"/>
          </w:tcPr>
          <w:p w:rsidR="00C778A6" w:rsidRPr="00152A7F" w:rsidDel="00EB68D6" w:rsidRDefault="00C778A6" w:rsidP="00FC2A30">
            <w:pPr>
              <w:rPr>
                <w:del w:id="1151" w:author="Akeel" w:date="2011-10-15T15:05:00Z"/>
              </w:rPr>
              <w:pPrChange w:id="1152" w:author="Akeel" w:date="2011-10-15T15:16:00Z">
                <w:pPr/>
              </w:pPrChange>
            </w:pPr>
            <w:del w:id="1153" w:author="Akeel" w:date="2011-10-15T15:05:00Z">
              <w:r w:rsidRPr="00152A7F" w:rsidDel="00EB68D6">
                <w:delText>r0 , r1</w:delText>
              </w:r>
            </w:del>
          </w:p>
        </w:tc>
        <w:tc>
          <w:tcPr>
            <w:tcW w:w="635" w:type="dxa"/>
          </w:tcPr>
          <w:p w:rsidR="00C778A6" w:rsidDel="00EB68D6" w:rsidRDefault="00C778A6" w:rsidP="00FC2A30">
            <w:pPr>
              <w:rPr>
                <w:del w:id="1154" w:author="Akeel" w:date="2011-10-15T15:05:00Z"/>
              </w:rPr>
              <w:pPrChange w:id="1155" w:author="Akeel" w:date="2011-10-15T15:16:00Z">
                <w:pPr/>
              </w:pPrChange>
            </w:pPr>
            <w:del w:id="1156" w:author="Akeel" w:date="2011-10-15T15:05:00Z">
              <w:r w:rsidDel="00EB68D6">
                <w:delText>-</w:delText>
              </w:r>
            </w:del>
          </w:p>
        </w:tc>
        <w:tc>
          <w:tcPr>
            <w:tcW w:w="1315" w:type="dxa"/>
            <w:gridSpan w:val="2"/>
          </w:tcPr>
          <w:p w:rsidR="00C778A6" w:rsidDel="00EB68D6" w:rsidRDefault="00C778A6" w:rsidP="00FC2A30">
            <w:pPr>
              <w:rPr>
                <w:del w:id="1157" w:author="Akeel" w:date="2011-10-15T15:05:00Z"/>
              </w:rPr>
              <w:pPrChange w:id="1158" w:author="Akeel" w:date="2011-10-15T15:16:00Z">
                <w:pPr/>
              </w:pPrChange>
            </w:pPr>
          </w:p>
        </w:tc>
        <w:tc>
          <w:tcPr>
            <w:tcW w:w="606" w:type="dxa"/>
            <w:gridSpan w:val="2"/>
          </w:tcPr>
          <w:p w:rsidR="00C778A6" w:rsidDel="00EB68D6" w:rsidRDefault="00C778A6" w:rsidP="00FC2A30">
            <w:pPr>
              <w:rPr>
                <w:del w:id="1159" w:author="Akeel" w:date="2011-10-15T15:05:00Z"/>
              </w:rPr>
              <w:pPrChange w:id="1160" w:author="Akeel" w:date="2011-10-15T15:16:00Z">
                <w:pPr/>
              </w:pPrChange>
            </w:pPr>
            <w:del w:id="1161" w:author="Akeel" w:date="2011-10-15T15:05:00Z">
              <w:r w:rsidDel="00EB68D6">
                <w:delText>+</w:delText>
              </w:r>
            </w:del>
          </w:p>
        </w:tc>
        <w:tc>
          <w:tcPr>
            <w:tcW w:w="1315" w:type="dxa"/>
            <w:gridSpan w:val="2"/>
          </w:tcPr>
          <w:p w:rsidR="00960195" w:rsidDel="00EB68D6" w:rsidRDefault="00960195" w:rsidP="00FC2A30">
            <w:pPr>
              <w:rPr>
                <w:del w:id="1162" w:author="Akeel" w:date="2011-10-15T15:05:00Z"/>
              </w:rPr>
              <w:pPrChange w:id="1163" w:author="Akeel" w:date="2011-10-15T15:16:00Z">
                <w:pPr>
                  <w:spacing w:after="200" w:line="276" w:lineRule="auto"/>
                </w:pPr>
              </w:pPrChange>
            </w:pPr>
          </w:p>
        </w:tc>
      </w:tr>
    </w:tbl>
    <w:p w:rsidR="00960195" w:rsidDel="00FC2A30" w:rsidRDefault="00960195" w:rsidP="00FC2A30">
      <w:pPr>
        <w:rPr>
          <w:del w:id="1164" w:author="Akeel" w:date="2011-10-15T15:05:00Z"/>
        </w:rPr>
        <w:pPrChange w:id="1165" w:author="Akeel" w:date="2011-10-15T15:16:00Z">
          <w:pPr>
            <w:pStyle w:val="Heading1"/>
          </w:pPr>
        </w:pPrChange>
      </w:pPr>
    </w:p>
    <w:p w:rsidR="00FC2A30" w:rsidRDefault="00FC2A30" w:rsidP="00FC2A30">
      <w:pPr>
        <w:rPr>
          <w:ins w:id="1166" w:author="Akeel" w:date="2011-10-15T15:16:00Z"/>
        </w:rPr>
        <w:pPrChange w:id="1167" w:author="Akeel" w:date="2011-10-15T15:16:00Z">
          <w:pPr/>
        </w:pPrChange>
      </w:pPr>
    </w:p>
    <w:p w:rsidR="002D0D12" w:rsidDel="00EB68D6" w:rsidRDefault="002D0D12" w:rsidP="00FC2A30">
      <w:pPr>
        <w:pStyle w:val="Heading1"/>
        <w:spacing w:before="0" w:line="240" w:lineRule="auto"/>
        <w:rPr>
          <w:del w:id="1168" w:author="Akeel" w:date="2011-10-15T15:05:00Z"/>
        </w:rPr>
        <w:pPrChange w:id="1169" w:author="Akeel" w:date="2011-10-15T15:16:00Z">
          <w:pPr>
            <w:pStyle w:val="Heading2"/>
          </w:pPr>
        </w:pPrChange>
      </w:pPr>
      <w:del w:id="1170" w:author="Akeel" w:date="2011-10-15T15:05:00Z">
        <w:r w:rsidDel="00EB68D6">
          <w:delText>Performance</w:delText>
        </w:r>
      </w:del>
    </w:p>
    <w:p w:rsidR="002D0D12" w:rsidRPr="002D0D12" w:rsidDel="00412D0A" w:rsidRDefault="002D0D12" w:rsidP="00FC2A30">
      <w:pPr>
        <w:pStyle w:val="Heading1"/>
        <w:spacing w:before="0" w:line="240" w:lineRule="auto"/>
        <w:rPr>
          <w:del w:id="1171" w:author="Akeel" w:date="2011-10-09T17:56:00Z"/>
        </w:rPr>
        <w:pPrChange w:id="1172" w:author="Akeel" w:date="2011-10-15T15:16:00Z">
          <w:pPr/>
        </w:pPrChange>
      </w:pPr>
      <w:del w:id="1173" w:author="Akeel" w:date="2011-10-05T00:13:00Z">
        <w:r w:rsidDel="00657100">
          <w:delText>Bla bla</w:delText>
        </w:r>
      </w:del>
    </w:p>
    <w:p w:rsidR="002D0D12" w:rsidRPr="002D0D12" w:rsidDel="00EB68D6" w:rsidRDefault="002D0D12" w:rsidP="00FC2A30">
      <w:pPr>
        <w:pStyle w:val="Heading1"/>
        <w:spacing w:before="0" w:line="240" w:lineRule="auto"/>
        <w:rPr>
          <w:del w:id="1174" w:author="Akeel" w:date="2011-10-15T15:05:00Z"/>
        </w:rPr>
        <w:pPrChange w:id="1175" w:author="Akeel" w:date="2011-10-15T15:16:00Z">
          <w:pPr/>
        </w:pPrChange>
      </w:pPr>
    </w:p>
    <w:p w:rsidR="002D0D12" w:rsidRDefault="00EB68D6" w:rsidP="00FC2A30">
      <w:pPr>
        <w:pStyle w:val="Heading1"/>
        <w:spacing w:before="0" w:line="240" w:lineRule="auto"/>
        <w:pPrChange w:id="1176" w:author="Akeel" w:date="2011-10-15T15:16:00Z">
          <w:pPr>
            <w:pStyle w:val="Heading1"/>
          </w:pPr>
        </w:pPrChange>
      </w:pPr>
      <w:bookmarkStart w:id="1177" w:name="_Toc306456144"/>
      <w:ins w:id="1178" w:author="Akeel" w:date="2011-10-15T15:13:00Z">
        <w:r>
          <w:t xml:space="preserve">(Part B) </w:t>
        </w:r>
      </w:ins>
      <w:r w:rsidR="002D0D12">
        <w:t>Babbage</w:t>
      </w:r>
      <w:bookmarkEnd w:id="1177"/>
    </w:p>
    <w:p w:rsidR="002D0D12" w:rsidRDefault="002D0D12" w:rsidP="002D0D12">
      <w:pPr>
        <w:pStyle w:val="Heading2"/>
      </w:pPr>
      <w:bookmarkStart w:id="1179" w:name="_Toc306456145"/>
      <w:r>
        <w:t xml:space="preserve">Functional </w:t>
      </w:r>
      <w:del w:id="1180" w:author="MJ007" w:date="2011-10-10T12:12:00Z">
        <w:r w:rsidDel="00AA5D4C">
          <w:delText>Specs</w:delText>
        </w:r>
      </w:del>
      <w:ins w:id="1181" w:author="MJ007" w:date="2011-10-10T12:12:00Z">
        <w:r w:rsidR="00AA5D4C">
          <w:t>Specifications</w:t>
        </w:r>
      </w:ins>
      <w:bookmarkEnd w:id="1179"/>
    </w:p>
    <w:p w:rsidR="00F86648" w:rsidRDefault="00F86648" w:rsidP="002D0D12">
      <w:del w:id="1182" w:author="MJ007" w:date="2011-10-10T13:09:00Z">
        <w:r w:rsidDel="007A2F0A">
          <w:delText>the</w:delText>
        </w:r>
      </w:del>
      <w:ins w:id="1183" w:author="MJ007" w:date="2011-10-10T13:09:00Z">
        <w:r w:rsidR="007A2F0A">
          <w:t>The</w:t>
        </w:r>
      </w:ins>
      <w:r>
        <w:t xml:space="preserve"> prototype of the </w:t>
      </w:r>
      <w:del w:id="1184" w:author="Akeel" w:date="2011-10-15T14:56:00Z">
        <w:r w:rsidDel="00830FAD">
          <w:delText xml:space="preserve">babbage </w:delText>
        </w:r>
      </w:del>
      <w:ins w:id="1185" w:author="Akeel" w:date="2011-10-15T14:56:00Z">
        <w:r w:rsidR="00830FAD">
          <w:t xml:space="preserve">Babbage </w:t>
        </w:r>
      </w:ins>
      <w:r>
        <w:t>function is:</w:t>
      </w:r>
    </w:p>
    <w:p w:rsidR="00F86648" w:rsidRPr="00EB68D6" w:rsidRDefault="001C0616" w:rsidP="002D0D12">
      <w:pPr>
        <w:rPr>
          <w:b/>
          <w:i/>
          <w:rPrChange w:id="1186" w:author="Akeel" w:date="2011-10-15T15:14:00Z">
            <w:rPr/>
          </w:rPrChange>
        </w:rPr>
      </w:pPr>
      <w:r w:rsidRPr="00EB68D6">
        <w:rPr>
          <w:b/>
          <w:i/>
          <w:rPrChange w:id="1187" w:author="Akeel" w:date="2011-10-15T15:14:00Z">
            <w:rPr/>
          </w:rPrChange>
        </w:rPr>
        <w:t>void babbage(unsigned int PolyOrder, unsigned int NumItems, bcd_t* Elements)</w:t>
      </w:r>
    </w:p>
    <w:p w:rsidR="00F86648" w:rsidRDefault="00EB68D6" w:rsidP="002D0D12">
      <w:pPr>
        <w:rPr>
          <w:ins w:id="1188" w:author="MJ007" w:date="2011-10-10T13:08:00Z"/>
        </w:rPr>
      </w:pPr>
      <w:ins w:id="1189" w:author="Akeel" w:date="2011-10-15T15:14:00Z">
        <w:r>
          <w:t>,</w:t>
        </w:r>
      </w:ins>
      <w:r w:rsidR="00F86648">
        <w:t>where the type bcd_t is defined to be: unsigned long</w:t>
      </w:r>
      <w:ins w:id="1190" w:author="MJ007" w:date="2011-10-10T13:08:00Z">
        <w:r w:rsidR="001279B8">
          <w:t>.</w:t>
        </w:r>
      </w:ins>
    </w:p>
    <w:p w:rsidR="001279B8" w:rsidRDefault="001279B8" w:rsidP="002D0D12">
      <w:pPr>
        <w:rPr>
          <w:ins w:id="1191" w:author="MJ007" w:date="2011-10-10T13:08:00Z"/>
        </w:rPr>
      </w:pPr>
      <w:ins w:id="1192" w:author="MJ007" w:date="2011-10-10T13:08:00Z">
        <w:r>
          <w:t>The parameters of the function are:</w:t>
        </w:r>
      </w:ins>
    </w:p>
    <w:p w:rsidR="00960195" w:rsidRDefault="001C0616">
      <w:pPr>
        <w:ind w:left="360"/>
        <w:rPr>
          <w:ins w:id="1193" w:author="MJ007" w:date="2011-10-10T13:09:00Z"/>
        </w:rPr>
        <w:pPrChange w:id="1194" w:author="MJ007" w:date="2011-10-10T13:09:00Z">
          <w:pPr>
            <w:autoSpaceDE w:val="0"/>
            <w:autoSpaceDN w:val="0"/>
            <w:adjustRightInd w:val="0"/>
            <w:spacing w:after="0" w:line="240" w:lineRule="auto"/>
            <w:ind w:left="720" w:hanging="720"/>
          </w:pPr>
        </w:pPrChange>
      </w:pPr>
      <w:ins w:id="1195" w:author="MJ007" w:date="2011-10-10T13:08:00Z">
        <w:r w:rsidRPr="001C0616">
          <w:rPr>
            <w:rPrChange w:id="1196" w:author="MJ007" w:date="2011-10-10T13:09:00Z">
              <w:rPr>
                <w:rFonts w:ascii="Times New Roman" w:hAnsi="Times New Roman" w:cs="Times New Roman"/>
                <w:color w:val="000000"/>
              </w:rPr>
            </w:rPrChange>
          </w:rPr>
          <w:t>-</w:t>
        </w:r>
        <w:r w:rsidRPr="001C0616">
          <w:rPr>
            <w:i/>
            <w:rPrChange w:id="1197" w:author="MJ007" w:date="2011-10-10T13:09:00Z">
              <w:rPr>
                <w:rFonts w:ascii="Times New Roman" w:hAnsi="Times New Roman" w:cs="Times New Roman"/>
                <w:color w:val="000000"/>
              </w:rPr>
            </w:rPrChange>
          </w:rPr>
          <w:t>PolyOrder</w:t>
        </w:r>
        <w:r w:rsidRPr="001C0616">
          <w:rPr>
            <w:rPrChange w:id="1198" w:author="MJ007" w:date="2011-10-10T13:09:00Z">
              <w:rPr>
                <w:rFonts w:ascii="Times New Roman" w:hAnsi="Times New Roman" w:cs="Times New Roman"/>
                <w:color w:val="000000"/>
              </w:rPr>
            </w:rPrChange>
          </w:rPr>
          <w:t xml:space="preserve"> is the order of the polynomial </w:t>
        </w:r>
      </w:ins>
    </w:p>
    <w:p w:rsidR="00960195" w:rsidRDefault="001C0616">
      <w:pPr>
        <w:ind w:left="360"/>
        <w:rPr>
          <w:ins w:id="1199" w:author="MJ007" w:date="2011-10-10T13:08:00Z"/>
          <w:rPrChange w:id="1200" w:author="MJ007" w:date="2011-10-10T13:09:00Z">
            <w:rPr>
              <w:ins w:id="1201" w:author="MJ007" w:date="2011-10-10T13:08:00Z"/>
              <w:rFonts w:ascii="Times New Roman" w:hAnsi="Times New Roman" w:cs="Times New Roman"/>
              <w:color w:val="000000"/>
            </w:rPr>
          </w:rPrChange>
        </w:rPr>
        <w:pPrChange w:id="1202" w:author="MJ007" w:date="2011-10-10T13:09:00Z">
          <w:pPr>
            <w:autoSpaceDE w:val="0"/>
            <w:autoSpaceDN w:val="0"/>
            <w:adjustRightInd w:val="0"/>
            <w:spacing w:after="0" w:line="240" w:lineRule="auto"/>
            <w:ind w:left="720" w:hanging="720"/>
          </w:pPr>
        </w:pPrChange>
      </w:pPr>
      <w:ins w:id="1203" w:author="MJ007" w:date="2011-10-10T13:08:00Z">
        <w:r w:rsidRPr="001C0616">
          <w:rPr>
            <w:rPrChange w:id="1204" w:author="MJ007" w:date="2011-10-10T13:09:00Z">
              <w:rPr>
                <w:rFonts w:ascii="Times New Roman" w:hAnsi="Times New Roman" w:cs="Times New Roman"/>
                <w:color w:val="000000"/>
              </w:rPr>
            </w:rPrChange>
          </w:rPr>
          <w:t>-</w:t>
        </w:r>
        <w:r w:rsidRPr="001C0616">
          <w:rPr>
            <w:i/>
            <w:rPrChange w:id="1205" w:author="MJ007" w:date="2011-10-10T13:09:00Z">
              <w:rPr>
                <w:rFonts w:ascii="Times New Roman" w:hAnsi="Times New Roman" w:cs="Times New Roman"/>
                <w:color w:val="000000"/>
              </w:rPr>
            </w:rPrChange>
          </w:rPr>
          <w:t>NumItems</w:t>
        </w:r>
        <w:r w:rsidRPr="001C0616">
          <w:rPr>
            <w:rPrChange w:id="1206" w:author="MJ007" w:date="2011-10-10T13:09:00Z">
              <w:rPr>
                <w:rFonts w:ascii="Times New Roman" w:hAnsi="Times New Roman" w:cs="Times New Roman"/>
                <w:color w:val="000000"/>
              </w:rPr>
            </w:rPrChange>
          </w:rPr>
          <w:t xml:space="preserve"> is the number of elements in the array (number of elements to compute + initial elements). New calculations are only performed to the right of the current point </w:t>
        </w:r>
      </w:ins>
    </w:p>
    <w:p w:rsidR="00960195" w:rsidRDefault="001C0616">
      <w:pPr>
        <w:ind w:left="360"/>
        <w:rPr>
          <w:ins w:id="1207" w:author="MJ007" w:date="2011-10-10T09:31:00Z"/>
        </w:rPr>
        <w:pPrChange w:id="1208" w:author="MJ007" w:date="2011-10-10T13:09:00Z">
          <w:pPr/>
        </w:pPrChange>
      </w:pPr>
      <w:ins w:id="1209" w:author="MJ007" w:date="2011-10-10T13:08:00Z">
        <w:r w:rsidRPr="001C0616">
          <w:rPr>
            <w:rPrChange w:id="1210" w:author="MJ007" w:date="2011-10-10T13:09:00Z">
              <w:rPr>
                <w:rFonts w:ascii="Times New Roman" w:hAnsi="Times New Roman" w:cs="Times New Roman"/>
                <w:color w:val="000000"/>
              </w:rPr>
            </w:rPrChange>
          </w:rPr>
          <w:t xml:space="preserve">-The </w:t>
        </w:r>
        <w:r w:rsidRPr="001C0616">
          <w:rPr>
            <w:i/>
            <w:rPrChange w:id="1211" w:author="MJ007" w:date="2011-10-10T13:09:00Z">
              <w:rPr>
                <w:rFonts w:ascii="Times New Roman" w:hAnsi="Times New Roman" w:cs="Times New Roman"/>
                <w:color w:val="000000"/>
              </w:rPr>
            </w:rPrChange>
          </w:rPr>
          <w:t>Elements</w:t>
        </w:r>
        <w:r w:rsidRPr="001C0616">
          <w:rPr>
            <w:rPrChange w:id="1212" w:author="MJ007" w:date="2011-10-10T13:09:00Z">
              <w:rPr>
                <w:rFonts w:ascii="Times New Roman" w:hAnsi="Times New Roman" w:cs="Times New Roman"/>
                <w:color w:val="000000"/>
              </w:rPr>
            </w:rPrChange>
          </w:rPr>
          <w:t xml:space="preserve"> array is passed via a pointer to the first element. It contains </w:t>
        </w:r>
        <w:r w:rsidRPr="001C0616">
          <w:rPr>
            <w:i/>
            <w:rPrChange w:id="1213" w:author="MJ007" w:date="2011-10-10T13:09:00Z">
              <w:rPr>
                <w:rFonts w:ascii="Times New Roman" w:hAnsi="Times New Roman" w:cs="Times New Roman"/>
                <w:color w:val="000000"/>
              </w:rPr>
            </w:rPrChange>
          </w:rPr>
          <w:t>PolyOrder</w:t>
        </w:r>
        <w:r w:rsidRPr="001C0616">
          <w:rPr>
            <w:rPrChange w:id="1214" w:author="MJ007" w:date="2011-10-10T13:09:00Z">
              <w:rPr>
                <w:rFonts w:ascii="Times New Roman" w:hAnsi="Times New Roman" w:cs="Times New Roman"/>
                <w:color w:val="000000"/>
              </w:rPr>
            </w:rPrChange>
          </w:rPr>
          <w:t xml:space="preserve">+1 items, which are non-zero. Other elements are zero and must be filled by the </w:t>
        </w:r>
        <w:del w:id="1215" w:author="Akeel" w:date="2011-10-15T14:56:00Z">
          <w:r w:rsidRPr="001C0616" w:rsidDel="00830FAD">
            <w:rPr>
              <w:rPrChange w:id="1216" w:author="MJ007" w:date="2011-10-10T13:09:00Z">
                <w:rPr>
                  <w:rFonts w:ascii="Times New Roman" w:hAnsi="Times New Roman" w:cs="Times New Roman"/>
                  <w:color w:val="000000"/>
                </w:rPr>
              </w:rPrChange>
            </w:rPr>
            <w:delText>b</w:delText>
          </w:r>
        </w:del>
      </w:ins>
      <w:ins w:id="1217" w:author="Akeel" w:date="2011-10-15T14:56:00Z">
        <w:r w:rsidR="00830FAD">
          <w:t>B</w:t>
        </w:r>
      </w:ins>
      <w:ins w:id="1218" w:author="MJ007" w:date="2011-10-10T13:08:00Z">
        <w:r w:rsidRPr="001C0616">
          <w:rPr>
            <w:rPrChange w:id="1219" w:author="MJ007" w:date="2011-10-10T13:09:00Z">
              <w:rPr>
                <w:rFonts w:ascii="Times New Roman" w:hAnsi="Times New Roman" w:cs="Times New Roman"/>
                <w:color w:val="000000"/>
              </w:rPr>
            </w:rPrChange>
          </w:rPr>
          <w:t>abbage routine</w:t>
        </w:r>
      </w:ins>
    </w:p>
    <w:p w:rsidR="00DA4AA2" w:rsidRPr="00902481" w:rsidDel="00766970" w:rsidRDefault="00DA4AA2" w:rsidP="002D0D12">
      <w:pPr>
        <w:rPr>
          <w:del w:id="1220" w:author="MJ007" w:date="2011-10-10T11:54:00Z"/>
          <w:i/>
          <w:rPrChange w:id="1221" w:author="MJ007" w:date="2011-10-10T11:46:00Z">
            <w:rPr>
              <w:del w:id="1222" w:author="MJ007" w:date="2011-10-10T11:54:00Z"/>
            </w:rPr>
          </w:rPrChange>
        </w:rPr>
      </w:pPr>
    </w:p>
    <w:p w:rsidR="002D0D12" w:rsidRDefault="002D0D12" w:rsidP="002D0D12">
      <w:pPr>
        <w:pStyle w:val="Heading2"/>
      </w:pPr>
      <w:bookmarkStart w:id="1223" w:name="_Toc306456146"/>
      <w:r>
        <w:t>Algorithm</w:t>
      </w:r>
      <w:bookmarkEnd w:id="1223"/>
    </w:p>
    <w:p w:rsidR="00960195" w:rsidRDefault="002D0D12">
      <w:pPr>
        <w:pStyle w:val="ListParagraph"/>
        <w:numPr>
          <w:ilvl w:val="0"/>
          <w:numId w:val="4"/>
        </w:numPr>
        <w:rPr>
          <w:ins w:id="1224" w:author="MJ007" w:date="2011-10-10T09:07:00Z"/>
        </w:rPr>
        <w:pPrChange w:id="1225" w:author="MJ007" w:date="2011-10-10T09:07:00Z">
          <w:pPr/>
        </w:pPrChange>
      </w:pPr>
      <w:del w:id="1226" w:author="MJ007" w:date="2011-10-10T09:07:00Z">
        <w:r w:rsidDel="00145509">
          <w:delText>Bla Bla</w:delText>
        </w:r>
      </w:del>
      <w:ins w:id="1227" w:author="MJ007" w:date="2011-10-10T09:07:00Z">
        <w:r w:rsidR="00145509">
          <w:t xml:space="preserve">Copy the initial values from the Elements array into a temporary array to be restored </w:t>
        </w:r>
        <w:del w:id="1228" w:author="Akeel" w:date="2011-10-15T14:38:00Z">
          <w:r w:rsidR="00145509" w:rsidDel="00960195">
            <w:delText>today</w:delText>
          </w:r>
        </w:del>
      </w:ins>
      <w:ins w:id="1229" w:author="Akeel" w:date="2011-10-15T14:38:00Z">
        <w:r w:rsidR="00960195">
          <w:t>later</w:t>
        </w:r>
      </w:ins>
      <w:ins w:id="1230" w:author="MJ007" w:date="2011-10-10T09:07:00Z">
        <w:r w:rsidR="00145509">
          <w:t>.</w:t>
        </w:r>
      </w:ins>
    </w:p>
    <w:p w:rsidR="00960195" w:rsidRDefault="00145509">
      <w:pPr>
        <w:pStyle w:val="ListParagraph"/>
        <w:numPr>
          <w:ilvl w:val="0"/>
          <w:numId w:val="4"/>
        </w:numPr>
        <w:rPr>
          <w:ins w:id="1231" w:author="MJ007" w:date="2011-10-10T11:55:00Z"/>
        </w:rPr>
        <w:pPrChange w:id="1232" w:author="MJ007" w:date="2011-10-10T09:07:00Z">
          <w:pPr/>
        </w:pPrChange>
      </w:pPr>
      <w:ins w:id="1233" w:author="MJ007" w:date="2011-10-10T09:08:00Z">
        <w:r>
          <w:t>Sub</w:t>
        </w:r>
      </w:ins>
      <w:ins w:id="1234" w:author="MJ007" w:date="2011-10-10T09:10:00Z">
        <w:r>
          <w:t>tract each of the Element’s array members from its predecessor and store the difference in the place of Element</w:t>
        </w:r>
      </w:ins>
      <w:ins w:id="1235" w:author="MJ007" w:date="2011-10-10T09:12:00Z">
        <w:r>
          <w:t>’s member.</w:t>
        </w:r>
      </w:ins>
      <w:ins w:id="1236" w:author="MJ007" w:date="2011-10-10T09:15:00Z">
        <w:r>
          <w:t xml:space="preserve"> </w:t>
        </w:r>
      </w:ins>
      <w:ins w:id="1237" w:author="MJ007" w:date="2011-10-10T11:55:00Z">
        <w:r w:rsidR="00766970">
          <w:t>This process is implemented in a expanding buffer data structure as is described below.</w:t>
        </w:r>
      </w:ins>
    </w:p>
    <w:p w:rsidR="00960195" w:rsidRDefault="00766970">
      <w:pPr>
        <w:pStyle w:val="Heading3"/>
        <w:rPr>
          <w:ins w:id="1238" w:author="MJ007" w:date="2011-10-10T11:56:00Z"/>
        </w:rPr>
        <w:pPrChange w:id="1239" w:author="MJ007" w:date="2011-10-10T12:01:00Z">
          <w:pPr>
            <w:pStyle w:val="ListParagraph"/>
            <w:numPr>
              <w:numId w:val="4"/>
            </w:numPr>
            <w:ind w:hanging="360"/>
          </w:pPr>
        </w:pPrChange>
      </w:pPr>
      <w:bookmarkStart w:id="1240" w:name="_Toc306456147"/>
      <w:ins w:id="1241" w:author="MJ007" w:date="2011-10-10T11:56:00Z">
        <w:r>
          <w:t>Implementation of Buffer:</w:t>
        </w:r>
        <w:bookmarkEnd w:id="1240"/>
      </w:ins>
    </w:p>
    <w:p w:rsidR="00960195" w:rsidRDefault="00766970">
      <w:pPr>
        <w:ind w:left="720"/>
        <w:rPr>
          <w:ins w:id="1242" w:author="MJ007" w:date="2011-10-10T11:56:00Z"/>
        </w:rPr>
        <w:pPrChange w:id="1243" w:author="MJ007" w:date="2011-10-10T12:01:00Z">
          <w:pPr>
            <w:pStyle w:val="ListParagraph"/>
            <w:numPr>
              <w:numId w:val="4"/>
            </w:numPr>
            <w:ind w:hanging="360"/>
          </w:pPr>
        </w:pPrChange>
      </w:pPr>
      <w:ins w:id="1244" w:author="MJ007" w:date="2011-10-10T11:56:00Z">
        <w:r>
          <w:t>For the sake of memory and performance efficiency, it was decide</w:t>
        </w:r>
        <w:r w:rsidR="002D46BD">
          <w:t>d to use an expanding buffer as</w:t>
        </w:r>
        <w:r>
          <w:t xml:space="preserve"> the data structure</w:t>
        </w:r>
      </w:ins>
      <w:ins w:id="1245" w:author="MJ007" w:date="2011-10-10T12:02:00Z">
        <w:r w:rsidR="002D46BD">
          <w:t xml:space="preserve"> to store the newly calculated parameters of the </w:t>
        </w:r>
        <w:del w:id="1246" w:author="Akeel" w:date="2011-10-15T14:56:00Z">
          <w:r w:rsidR="002D46BD" w:rsidDel="00830FAD">
            <w:delText>b</w:delText>
          </w:r>
        </w:del>
      </w:ins>
      <w:ins w:id="1247" w:author="Akeel" w:date="2011-10-15T14:56:00Z">
        <w:r w:rsidR="00830FAD">
          <w:t>B</w:t>
        </w:r>
      </w:ins>
      <w:ins w:id="1248" w:author="MJ007" w:date="2011-10-10T12:02:00Z">
        <w:r w:rsidR="002D46BD">
          <w:t>abbage difference engine</w:t>
        </w:r>
      </w:ins>
      <w:ins w:id="1249" w:author="MJ007" w:date="2011-10-10T11:56:00Z">
        <w:r>
          <w:t>. This buffer originally held the element entries that were passed to the function. These entries are later overwritten by the differences between consecutive elements.</w:t>
        </w:r>
      </w:ins>
      <w:ins w:id="1250" w:author="MJ007" w:date="2011-10-10T12:03:00Z">
        <w:r w:rsidR="002D46BD">
          <w:t xml:space="preserve"> This process is repeated as many times as the value of the PolyOrder.</w:t>
        </w:r>
      </w:ins>
      <w:ins w:id="1251" w:author="MJ007" w:date="2011-10-10T11:56:00Z">
        <w:r>
          <w:t xml:space="preserve"> </w:t>
        </w:r>
      </w:ins>
      <w:ins w:id="1252" w:author="MJ007" w:date="2011-10-10T12:03:00Z">
        <w:r w:rsidR="002D46BD">
          <w:t xml:space="preserve">This make the buffer have </w:t>
        </w:r>
      </w:ins>
      <w:ins w:id="1253" w:author="MJ007" w:date="2011-10-10T11:56:00Z">
        <w:r>
          <w:t>entries where the nth difference is stored in (PolyOrder-n) position in the array</w:t>
        </w:r>
      </w:ins>
      <w:ins w:id="1254" w:author="MJ007" w:date="2011-10-10T12:07:00Z">
        <w:r w:rsidR="002D46BD">
          <w:t xml:space="preserve"> (in case in the example below, this should correspond to the 3</w:t>
        </w:r>
        <w:r w:rsidR="001C0616" w:rsidRPr="001C0616">
          <w:rPr>
            <w:vertAlign w:val="superscript"/>
            <w:rPrChange w:id="1255" w:author="MJ007" w:date="2011-10-10T12:07:00Z">
              <w:rPr/>
            </w:rPrChange>
          </w:rPr>
          <w:t>rd</w:t>
        </w:r>
        <w:r w:rsidR="002D46BD">
          <w:t xml:space="preserve"> iteration since PolyOrder is 3)</w:t>
        </w:r>
      </w:ins>
      <w:ins w:id="1256" w:author="MJ007" w:date="2011-10-10T11:56:00Z">
        <w:r>
          <w:t xml:space="preserve">. </w:t>
        </w:r>
      </w:ins>
      <w:ins w:id="1257" w:author="MJ007" w:date="2011-10-10T12:08:00Z">
        <w:r w:rsidR="00B6055C">
          <w:t>The content of the buffer at the different stages is</w:t>
        </w:r>
      </w:ins>
      <w:ins w:id="1258" w:author="MJ007" w:date="2011-10-10T11:56:00Z">
        <w:r>
          <w:t xml:space="preserve"> illustrated in the diagram below:</w:t>
        </w:r>
      </w:ins>
    </w:p>
    <w:p w:rsidR="00960195" w:rsidDel="00960195" w:rsidRDefault="00766970">
      <w:pPr>
        <w:pStyle w:val="Caption"/>
        <w:ind w:left="720"/>
        <w:jc w:val="center"/>
        <w:rPr>
          <w:ins w:id="1259" w:author="MJ007" w:date="2011-10-10T11:56:00Z"/>
          <w:del w:id="1260" w:author="Akeel" w:date="2011-10-15T14:40:00Z"/>
        </w:rPr>
        <w:pPrChange w:id="1261" w:author="MJ007" w:date="2011-10-10T12:01:00Z">
          <w:pPr>
            <w:pStyle w:val="Caption"/>
            <w:numPr>
              <w:numId w:val="4"/>
            </w:numPr>
            <w:ind w:left="720" w:hanging="360"/>
            <w:jc w:val="center"/>
          </w:pPr>
        </w:pPrChange>
      </w:pPr>
      <w:ins w:id="1262" w:author="MJ007" w:date="2011-10-10T11:56:00Z">
        <w:del w:id="1263" w:author="Akeel" w:date="2011-10-15T14:40:00Z">
          <w:r w:rsidDel="00960195">
            <w:delText xml:space="preserve">Figure </w:delText>
          </w:r>
          <w:r w:rsidR="001C0616" w:rsidDel="00960195">
            <w:fldChar w:fldCharType="begin"/>
          </w:r>
          <w:r w:rsidDel="00960195">
            <w:delInstrText xml:space="preserve"> SEQ Figure \* ARABIC </w:delInstrText>
          </w:r>
          <w:r w:rsidR="001C0616" w:rsidDel="00960195">
            <w:fldChar w:fldCharType="separate"/>
          </w:r>
        </w:del>
      </w:ins>
      <w:ins w:id="1264" w:author="MJ007" w:date="2011-10-10T12:14:00Z">
        <w:del w:id="1265" w:author="Akeel" w:date="2011-10-15T14:40:00Z">
          <w:r w:rsidR="00AA5D4C" w:rsidDel="00960195">
            <w:rPr>
              <w:noProof/>
            </w:rPr>
            <w:delText>2</w:delText>
          </w:r>
        </w:del>
      </w:ins>
      <w:ins w:id="1266" w:author="MJ007" w:date="2011-10-10T11:56:00Z">
        <w:del w:id="1267" w:author="Akeel" w:date="2011-10-15T14:40:00Z">
          <w:r w:rsidR="001C0616" w:rsidDel="00960195">
            <w:fldChar w:fldCharType="end"/>
          </w:r>
          <w:r w:rsidDel="00960195">
            <w:delText xml:space="preserve"> - Contents of Buffer at Different Stages of Execution (Based on the Lab Handout Example)</w:delText>
          </w:r>
        </w:del>
      </w:ins>
    </w:p>
    <w:tbl>
      <w:tblPr>
        <w:tblStyle w:val="MediumList2-Accent1"/>
        <w:tblW w:w="0" w:type="auto"/>
        <w:jc w:val="center"/>
        <w:tblLook w:val="04A0"/>
        <w:tblPrChange w:id="1268" w:author="Akeel" w:date="2011-10-15T15:27:00Z">
          <w:tblPr>
            <w:tblStyle w:val="TableGrid"/>
            <w:tblW w:w="0" w:type="auto"/>
            <w:jc w:val="center"/>
            <w:tblLook w:val="04A0"/>
          </w:tblPr>
        </w:tblPrChange>
      </w:tblPr>
      <w:tblGrid>
        <w:gridCol w:w="2420"/>
        <w:gridCol w:w="742"/>
        <w:gridCol w:w="742"/>
        <w:gridCol w:w="820"/>
        <w:gridCol w:w="820"/>
        <w:gridCol w:w="1093"/>
        <w:tblGridChange w:id="1269">
          <w:tblGrid>
            <w:gridCol w:w="2214"/>
            <w:gridCol w:w="728"/>
            <w:gridCol w:w="728"/>
            <w:gridCol w:w="800"/>
            <w:gridCol w:w="800"/>
            <w:gridCol w:w="1044"/>
          </w:tblGrid>
        </w:tblGridChange>
      </w:tblGrid>
      <w:tr w:rsidR="002D46BD" w:rsidTr="005B775B">
        <w:trPr>
          <w:cnfStyle w:val="100000000000"/>
          <w:jc w:val="center"/>
          <w:ins w:id="1270" w:author="MJ007" w:date="2011-10-10T11:56:00Z"/>
          <w:trPrChange w:id="1271" w:author="Akeel" w:date="2011-10-15T15:27:00Z">
            <w:trPr>
              <w:jc w:val="center"/>
            </w:trPr>
          </w:trPrChange>
        </w:trPr>
        <w:tc>
          <w:tcPr>
            <w:cnfStyle w:val="001000000100"/>
            <w:tcW w:w="0" w:type="auto"/>
            <w:tcPrChange w:id="1272" w:author="Akeel" w:date="2011-10-15T15:27:00Z">
              <w:tcPr>
                <w:tcW w:w="0" w:type="auto"/>
              </w:tcPr>
            </w:tcPrChange>
          </w:tcPr>
          <w:p w:rsidR="00960195" w:rsidRDefault="001C0616">
            <w:pPr>
              <w:ind w:left="360"/>
              <w:jc w:val="center"/>
              <w:cnfStyle w:val="101000000100"/>
              <w:rPr>
                <w:ins w:id="1273" w:author="MJ007" w:date="2011-10-10T11:56:00Z"/>
              </w:rPr>
              <w:pPrChange w:id="1274" w:author="MJ007" w:date="2011-10-10T12:01:00Z">
                <w:pPr>
                  <w:spacing w:after="200" w:line="276" w:lineRule="auto"/>
                  <w:jc w:val="center"/>
                  <w:cnfStyle w:val="101000000100"/>
                </w:pPr>
              </w:pPrChange>
            </w:pPr>
            <w:ins w:id="1275" w:author="MJ007" w:date="2011-10-10T11:56:00Z">
              <w:r w:rsidRPr="001C0616">
                <w:rPr>
                  <w:i/>
                  <w:iCs/>
                  <w:rPrChange w:id="1276" w:author="MJ007" w:date="2011-10-10T12:01:00Z">
                    <w:rPr/>
                  </w:rPrChange>
                </w:rPr>
                <w:t>Buffer Index</w:t>
              </w:r>
            </w:ins>
          </w:p>
        </w:tc>
        <w:tc>
          <w:tcPr>
            <w:tcW w:w="0" w:type="auto"/>
            <w:tcPrChange w:id="1277" w:author="Akeel" w:date="2011-10-15T15:27:00Z">
              <w:tcPr>
                <w:tcW w:w="0" w:type="auto"/>
              </w:tcPr>
            </w:tcPrChange>
          </w:tcPr>
          <w:p w:rsidR="00960195" w:rsidRDefault="00766970">
            <w:pPr>
              <w:ind w:left="360"/>
              <w:jc w:val="center"/>
              <w:cnfStyle w:val="100000000000"/>
              <w:rPr>
                <w:ins w:id="1278" w:author="MJ007" w:date="2011-10-10T11:56:00Z"/>
              </w:rPr>
              <w:pPrChange w:id="1279" w:author="MJ007" w:date="2011-10-10T12:01:00Z">
                <w:pPr>
                  <w:spacing w:after="200" w:line="276" w:lineRule="auto"/>
                  <w:jc w:val="center"/>
                  <w:cnfStyle w:val="100000000000"/>
                </w:pPr>
              </w:pPrChange>
            </w:pPr>
            <w:ins w:id="1280" w:author="MJ007" w:date="2011-10-10T11:56:00Z">
              <w:r>
                <w:t>0</w:t>
              </w:r>
            </w:ins>
          </w:p>
        </w:tc>
        <w:tc>
          <w:tcPr>
            <w:tcW w:w="0" w:type="auto"/>
            <w:tcPrChange w:id="1281" w:author="Akeel" w:date="2011-10-15T15:27:00Z">
              <w:tcPr>
                <w:tcW w:w="0" w:type="auto"/>
              </w:tcPr>
            </w:tcPrChange>
          </w:tcPr>
          <w:p w:rsidR="00960195" w:rsidRDefault="00766970">
            <w:pPr>
              <w:ind w:left="360"/>
              <w:jc w:val="center"/>
              <w:cnfStyle w:val="100000000000"/>
              <w:rPr>
                <w:ins w:id="1282" w:author="MJ007" w:date="2011-10-10T11:56:00Z"/>
              </w:rPr>
              <w:pPrChange w:id="1283" w:author="MJ007" w:date="2011-10-10T12:01:00Z">
                <w:pPr>
                  <w:spacing w:after="200" w:line="276" w:lineRule="auto"/>
                  <w:jc w:val="center"/>
                  <w:cnfStyle w:val="100000000000"/>
                </w:pPr>
              </w:pPrChange>
            </w:pPr>
            <w:ins w:id="1284" w:author="MJ007" w:date="2011-10-10T11:56:00Z">
              <w:r>
                <w:t>1</w:t>
              </w:r>
            </w:ins>
          </w:p>
        </w:tc>
        <w:tc>
          <w:tcPr>
            <w:tcW w:w="0" w:type="auto"/>
            <w:tcPrChange w:id="1285" w:author="Akeel" w:date="2011-10-15T15:27:00Z">
              <w:tcPr>
                <w:tcW w:w="0" w:type="auto"/>
              </w:tcPr>
            </w:tcPrChange>
          </w:tcPr>
          <w:p w:rsidR="00960195" w:rsidRDefault="00766970">
            <w:pPr>
              <w:ind w:left="360"/>
              <w:jc w:val="center"/>
              <w:cnfStyle w:val="100000000000"/>
              <w:rPr>
                <w:ins w:id="1286" w:author="MJ007" w:date="2011-10-10T11:56:00Z"/>
              </w:rPr>
              <w:pPrChange w:id="1287" w:author="MJ007" w:date="2011-10-10T12:01:00Z">
                <w:pPr>
                  <w:spacing w:after="200" w:line="276" w:lineRule="auto"/>
                  <w:jc w:val="center"/>
                  <w:cnfStyle w:val="100000000000"/>
                </w:pPr>
              </w:pPrChange>
            </w:pPr>
            <w:ins w:id="1288" w:author="MJ007" w:date="2011-10-10T11:56:00Z">
              <w:r>
                <w:t>2</w:t>
              </w:r>
            </w:ins>
          </w:p>
        </w:tc>
        <w:tc>
          <w:tcPr>
            <w:tcW w:w="0" w:type="auto"/>
            <w:tcPrChange w:id="1289" w:author="Akeel" w:date="2011-10-15T15:27:00Z">
              <w:tcPr>
                <w:tcW w:w="0" w:type="auto"/>
              </w:tcPr>
            </w:tcPrChange>
          </w:tcPr>
          <w:p w:rsidR="00960195" w:rsidRDefault="00766970">
            <w:pPr>
              <w:ind w:left="360"/>
              <w:jc w:val="center"/>
              <w:cnfStyle w:val="100000000000"/>
              <w:rPr>
                <w:ins w:id="1290" w:author="MJ007" w:date="2011-10-10T11:56:00Z"/>
              </w:rPr>
              <w:pPrChange w:id="1291" w:author="MJ007" w:date="2011-10-10T12:01:00Z">
                <w:pPr>
                  <w:spacing w:after="200" w:line="276" w:lineRule="auto"/>
                  <w:jc w:val="center"/>
                  <w:cnfStyle w:val="100000000000"/>
                </w:pPr>
              </w:pPrChange>
            </w:pPr>
            <w:ins w:id="1292" w:author="MJ007" w:date="2011-10-10T11:56:00Z">
              <w:r>
                <w:t>3</w:t>
              </w:r>
            </w:ins>
          </w:p>
        </w:tc>
        <w:tc>
          <w:tcPr>
            <w:tcW w:w="0" w:type="auto"/>
            <w:tcPrChange w:id="1293" w:author="Akeel" w:date="2011-10-15T15:27:00Z">
              <w:tcPr>
                <w:tcW w:w="0" w:type="auto"/>
              </w:tcPr>
            </w:tcPrChange>
          </w:tcPr>
          <w:p w:rsidR="00960195" w:rsidRDefault="00766970">
            <w:pPr>
              <w:ind w:left="360"/>
              <w:jc w:val="center"/>
              <w:cnfStyle w:val="100000000000"/>
              <w:rPr>
                <w:ins w:id="1294" w:author="MJ007" w:date="2011-10-10T11:56:00Z"/>
              </w:rPr>
              <w:pPrChange w:id="1295" w:author="MJ007" w:date="2011-10-10T12:01:00Z">
                <w:pPr>
                  <w:spacing w:after="200" w:line="276" w:lineRule="auto"/>
                  <w:jc w:val="center"/>
                  <w:cnfStyle w:val="100000000000"/>
                </w:pPr>
              </w:pPrChange>
            </w:pPr>
            <w:ins w:id="1296" w:author="MJ007" w:date="2011-10-10T11:56:00Z">
              <w:r>
                <w:t>4</w:t>
              </w:r>
            </w:ins>
          </w:p>
        </w:tc>
      </w:tr>
      <w:tr w:rsidR="002D46BD" w:rsidTr="005B775B">
        <w:trPr>
          <w:cnfStyle w:val="000000100000"/>
          <w:jc w:val="center"/>
          <w:ins w:id="1297" w:author="MJ007" w:date="2011-10-10T11:56:00Z"/>
          <w:trPrChange w:id="1298" w:author="Akeel" w:date="2011-10-15T15:27:00Z">
            <w:trPr>
              <w:jc w:val="center"/>
            </w:trPr>
          </w:trPrChange>
        </w:trPr>
        <w:tc>
          <w:tcPr>
            <w:cnfStyle w:val="001000000000"/>
            <w:tcW w:w="0" w:type="auto"/>
            <w:tcPrChange w:id="1299" w:author="Akeel" w:date="2011-10-15T15:27:00Z">
              <w:tcPr>
                <w:tcW w:w="0" w:type="auto"/>
              </w:tcPr>
            </w:tcPrChange>
          </w:tcPr>
          <w:p w:rsidR="00960195" w:rsidRDefault="001C0616">
            <w:pPr>
              <w:ind w:left="360"/>
              <w:jc w:val="center"/>
              <w:cnfStyle w:val="001000100000"/>
              <w:rPr>
                <w:ins w:id="1300" w:author="MJ007" w:date="2011-10-10T11:56:00Z"/>
              </w:rPr>
              <w:pPrChange w:id="1301" w:author="MJ007" w:date="2011-10-10T12:01:00Z">
                <w:pPr>
                  <w:spacing w:after="200" w:line="276" w:lineRule="auto"/>
                  <w:jc w:val="center"/>
                  <w:cnfStyle w:val="001000100000"/>
                </w:pPr>
              </w:pPrChange>
            </w:pPr>
            <w:ins w:id="1302" w:author="MJ007" w:date="2011-10-10T11:56:00Z">
              <w:r w:rsidRPr="001C0616">
                <w:rPr>
                  <w:i/>
                  <w:iCs/>
                  <w:rPrChange w:id="1303" w:author="MJ007" w:date="2011-10-10T12:01:00Z">
                    <w:rPr/>
                  </w:rPrChange>
                </w:rPr>
                <w:t>f(x)</w:t>
              </w:r>
            </w:ins>
          </w:p>
        </w:tc>
        <w:tc>
          <w:tcPr>
            <w:tcW w:w="0" w:type="auto"/>
            <w:tcPrChange w:id="1304" w:author="Akeel" w:date="2011-10-15T15:27:00Z">
              <w:tcPr>
                <w:tcW w:w="0" w:type="auto"/>
              </w:tcPr>
            </w:tcPrChange>
          </w:tcPr>
          <w:p w:rsidR="00960195" w:rsidRDefault="001C0616">
            <w:pPr>
              <w:ind w:left="360"/>
              <w:jc w:val="center"/>
              <w:cnfStyle w:val="000000100000"/>
              <w:rPr>
                <w:ins w:id="1305" w:author="MJ007" w:date="2011-10-10T11:56:00Z"/>
                <w:i/>
                <w:rPrChange w:id="1306" w:author="MJ007" w:date="2011-10-10T12:01:00Z">
                  <w:rPr>
                    <w:ins w:id="1307" w:author="MJ007" w:date="2011-10-10T11:56:00Z"/>
                  </w:rPr>
                </w:rPrChange>
              </w:rPr>
              <w:pPrChange w:id="1308" w:author="MJ007" w:date="2011-10-10T12:01:00Z">
                <w:pPr>
                  <w:spacing w:after="200" w:line="276" w:lineRule="auto"/>
                  <w:jc w:val="center"/>
                  <w:cnfStyle w:val="000000100000"/>
                </w:pPr>
              </w:pPrChange>
            </w:pPr>
            <w:ins w:id="1309" w:author="MJ007" w:date="2011-10-10T11:56:00Z">
              <w:r w:rsidRPr="001C0616">
                <w:rPr>
                  <w:i/>
                  <w:rPrChange w:id="1310" w:author="MJ007" w:date="2011-10-10T12:01:00Z">
                    <w:rPr/>
                  </w:rPrChange>
                </w:rPr>
                <w:t>1</w:t>
              </w:r>
            </w:ins>
          </w:p>
        </w:tc>
        <w:tc>
          <w:tcPr>
            <w:tcW w:w="0" w:type="auto"/>
            <w:tcPrChange w:id="1311" w:author="Akeel" w:date="2011-10-15T15:27:00Z">
              <w:tcPr>
                <w:tcW w:w="0" w:type="auto"/>
              </w:tcPr>
            </w:tcPrChange>
          </w:tcPr>
          <w:p w:rsidR="00960195" w:rsidRDefault="001C0616">
            <w:pPr>
              <w:ind w:left="360"/>
              <w:jc w:val="center"/>
              <w:cnfStyle w:val="000000100000"/>
              <w:rPr>
                <w:ins w:id="1312" w:author="MJ007" w:date="2011-10-10T11:56:00Z"/>
                <w:i/>
                <w:rPrChange w:id="1313" w:author="MJ007" w:date="2011-10-10T12:01:00Z">
                  <w:rPr>
                    <w:ins w:id="1314" w:author="MJ007" w:date="2011-10-10T11:56:00Z"/>
                  </w:rPr>
                </w:rPrChange>
              </w:rPr>
              <w:pPrChange w:id="1315" w:author="MJ007" w:date="2011-10-10T12:01:00Z">
                <w:pPr>
                  <w:spacing w:after="200" w:line="276" w:lineRule="auto"/>
                  <w:jc w:val="center"/>
                  <w:cnfStyle w:val="000000100000"/>
                </w:pPr>
              </w:pPrChange>
            </w:pPr>
            <w:ins w:id="1316" w:author="MJ007" w:date="2011-10-10T11:56:00Z">
              <w:r w:rsidRPr="001C0616">
                <w:rPr>
                  <w:i/>
                  <w:rPrChange w:id="1317" w:author="MJ007" w:date="2011-10-10T12:01:00Z">
                    <w:rPr/>
                  </w:rPrChange>
                </w:rPr>
                <w:t>8</w:t>
              </w:r>
            </w:ins>
          </w:p>
        </w:tc>
        <w:tc>
          <w:tcPr>
            <w:tcW w:w="0" w:type="auto"/>
            <w:tcPrChange w:id="1318" w:author="Akeel" w:date="2011-10-15T15:27:00Z">
              <w:tcPr>
                <w:tcW w:w="0" w:type="auto"/>
              </w:tcPr>
            </w:tcPrChange>
          </w:tcPr>
          <w:p w:rsidR="00960195" w:rsidRDefault="001C0616">
            <w:pPr>
              <w:ind w:left="360"/>
              <w:jc w:val="center"/>
              <w:cnfStyle w:val="000000100000"/>
              <w:rPr>
                <w:ins w:id="1319" w:author="MJ007" w:date="2011-10-10T11:56:00Z"/>
                <w:i/>
                <w:rPrChange w:id="1320" w:author="MJ007" w:date="2011-10-10T12:01:00Z">
                  <w:rPr>
                    <w:ins w:id="1321" w:author="MJ007" w:date="2011-10-10T11:56:00Z"/>
                  </w:rPr>
                </w:rPrChange>
              </w:rPr>
              <w:pPrChange w:id="1322" w:author="MJ007" w:date="2011-10-10T12:01:00Z">
                <w:pPr>
                  <w:spacing w:after="200" w:line="276" w:lineRule="auto"/>
                  <w:jc w:val="center"/>
                  <w:cnfStyle w:val="000000100000"/>
                </w:pPr>
              </w:pPrChange>
            </w:pPr>
            <w:ins w:id="1323" w:author="MJ007" w:date="2011-10-10T11:56:00Z">
              <w:r w:rsidRPr="001C0616">
                <w:rPr>
                  <w:i/>
                  <w:rPrChange w:id="1324" w:author="MJ007" w:date="2011-10-10T12:01:00Z">
                    <w:rPr/>
                  </w:rPrChange>
                </w:rPr>
                <w:t>17</w:t>
              </w:r>
            </w:ins>
          </w:p>
        </w:tc>
        <w:tc>
          <w:tcPr>
            <w:tcW w:w="0" w:type="auto"/>
            <w:tcPrChange w:id="1325" w:author="Akeel" w:date="2011-10-15T15:27:00Z">
              <w:tcPr>
                <w:tcW w:w="0" w:type="auto"/>
              </w:tcPr>
            </w:tcPrChange>
          </w:tcPr>
          <w:p w:rsidR="00960195" w:rsidRDefault="001C0616">
            <w:pPr>
              <w:ind w:left="360"/>
              <w:jc w:val="center"/>
              <w:cnfStyle w:val="000000100000"/>
              <w:rPr>
                <w:ins w:id="1326" w:author="MJ007" w:date="2011-10-10T11:56:00Z"/>
                <w:i/>
                <w:rPrChange w:id="1327" w:author="MJ007" w:date="2011-10-10T12:01:00Z">
                  <w:rPr>
                    <w:ins w:id="1328" w:author="MJ007" w:date="2011-10-10T11:56:00Z"/>
                  </w:rPr>
                </w:rPrChange>
              </w:rPr>
              <w:pPrChange w:id="1329" w:author="MJ007" w:date="2011-10-10T12:01:00Z">
                <w:pPr>
                  <w:spacing w:after="200" w:line="276" w:lineRule="auto"/>
                  <w:jc w:val="center"/>
                  <w:cnfStyle w:val="000000100000"/>
                </w:pPr>
              </w:pPrChange>
            </w:pPr>
            <w:ins w:id="1330" w:author="MJ007" w:date="2011-10-10T11:56:00Z">
              <w:r w:rsidRPr="001C0616">
                <w:rPr>
                  <w:i/>
                  <w:rPrChange w:id="1331" w:author="MJ007" w:date="2011-10-10T12:01:00Z">
                    <w:rPr/>
                  </w:rPrChange>
                </w:rPr>
                <w:t>34</w:t>
              </w:r>
            </w:ins>
          </w:p>
        </w:tc>
        <w:tc>
          <w:tcPr>
            <w:tcW w:w="0" w:type="auto"/>
            <w:tcPrChange w:id="1332" w:author="Akeel" w:date="2011-10-15T15:27:00Z">
              <w:tcPr>
                <w:tcW w:w="0" w:type="auto"/>
              </w:tcPr>
            </w:tcPrChange>
          </w:tcPr>
          <w:p w:rsidR="00960195" w:rsidRDefault="001C0616">
            <w:pPr>
              <w:ind w:left="360"/>
              <w:jc w:val="center"/>
              <w:cnfStyle w:val="000000100000"/>
              <w:rPr>
                <w:ins w:id="1333" w:author="MJ007" w:date="2011-10-10T11:56:00Z"/>
                <w:i/>
                <w:color w:val="1F497D" w:themeColor="text2"/>
                <w:rPrChange w:id="1334" w:author="MJ007" w:date="2011-10-10T12:01:00Z">
                  <w:rPr>
                    <w:ins w:id="1335" w:author="MJ007" w:date="2011-10-10T11:56:00Z"/>
                  </w:rPr>
                </w:rPrChange>
              </w:rPr>
              <w:pPrChange w:id="1336" w:author="MJ007" w:date="2011-10-10T12:01:00Z">
                <w:pPr>
                  <w:spacing w:after="200" w:line="276" w:lineRule="auto"/>
                  <w:jc w:val="center"/>
                  <w:cnfStyle w:val="000000100000"/>
                </w:pPr>
              </w:pPrChange>
            </w:pPr>
            <w:ins w:id="1337" w:author="MJ007" w:date="2011-10-10T11:56:00Z">
              <w:r w:rsidRPr="001C0616">
                <w:rPr>
                  <w:i/>
                  <w:color w:val="1F497D" w:themeColor="text2"/>
                  <w:rPrChange w:id="1338" w:author="MJ007" w:date="2011-10-10T12:01:00Z">
                    <w:rPr/>
                  </w:rPrChange>
                </w:rPr>
                <w:t>NULL</w:t>
              </w:r>
            </w:ins>
          </w:p>
        </w:tc>
      </w:tr>
      <w:tr w:rsidR="002D46BD" w:rsidTr="005B775B">
        <w:trPr>
          <w:jc w:val="center"/>
          <w:ins w:id="1339" w:author="MJ007" w:date="2011-10-10T11:56:00Z"/>
          <w:trPrChange w:id="1340" w:author="Akeel" w:date="2011-10-15T15:27:00Z">
            <w:trPr>
              <w:jc w:val="center"/>
            </w:trPr>
          </w:trPrChange>
        </w:trPr>
        <w:tc>
          <w:tcPr>
            <w:cnfStyle w:val="001000000000"/>
            <w:tcW w:w="0" w:type="auto"/>
            <w:tcPrChange w:id="1341" w:author="Akeel" w:date="2011-10-15T15:27:00Z">
              <w:tcPr>
                <w:tcW w:w="0" w:type="auto"/>
              </w:tcPr>
            </w:tcPrChange>
          </w:tcPr>
          <w:p w:rsidR="00960195" w:rsidRDefault="001C0616">
            <w:pPr>
              <w:ind w:left="360"/>
              <w:jc w:val="center"/>
              <w:rPr>
                <w:ins w:id="1342" w:author="MJ007" w:date="2011-10-10T11:56:00Z"/>
              </w:rPr>
              <w:pPrChange w:id="1343" w:author="MJ007" w:date="2011-10-10T12:01:00Z">
                <w:pPr>
                  <w:spacing w:after="200" w:line="276" w:lineRule="auto"/>
                  <w:jc w:val="center"/>
                </w:pPr>
              </w:pPrChange>
            </w:pPr>
            <w:ins w:id="1344" w:author="MJ007" w:date="2011-10-10T11:56:00Z">
              <w:r w:rsidRPr="001C0616">
                <w:rPr>
                  <w:i/>
                  <w:iCs/>
                  <w:rPrChange w:id="1345" w:author="MJ007" w:date="2011-10-10T12:01:00Z">
                    <w:rPr/>
                  </w:rPrChange>
                </w:rPr>
                <w:t>1</w:t>
              </w:r>
              <w:r w:rsidRPr="001C0616">
                <w:rPr>
                  <w:i/>
                  <w:iCs/>
                  <w:sz w:val="14"/>
                  <w:szCs w:val="14"/>
                  <w:rPrChange w:id="1346" w:author="MJ007" w:date="2011-10-10T12:01:00Z">
                    <w:rPr>
                      <w:sz w:val="14"/>
                      <w:szCs w:val="14"/>
                    </w:rPr>
                  </w:rPrChange>
                </w:rPr>
                <w:t xml:space="preserve">st </w:t>
              </w:r>
              <w:r w:rsidRPr="001C0616">
                <w:rPr>
                  <w:i/>
                  <w:iCs/>
                  <w:rPrChange w:id="1347" w:author="MJ007" w:date="2011-10-10T12:01:00Z">
                    <w:rPr/>
                  </w:rPrChange>
                </w:rPr>
                <w:t>Iteration</w:t>
              </w:r>
            </w:ins>
          </w:p>
        </w:tc>
        <w:tc>
          <w:tcPr>
            <w:tcW w:w="0" w:type="auto"/>
            <w:tcPrChange w:id="1348" w:author="Akeel" w:date="2011-10-15T15:27:00Z">
              <w:tcPr>
                <w:tcW w:w="0" w:type="auto"/>
              </w:tcPr>
            </w:tcPrChange>
          </w:tcPr>
          <w:p w:rsidR="00960195" w:rsidRDefault="001C0616">
            <w:pPr>
              <w:ind w:left="360"/>
              <w:jc w:val="center"/>
              <w:cnfStyle w:val="000000000000"/>
              <w:rPr>
                <w:ins w:id="1349" w:author="MJ007" w:date="2011-10-10T11:56:00Z"/>
                <w:color w:val="FF0000"/>
                <w:rPrChange w:id="1350" w:author="MJ007" w:date="2011-10-10T12:01:00Z">
                  <w:rPr>
                    <w:ins w:id="1351" w:author="MJ007" w:date="2011-10-10T11:56:00Z"/>
                  </w:rPr>
                </w:rPrChange>
              </w:rPr>
              <w:pPrChange w:id="1352" w:author="MJ007" w:date="2011-10-10T12:01:00Z">
                <w:pPr>
                  <w:spacing w:after="200" w:line="276" w:lineRule="auto"/>
                  <w:jc w:val="center"/>
                  <w:cnfStyle w:val="000000000000"/>
                </w:pPr>
              </w:pPrChange>
            </w:pPr>
            <w:ins w:id="1353" w:author="MJ007" w:date="2011-10-10T11:56:00Z">
              <w:r w:rsidRPr="001C0616">
                <w:rPr>
                  <w:color w:val="FF0000"/>
                  <w:rPrChange w:id="1354" w:author="MJ007" w:date="2011-10-10T12:01:00Z">
                    <w:rPr/>
                  </w:rPrChange>
                </w:rPr>
                <w:t>7</w:t>
              </w:r>
            </w:ins>
          </w:p>
        </w:tc>
        <w:tc>
          <w:tcPr>
            <w:tcW w:w="0" w:type="auto"/>
            <w:tcPrChange w:id="1355" w:author="Akeel" w:date="2011-10-15T15:27:00Z">
              <w:tcPr>
                <w:tcW w:w="0" w:type="auto"/>
              </w:tcPr>
            </w:tcPrChange>
          </w:tcPr>
          <w:p w:rsidR="00960195" w:rsidRDefault="001C0616">
            <w:pPr>
              <w:ind w:left="360"/>
              <w:jc w:val="center"/>
              <w:cnfStyle w:val="000000000000"/>
              <w:rPr>
                <w:ins w:id="1356" w:author="MJ007" w:date="2011-10-10T11:56:00Z"/>
                <w:color w:val="FF0000"/>
                <w:rPrChange w:id="1357" w:author="MJ007" w:date="2011-10-10T12:01:00Z">
                  <w:rPr>
                    <w:ins w:id="1358" w:author="MJ007" w:date="2011-10-10T11:56:00Z"/>
                  </w:rPr>
                </w:rPrChange>
              </w:rPr>
              <w:pPrChange w:id="1359" w:author="MJ007" w:date="2011-10-10T12:01:00Z">
                <w:pPr>
                  <w:spacing w:after="200" w:line="276" w:lineRule="auto"/>
                  <w:jc w:val="center"/>
                  <w:cnfStyle w:val="000000000000"/>
                </w:pPr>
              </w:pPrChange>
            </w:pPr>
            <w:ins w:id="1360" w:author="MJ007" w:date="2011-10-10T11:56:00Z">
              <w:r w:rsidRPr="001C0616">
                <w:rPr>
                  <w:color w:val="FF0000"/>
                  <w:rPrChange w:id="1361" w:author="MJ007" w:date="2011-10-10T12:01:00Z">
                    <w:rPr/>
                  </w:rPrChange>
                </w:rPr>
                <w:t>9</w:t>
              </w:r>
            </w:ins>
          </w:p>
        </w:tc>
        <w:tc>
          <w:tcPr>
            <w:tcW w:w="0" w:type="auto"/>
            <w:tcPrChange w:id="1362" w:author="Akeel" w:date="2011-10-15T15:27:00Z">
              <w:tcPr>
                <w:tcW w:w="0" w:type="auto"/>
              </w:tcPr>
            </w:tcPrChange>
          </w:tcPr>
          <w:p w:rsidR="00960195" w:rsidRDefault="001C0616">
            <w:pPr>
              <w:ind w:left="360"/>
              <w:jc w:val="center"/>
              <w:cnfStyle w:val="000000000000"/>
              <w:rPr>
                <w:ins w:id="1363" w:author="MJ007" w:date="2011-10-10T11:56:00Z"/>
                <w:color w:val="FF0000"/>
                <w:rPrChange w:id="1364" w:author="MJ007" w:date="2011-10-10T12:01:00Z">
                  <w:rPr>
                    <w:ins w:id="1365" w:author="MJ007" w:date="2011-10-10T11:56:00Z"/>
                  </w:rPr>
                </w:rPrChange>
              </w:rPr>
              <w:pPrChange w:id="1366" w:author="MJ007" w:date="2011-10-10T12:01:00Z">
                <w:pPr>
                  <w:spacing w:after="200" w:line="276" w:lineRule="auto"/>
                  <w:jc w:val="center"/>
                  <w:cnfStyle w:val="000000000000"/>
                </w:pPr>
              </w:pPrChange>
            </w:pPr>
            <w:ins w:id="1367" w:author="MJ007" w:date="2011-10-10T11:56:00Z">
              <w:r w:rsidRPr="001C0616">
                <w:rPr>
                  <w:color w:val="FF0000"/>
                  <w:rPrChange w:id="1368" w:author="MJ007" w:date="2011-10-10T12:01:00Z">
                    <w:rPr/>
                  </w:rPrChange>
                </w:rPr>
                <w:t>17</w:t>
              </w:r>
            </w:ins>
          </w:p>
        </w:tc>
        <w:tc>
          <w:tcPr>
            <w:tcW w:w="0" w:type="auto"/>
            <w:tcPrChange w:id="1369" w:author="Akeel" w:date="2011-10-15T15:27:00Z">
              <w:tcPr>
                <w:tcW w:w="0" w:type="auto"/>
              </w:tcPr>
            </w:tcPrChange>
          </w:tcPr>
          <w:p w:rsidR="00960195" w:rsidRDefault="00766970">
            <w:pPr>
              <w:ind w:left="360"/>
              <w:jc w:val="center"/>
              <w:cnfStyle w:val="000000000000"/>
              <w:rPr>
                <w:ins w:id="1370" w:author="MJ007" w:date="2011-10-10T11:56:00Z"/>
              </w:rPr>
              <w:pPrChange w:id="1371" w:author="MJ007" w:date="2011-10-10T12:01:00Z">
                <w:pPr>
                  <w:spacing w:after="200" w:line="276" w:lineRule="auto"/>
                  <w:jc w:val="center"/>
                  <w:cnfStyle w:val="000000000000"/>
                </w:pPr>
              </w:pPrChange>
            </w:pPr>
            <w:ins w:id="1372" w:author="MJ007" w:date="2011-10-10T11:56:00Z">
              <w:r>
                <w:t>34</w:t>
              </w:r>
            </w:ins>
          </w:p>
        </w:tc>
        <w:tc>
          <w:tcPr>
            <w:tcW w:w="0" w:type="auto"/>
            <w:tcPrChange w:id="1373" w:author="Akeel" w:date="2011-10-15T15:27:00Z">
              <w:tcPr>
                <w:tcW w:w="0" w:type="auto"/>
              </w:tcPr>
            </w:tcPrChange>
          </w:tcPr>
          <w:p w:rsidR="00960195" w:rsidRDefault="001C0616">
            <w:pPr>
              <w:ind w:left="360"/>
              <w:jc w:val="center"/>
              <w:cnfStyle w:val="000000000000"/>
              <w:rPr>
                <w:ins w:id="1374" w:author="MJ007" w:date="2011-10-10T11:56:00Z"/>
                <w:i/>
                <w:color w:val="1F497D" w:themeColor="text2"/>
                <w:rPrChange w:id="1375" w:author="MJ007" w:date="2011-10-10T12:01:00Z">
                  <w:rPr>
                    <w:ins w:id="1376" w:author="MJ007" w:date="2011-10-10T11:56:00Z"/>
                  </w:rPr>
                </w:rPrChange>
              </w:rPr>
              <w:pPrChange w:id="1377" w:author="MJ007" w:date="2011-10-10T12:01:00Z">
                <w:pPr>
                  <w:spacing w:after="200" w:line="276" w:lineRule="auto"/>
                  <w:jc w:val="center"/>
                  <w:cnfStyle w:val="000000000000"/>
                </w:pPr>
              </w:pPrChange>
            </w:pPr>
            <w:ins w:id="1378" w:author="MJ007" w:date="2011-10-10T11:56:00Z">
              <w:r w:rsidRPr="001C0616">
                <w:rPr>
                  <w:i/>
                  <w:color w:val="1F497D" w:themeColor="text2"/>
                  <w:rPrChange w:id="1379" w:author="MJ007" w:date="2011-10-10T12:01:00Z">
                    <w:rPr/>
                  </w:rPrChange>
                </w:rPr>
                <w:t>NULL</w:t>
              </w:r>
            </w:ins>
          </w:p>
        </w:tc>
      </w:tr>
      <w:tr w:rsidR="002D46BD" w:rsidTr="005B775B">
        <w:trPr>
          <w:cnfStyle w:val="000000100000"/>
          <w:jc w:val="center"/>
          <w:ins w:id="1380" w:author="MJ007" w:date="2011-10-10T11:56:00Z"/>
          <w:trPrChange w:id="1381" w:author="Akeel" w:date="2011-10-15T15:27:00Z">
            <w:trPr>
              <w:jc w:val="center"/>
            </w:trPr>
          </w:trPrChange>
        </w:trPr>
        <w:tc>
          <w:tcPr>
            <w:cnfStyle w:val="001000000000"/>
            <w:tcW w:w="0" w:type="auto"/>
            <w:tcPrChange w:id="1382" w:author="Akeel" w:date="2011-10-15T15:27:00Z">
              <w:tcPr>
                <w:tcW w:w="0" w:type="auto"/>
              </w:tcPr>
            </w:tcPrChange>
          </w:tcPr>
          <w:p w:rsidR="00960195" w:rsidRDefault="001C0616">
            <w:pPr>
              <w:ind w:left="360"/>
              <w:jc w:val="center"/>
              <w:cnfStyle w:val="001000100000"/>
              <w:rPr>
                <w:ins w:id="1383" w:author="MJ007" w:date="2011-10-10T11:56:00Z"/>
              </w:rPr>
              <w:pPrChange w:id="1384" w:author="MJ007" w:date="2011-10-10T12:01:00Z">
                <w:pPr>
                  <w:spacing w:after="200" w:line="276" w:lineRule="auto"/>
                  <w:jc w:val="center"/>
                  <w:cnfStyle w:val="001000100000"/>
                </w:pPr>
              </w:pPrChange>
            </w:pPr>
            <w:ins w:id="1385" w:author="MJ007" w:date="2011-10-10T11:56:00Z">
              <w:r w:rsidRPr="001C0616">
                <w:rPr>
                  <w:i/>
                  <w:iCs/>
                  <w:rPrChange w:id="1386" w:author="MJ007" w:date="2011-10-10T12:01:00Z">
                    <w:rPr/>
                  </w:rPrChange>
                </w:rPr>
                <w:t>2</w:t>
              </w:r>
              <w:r w:rsidRPr="001C0616">
                <w:rPr>
                  <w:i/>
                  <w:iCs/>
                  <w:sz w:val="14"/>
                  <w:szCs w:val="14"/>
                  <w:rPrChange w:id="1387" w:author="MJ007" w:date="2011-10-10T12:01:00Z">
                    <w:rPr>
                      <w:sz w:val="14"/>
                      <w:szCs w:val="14"/>
                    </w:rPr>
                  </w:rPrChange>
                </w:rPr>
                <w:t xml:space="preserve">nd </w:t>
              </w:r>
              <w:r w:rsidRPr="001C0616">
                <w:rPr>
                  <w:i/>
                  <w:iCs/>
                  <w:rPrChange w:id="1388" w:author="MJ007" w:date="2011-10-10T12:01:00Z">
                    <w:rPr/>
                  </w:rPrChange>
                </w:rPr>
                <w:t>Iteration</w:t>
              </w:r>
            </w:ins>
          </w:p>
        </w:tc>
        <w:tc>
          <w:tcPr>
            <w:tcW w:w="0" w:type="auto"/>
            <w:tcPrChange w:id="1389" w:author="Akeel" w:date="2011-10-15T15:27:00Z">
              <w:tcPr>
                <w:tcW w:w="0" w:type="auto"/>
              </w:tcPr>
            </w:tcPrChange>
          </w:tcPr>
          <w:p w:rsidR="00960195" w:rsidRDefault="001C0616">
            <w:pPr>
              <w:ind w:left="360"/>
              <w:jc w:val="center"/>
              <w:cnfStyle w:val="000000100000"/>
              <w:rPr>
                <w:ins w:id="1390" w:author="MJ007" w:date="2011-10-10T11:56:00Z"/>
                <w:color w:val="FF0000"/>
                <w:rPrChange w:id="1391" w:author="MJ007" w:date="2011-10-10T12:01:00Z">
                  <w:rPr>
                    <w:ins w:id="1392" w:author="MJ007" w:date="2011-10-10T11:56:00Z"/>
                  </w:rPr>
                </w:rPrChange>
              </w:rPr>
              <w:pPrChange w:id="1393" w:author="MJ007" w:date="2011-10-10T12:01:00Z">
                <w:pPr>
                  <w:spacing w:after="200" w:line="276" w:lineRule="auto"/>
                  <w:jc w:val="center"/>
                  <w:cnfStyle w:val="000000100000"/>
                </w:pPr>
              </w:pPrChange>
            </w:pPr>
            <w:ins w:id="1394" w:author="MJ007" w:date="2011-10-10T11:56:00Z">
              <w:r w:rsidRPr="001C0616">
                <w:rPr>
                  <w:color w:val="FF0000"/>
                  <w:rPrChange w:id="1395" w:author="MJ007" w:date="2011-10-10T12:01:00Z">
                    <w:rPr/>
                  </w:rPrChange>
                </w:rPr>
                <w:t>2</w:t>
              </w:r>
            </w:ins>
          </w:p>
        </w:tc>
        <w:tc>
          <w:tcPr>
            <w:tcW w:w="0" w:type="auto"/>
            <w:tcPrChange w:id="1396" w:author="Akeel" w:date="2011-10-15T15:27:00Z">
              <w:tcPr>
                <w:tcW w:w="0" w:type="auto"/>
              </w:tcPr>
            </w:tcPrChange>
          </w:tcPr>
          <w:p w:rsidR="00960195" w:rsidRDefault="001C0616">
            <w:pPr>
              <w:ind w:left="360"/>
              <w:jc w:val="center"/>
              <w:cnfStyle w:val="000000100000"/>
              <w:rPr>
                <w:ins w:id="1397" w:author="MJ007" w:date="2011-10-10T11:56:00Z"/>
                <w:color w:val="FF0000"/>
                <w:rPrChange w:id="1398" w:author="MJ007" w:date="2011-10-10T12:01:00Z">
                  <w:rPr>
                    <w:ins w:id="1399" w:author="MJ007" w:date="2011-10-10T11:56:00Z"/>
                  </w:rPr>
                </w:rPrChange>
              </w:rPr>
              <w:pPrChange w:id="1400" w:author="MJ007" w:date="2011-10-10T12:01:00Z">
                <w:pPr>
                  <w:spacing w:after="200" w:line="276" w:lineRule="auto"/>
                  <w:jc w:val="center"/>
                  <w:cnfStyle w:val="000000100000"/>
                </w:pPr>
              </w:pPrChange>
            </w:pPr>
            <w:ins w:id="1401" w:author="MJ007" w:date="2011-10-10T11:56:00Z">
              <w:r w:rsidRPr="001C0616">
                <w:rPr>
                  <w:color w:val="FF0000"/>
                  <w:rPrChange w:id="1402" w:author="MJ007" w:date="2011-10-10T12:01:00Z">
                    <w:rPr/>
                  </w:rPrChange>
                </w:rPr>
                <w:t>8</w:t>
              </w:r>
            </w:ins>
          </w:p>
        </w:tc>
        <w:tc>
          <w:tcPr>
            <w:tcW w:w="0" w:type="auto"/>
            <w:tcPrChange w:id="1403" w:author="Akeel" w:date="2011-10-15T15:27:00Z">
              <w:tcPr>
                <w:tcW w:w="0" w:type="auto"/>
              </w:tcPr>
            </w:tcPrChange>
          </w:tcPr>
          <w:p w:rsidR="00960195" w:rsidRDefault="00766970">
            <w:pPr>
              <w:ind w:left="360"/>
              <w:jc w:val="center"/>
              <w:cnfStyle w:val="000000100000"/>
              <w:rPr>
                <w:ins w:id="1404" w:author="MJ007" w:date="2011-10-10T11:56:00Z"/>
              </w:rPr>
              <w:pPrChange w:id="1405" w:author="MJ007" w:date="2011-10-10T12:01:00Z">
                <w:pPr>
                  <w:spacing w:after="200" w:line="276" w:lineRule="auto"/>
                  <w:jc w:val="center"/>
                  <w:cnfStyle w:val="000000100000"/>
                </w:pPr>
              </w:pPrChange>
            </w:pPr>
            <w:ins w:id="1406" w:author="MJ007" w:date="2011-10-10T11:56:00Z">
              <w:r>
                <w:t>17</w:t>
              </w:r>
            </w:ins>
          </w:p>
        </w:tc>
        <w:tc>
          <w:tcPr>
            <w:tcW w:w="0" w:type="auto"/>
            <w:tcPrChange w:id="1407" w:author="Akeel" w:date="2011-10-15T15:27:00Z">
              <w:tcPr>
                <w:tcW w:w="0" w:type="auto"/>
              </w:tcPr>
            </w:tcPrChange>
          </w:tcPr>
          <w:p w:rsidR="00960195" w:rsidRDefault="00766970">
            <w:pPr>
              <w:ind w:left="360"/>
              <w:jc w:val="center"/>
              <w:cnfStyle w:val="000000100000"/>
              <w:rPr>
                <w:ins w:id="1408" w:author="MJ007" w:date="2011-10-10T11:56:00Z"/>
              </w:rPr>
              <w:pPrChange w:id="1409" w:author="MJ007" w:date="2011-10-10T12:01:00Z">
                <w:pPr>
                  <w:spacing w:after="200" w:line="276" w:lineRule="auto"/>
                  <w:jc w:val="center"/>
                  <w:cnfStyle w:val="000000100000"/>
                </w:pPr>
              </w:pPrChange>
            </w:pPr>
            <w:ins w:id="1410" w:author="MJ007" w:date="2011-10-10T11:56:00Z">
              <w:r>
                <w:t>34</w:t>
              </w:r>
            </w:ins>
          </w:p>
        </w:tc>
        <w:tc>
          <w:tcPr>
            <w:tcW w:w="0" w:type="auto"/>
            <w:tcPrChange w:id="1411" w:author="Akeel" w:date="2011-10-15T15:27:00Z">
              <w:tcPr>
                <w:tcW w:w="0" w:type="auto"/>
              </w:tcPr>
            </w:tcPrChange>
          </w:tcPr>
          <w:p w:rsidR="00960195" w:rsidRDefault="001C0616">
            <w:pPr>
              <w:ind w:left="360"/>
              <w:jc w:val="center"/>
              <w:cnfStyle w:val="000000100000"/>
              <w:rPr>
                <w:ins w:id="1412" w:author="MJ007" w:date="2011-10-10T11:56:00Z"/>
                <w:i/>
                <w:color w:val="1F497D" w:themeColor="text2"/>
                <w:rPrChange w:id="1413" w:author="MJ007" w:date="2011-10-10T12:01:00Z">
                  <w:rPr>
                    <w:ins w:id="1414" w:author="MJ007" w:date="2011-10-10T11:56:00Z"/>
                  </w:rPr>
                </w:rPrChange>
              </w:rPr>
              <w:pPrChange w:id="1415" w:author="MJ007" w:date="2011-10-10T12:01:00Z">
                <w:pPr>
                  <w:spacing w:after="200" w:line="276" w:lineRule="auto"/>
                  <w:jc w:val="center"/>
                  <w:cnfStyle w:val="000000100000"/>
                </w:pPr>
              </w:pPrChange>
            </w:pPr>
            <w:ins w:id="1416" w:author="MJ007" w:date="2011-10-10T11:56:00Z">
              <w:r w:rsidRPr="001C0616">
                <w:rPr>
                  <w:i/>
                  <w:color w:val="1F497D" w:themeColor="text2"/>
                  <w:rPrChange w:id="1417" w:author="MJ007" w:date="2011-10-10T12:01:00Z">
                    <w:rPr/>
                  </w:rPrChange>
                </w:rPr>
                <w:t>NULL</w:t>
              </w:r>
            </w:ins>
          </w:p>
        </w:tc>
      </w:tr>
      <w:tr w:rsidR="002D46BD" w:rsidTr="005B775B">
        <w:trPr>
          <w:jc w:val="center"/>
          <w:ins w:id="1418" w:author="MJ007" w:date="2011-10-10T11:56:00Z"/>
          <w:trPrChange w:id="1419" w:author="Akeel" w:date="2011-10-15T15:27:00Z">
            <w:trPr>
              <w:jc w:val="center"/>
            </w:trPr>
          </w:trPrChange>
        </w:trPr>
        <w:tc>
          <w:tcPr>
            <w:cnfStyle w:val="001000000000"/>
            <w:tcW w:w="0" w:type="auto"/>
            <w:tcPrChange w:id="1420" w:author="Akeel" w:date="2011-10-15T15:27:00Z">
              <w:tcPr>
                <w:tcW w:w="0" w:type="auto"/>
              </w:tcPr>
            </w:tcPrChange>
          </w:tcPr>
          <w:p w:rsidR="00960195" w:rsidRDefault="001C0616">
            <w:pPr>
              <w:ind w:left="360"/>
              <w:jc w:val="center"/>
              <w:rPr>
                <w:ins w:id="1421" w:author="MJ007" w:date="2011-10-10T11:56:00Z"/>
              </w:rPr>
              <w:pPrChange w:id="1422" w:author="MJ007" w:date="2011-10-10T12:01:00Z">
                <w:pPr>
                  <w:spacing w:after="200" w:line="276" w:lineRule="auto"/>
                  <w:jc w:val="center"/>
                </w:pPr>
              </w:pPrChange>
            </w:pPr>
            <w:ins w:id="1423" w:author="MJ007" w:date="2011-10-10T11:56:00Z">
              <w:r w:rsidRPr="001C0616">
                <w:rPr>
                  <w:i/>
                  <w:iCs/>
                  <w:rPrChange w:id="1424" w:author="MJ007" w:date="2011-10-10T12:01:00Z">
                    <w:rPr/>
                  </w:rPrChange>
                </w:rPr>
                <w:t>3</w:t>
              </w:r>
              <w:r w:rsidRPr="001C0616">
                <w:rPr>
                  <w:i/>
                  <w:iCs/>
                  <w:sz w:val="14"/>
                  <w:szCs w:val="14"/>
                  <w:rPrChange w:id="1425" w:author="MJ007" w:date="2011-10-10T12:01:00Z">
                    <w:rPr>
                      <w:sz w:val="14"/>
                      <w:szCs w:val="14"/>
                    </w:rPr>
                  </w:rPrChange>
                </w:rPr>
                <w:t xml:space="preserve">rd </w:t>
              </w:r>
              <w:r w:rsidRPr="001C0616">
                <w:rPr>
                  <w:i/>
                  <w:iCs/>
                  <w:rPrChange w:id="1426" w:author="MJ007" w:date="2011-10-10T12:01:00Z">
                    <w:rPr/>
                  </w:rPrChange>
                </w:rPr>
                <w:t>Iteration</w:t>
              </w:r>
            </w:ins>
          </w:p>
        </w:tc>
        <w:tc>
          <w:tcPr>
            <w:tcW w:w="0" w:type="auto"/>
            <w:tcPrChange w:id="1427" w:author="Akeel" w:date="2011-10-15T15:27:00Z">
              <w:tcPr>
                <w:tcW w:w="0" w:type="auto"/>
              </w:tcPr>
            </w:tcPrChange>
          </w:tcPr>
          <w:p w:rsidR="00960195" w:rsidRDefault="001C0616">
            <w:pPr>
              <w:ind w:left="360"/>
              <w:jc w:val="center"/>
              <w:cnfStyle w:val="000000000000"/>
              <w:rPr>
                <w:ins w:id="1428" w:author="MJ007" w:date="2011-10-10T11:56:00Z"/>
                <w:color w:val="FF0000"/>
                <w:rPrChange w:id="1429" w:author="MJ007" w:date="2011-10-10T12:01:00Z">
                  <w:rPr>
                    <w:ins w:id="1430" w:author="MJ007" w:date="2011-10-10T11:56:00Z"/>
                  </w:rPr>
                </w:rPrChange>
              </w:rPr>
              <w:pPrChange w:id="1431" w:author="MJ007" w:date="2011-10-10T12:01:00Z">
                <w:pPr>
                  <w:spacing w:after="200" w:line="276" w:lineRule="auto"/>
                  <w:jc w:val="center"/>
                  <w:cnfStyle w:val="000000000000"/>
                </w:pPr>
              </w:pPrChange>
            </w:pPr>
            <w:ins w:id="1432" w:author="MJ007" w:date="2011-10-10T11:56:00Z">
              <w:r w:rsidRPr="001C0616">
                <w:rPr>
                  <w:color w:val="FF0000"/>
                  <w:rPrChange w:id="1433" w:author="MJ007" w:date="2011-10-10T12:01:00Z">
                    <w:rPr/>
                  </w:rPrChange>
                </w:rPr>
                <w:t>6</w:t>
              </w:r>
            </w:ins>
          </w:p>
        </w:tc>
        <w:tc>
          <w:tcPr>
            <w:tcW w:w="0" w:type="auto"/>
            <w:tcPrChange w:id="1434" w:author="Akeel" w:date="2011-10-15T15:27:00Z">
              <w:tcPr>
                <w:tcW w:w="0" w:type="auto"/>
              </w:tcPr>
            </w:tcPrChange>
          </w:tcPr>
          <w:p w:rsidR="00960195" w:rsidRDefault="00766970">
            <w:pPr>
              <w:ind w:left="360"/>
              <w:jc w:val="center"/>
              <w:cnfStyle w:val="000000000000"/>
              <w:rPr>
                <w:ins w:id="1435" w:author="MJ007" w:date="2011-10-10T11:56:00Z"/>
              </w:rPr>
              <w:pPrChange w:id="1436" w:author="MJ007" w:date="2011-10-10T12:01:00Z">
                <w:pPr>
                  <w:spacing w:after="200" w:line="276" w:lineRule="auto"/>
                  <w:jc w:val="center"/>
                  <w:cnfStyle w:val="000000000000"/>
                </w:pPr>
              </w:pPrChange>
            </w:pPr>
            <w:ins w:id="1437" w:author="MJ007" w:date="2011-10-10T11:56:00Z">
              <w:r>
                <w:t>8</w:t>
              </w:r>
            </w:ins>
          </w:p>
        </w:tc>
        <w:tc>
          <w:tcPr>
            <w:tcW w:w="0" w:type="auto"/>
            <w:tcPrChange w:id="1438" w:author="Akeel" w:date="2011-10-15T15:27:00Z">
              <w:tcPr>
                <w:tcW w:w="0" w:type="auto"/>
              </w:tcPr>
            </w:tcPrChange>
          </w:tcPr>
          <w:p w:rsidR="00960195" w:rsidRDefault="00766970">
            <w:pPr>
              <w:ind w:left="360"/>
              <w:jc w:val="center"/>
              <w:cnfStyle w:val="000000000000"/>
              <w:rPr>
                <w:ins w:id="1439" w:author="MJ007" w:date="2011-10-10T11:56:00Z"/>
              </w:rPr>
              <w:pPrChange w:id="1440" w:author="MJ007" w:date="2011-10-10T12:01:00Z">
                <w:pPr>
                  <w:spacing w:after="200" w:line="276" w:lineRule="auto"/>
                  <w:jc w:val="center"/>
                  <w:cnfStyle w:val="000000000000"/>
                </w:pPr>
              </w:pPrChange>
            </w:pPr>
            <w:ins w:id="1441" w:author="MJ007" w:date="2011-10-10T11:56:00Z">
              <w:r>
                <w:t>17</w:t>
              </w:r>
            </w:ins>
          </w:p>
        </w:tc>
        <w:tc>
          <w:tcPr>
            <w:tcW w:w="0" w:type="auto"/>
            <w:tcPrChange w:id="1442" w:author="Akeel" w:date="2011-10-15T15:27:00Z">
              <w:tcPr>
                <w:tcW w:w="0" w:type="auto"/>
              </w:tcPr>
            </w:tcPrChange>
          </w:tcPr>
          <w:p w:rsidR="00960195" w:rsidRDefault="00766970">
            <w:pPr>
              <w:ind w:left="360"/>
              <w:jc w:val="center"/>
              <w:cnfStyle w:val="000000000000"/>
              <w:rPr>
                <w:ins w:id="1443" w:author="MJ007" w:date="2011-10-10T11:56:00Z"/>
              </w:rPr>
              <w:pPrChange w:id="1444" w:author="MJ007" w:date="2011-10-10T12:01:00Z">
                <w:pPr>
                  <w:spacing w:after="200" w:line="276" w:lineRule="auto"/>
                  <w:jc w:val="center"/>
                  <w:cnfStyle w:val="000000000000"/>
                </w:pPr>
              </w:pPrChange>
            </w:pPr>
            <w:ins w:id="1445" w:author="MJ007" w:date="2011-10-10T11:56:00Z">
              <w:r>
                <w:t>34</w:t>
              </w:r>
            </w:ins>
          </w:p>
        </w:tc>
        <w:tc>
          <w:tcPr>
            <w:tcW w:w="0" w:type="auto"/>
            <w:tcPrChange w:id="1446" w:author="Akeel" w:date="2011-10-15T15:27:00Z">
              <w:tcPr>
                <w:tcW w:w="0" w:type="auto"/>
              </w:tcPr>
            </w:tcPrChange>
          </w:tcPr>
          <w:p w:rsidR="00960195" w:rsidRDefault="001C0616">
            <w:pPr>
              <w:ind w:left="360"/>
              <w:jc w:val="center"/>
              <w:cnfStyle w:val="000000000000"/>
              <w:rPr>
                <w:ins w:id="1447" w:author="MJ007" w:date="2011-10-10T11:56:00Z"/>
                <w:i/>
                <w:color w:val="1F497D" w:themeColor="text2"/>
                <w:rPrChange w:id="1448" w:author="MJ007" w:date="2011-10-10T12:01:00Z">
                  <w:rPr>
                    <w:ins w:id="1449" w:author="MJ007" w:date="2011-10-10T11:56:00Z"/>
                  </w:rPr>
                </w:rPrChange>
              </w:rPr>
              <w:pPrChange w:id="1450" w:author="MJ007" w:date="2011-10-10T12:01:00Z">
                <w:pPr>
                  <w:spacing w:after="200" w:line="276" w:lineRule="auto"/>
                  <w:jc w:val="center"/>
                  <w:cnfStyle w:val="000000000000"/>
                </w:pPr>
              </w:pPrChange>
            </w:pPr>
            <w:ins w:id="1451" w:author="MJ007" w:date="2011-10-10T11:56:00Z">
              <w:r w:rsidRPr="001C0616">
                <w:rPr>
                  <w:i/>
                  <w:color w:val="1F497D" w:themeColor="text2"/>
                  <w:rPrChange w:id="1452" w:author="MJ007" w:date="2011-10-10T12:01:00Z">
                    <w:rPr/>
                  </w:rPrChange>
                </w:rPr>
                <w:t>NULL</w:t>
              </w:r>
            </w:ins>
          </w:p>
        </w:tc>
      </w:tr>
      <w:tr w:rsidR="002D46BD" w:rsidTr="005B775B">
        <w:trPr>
          <w:cnfStyle w:val="000000100000"/>
          <w:jc w:val="center"/>
          <w:ins w:id="1453" w:author="MJ007" w:date="2011-10-10T11:56:00Z"/>
          <w:trPrChange w:id="1454" w:author="Akeel" w:date="2011-10-15T15:27:00Z">
            <w:trPr>
              <w:jc w:val="center"/>
            </w:trPr>
          </w:trPrChange>
        </w:trPr>
        <w:tc>
          <w:tcPr>
            <w:cnfStyle w:val="001000000000"/>
            <w:tcW w:w="0" w:type="auto"/>
            <w:tcPrChange w:id="1455" w:author="Akeel" w:date="2011-10-15T15:27:00Z">
              <w:tcPr>
                <w:tcW w:w="0" w:type="auto"/>
              </w:tcPr>
            </w:tcPrChange>
          </w:tcPr>
          <w:p w:rsidR="00960195" w:rsidRDefault="009A1C0E">
            <w:pPr>
              <w:ind w:left="360"/>
              <w:jc w:val="center"/>
              <w:cnfStyle w:val="001000100000"/>
              <w:rPr>
                <w:ins w:id="1456" w:author="MJ007" w:date="2011-10-10T11:56:00Z"/>
                <w:i/>
                <w:iCs/>
                <w:rPrChange w:id="1457" w:author="MJ007" w:date="2011-10-10T12:01:00Z">
                  <w:rPr>
                    <w:ins w:id="1458" w:author="MJ007" w:date="2011-10-10T11:56:00Z"/>
                  </w:rPr>
                </w:rPrChange>
              </w:rPr>
              <w:pPrChange w:id="1459" w:author="MJ007" w:date="2011-10-10T12:01:00Z">
                <w:pPr>
                  <w:spacing w:after="200" w:line="276" w:lineRule="auto"/>
                  <w:jc w:val="center"/>
                  <w:cnfStyle w:val="001000100000"/>
                </w:pPr>
              </w:pPrChange>
            </w:pPr>
            <w:ins w:id="1460" w:author="MJ007" w:date="2011-10-10T12:44:00Z">
              <w:r>
                <w:rPr>
                  <w:i/>
                  <w:iCs/>
                </w:rPr>
                <w:t>Intermediate Stages</w:t>
              </w:r>
            </w:ins>
          </w:p>
        </w:tc>
        <w:tc>
          <w:tcPr>
            <w:tcW w:w="0" w:type="auto"/>
            <w:tcPrChange w:id="1461" w:author="Akeel" w:date="2011-10-15T15:27:00Z">
              <w:tcPr>
                <w:tcW w:w="0" w:type="auto"/>
              </w:tcPr>
            </w:tcPrChange>
          </w:tcPr>
          <w:p w:rsidR="00960195" w:rsidRDefault="00766970">
            <w:pPr>
              <w:ind w:left="360"/>
              <w:jc w:val="center"/>
              <w:cnfStyle w:val="000000100000"/>
              <w:rPr>
                <w:ins w:id="1462" w:author="MJ007" w:date="2011-10-10T11:56:00Z"/>
              </w:rPr>
              <w:pPrChange w:id="1463" w:author="MJ007" w:date="2011-10-10T12:01:00Z">
                <w:pPr>
                  <w:spacing w:after="200" w:line="276" w:lineRule="auto"/>
                  <w:jc w:val="center"/>
                  <w:cnfStyle w:val="000000100000"/>
                </w:pPr>
              </w:pPrChange>
            </w:pPr>
            <w:ins w:id="1464" w:author="MJ007" w:date="2011-10-10T11:56:00Z">
              <w:r>
                <w:t>…</w:t>
              </w:r>
            </w:ins>
          </w:p>
        </w:tc>
        <w:tc>
          <w:tcPr>
            <w:tcW w:w="0" w:type="auto"/>
            <w:tcPrChange w:id="1465" w:author="Akeel" w:date="2011-10-15T15:27:00Z">
              <w:tcPr>
                <w:tcW w:w="0" w:type="auto"/>
              </w:tcPr>
            </w:tcPrChange>
          </w:tcPr>
          <w:p w:rsidR="00960195" w:rsidRDefault="00766970">
            <w:pPr>
              <w:ind w:left="360"/>
              <w:jc w:val="center"/>
              <w:cnfStyle w:val="000000100000"/>
              <w:rPr>
                <w:ins w:id="1466" w:author="MJ007" w:date="2011-10-10T11:56:00Z"/>
              </w:rPr>
              <w:pPrChange w:id="1467" w:author="MJ007" w:date="2011-10-10T12:01:00Z">
                <w:pPr>
                  <w:spacing w:after="200" w:line="276" w:lineRule="auto"/>
                  <w:jc w:val="center"/>
                  <w:cnfStyle w:val="000000100000"/>
                </w:pPr>
              </w:pPrChange>
            </w:pPr>
            <w:ins w:id="1468" w:author="MJ007" w:date="2011-10-10T11:56:00Z">
              <w:r>
                <w:t>…</w:t>
              </w:r>
            </w:ins>
          </w:p>
        </w:tc>
        <w:tc>
          <w:tcPr>
            <w:tcW w:w="0" w:type="auto"/>
            <w:tcPrChange w:id="1469" w:author="Akeel" w:date="2011-10-15T15:27:00Z">
              <w:tcPr>
                <w:tcW w:w="0" w:type="auto"/>
              </w:tcPr>
            </w:tcPrChange>
          </w:tcPr>
          <w:p w:rsidR="00960195" w:rsidRDefault="00766970">
            <w:pPr>
              <w:ind w:left="360"/>
              <w:jc w:val="center"/>
              <w:cnfStyle w:val="000000100000"/>
              <w:rPr>
                <w:ins w:id="1470" w:author="MJ007" w:date="2011-10-10T11:56:00Z"/>
              </w:rPr>
              <w:pPrChange w:id="1471" w:author="MJ007" w:date="2011-10-10T12:01:00Z">
                <w:pPr>
                  <w:spacing w:after="200" w:line="276" w:lineRule="auto"/>
                  <w:jc w:val="center"/>
                  <w:cnfStyle w:val="000000100000"/>
                </w:pPr>
              </w:pPrChange>
            </w:pPr>
            <w:ins w:id="1472" w:author="MJ007" w:date="2011-10-10T11:56:00Z">
              <w:r>
                <w:t>…</w:t>
              </w:r>
            </w:ins>
          </w:p>
        </w:tc>
        <w:tc>
          <w:tcPr>
            <w:tcW w:w="0" w:type="auto"/>
            <w:tcPrChange w:id="1473" w:author="Akeel" w:date="2011-10-15T15:27:00Z">
              <w:tcPr>
                <w:tcW w:w="0" w:type="auto"/>
              </w:tcPr>
            </w:tcPrChange>
          </w:tcPr>
          <w:p w:rsidR="00960195" w:rsidRDefault="00766970">
            <w:pPr>
              <w:ind w:left="360"/>
              <w:jc w:val="center"/>
              <w:cnfStyle w:val="000000100000"/>
              <w:rPr>
                <w:ins w:id="1474" w:author="MJ007" w:date="2011-10-10T11:56:00Z"/>
              </w:rPr>
              <w:pPrChange w:id="1475" w:author="MJ007" w:date="2011-10-10T12:01:00Z">
                <w:pPr>
                  <w:spacing w:after="200" w:line="276" w:lineRule="auto"/>
                  <w:jc w:val="center"/>
                  <w:cnfStyle w:val="000000100000"/>
                </w:pPr>
              </w:pPrChange>
            </w:pPr>
            <w:ins w:id="1476" w:author="MJ007" w:date="2011-10-10T11:56:00Z">
              <w:r>
                <w:t>…</w:t>
              </w:r>
            </w:ins>
          </w:p>
        </w:tc>
        <w:tc>
          <w:tcPr>
            <w:tcW w:w="0" w:type="auto"/>
            <w:tcPrChange w:id="1477" w:author="Akeel" w:date="2011-10-15T15:27:00Z">
              <w:tcPr>
                <w:tcW w:w="0" w:type="auto"/>
              </w:tcPr>
            </w:tcPrChange>
          </w:tcPr>
          <w:p w:rsidR="00960195" w:rsidRDefault="00766970">
            <w:pPr>
              <w:ind w:left="360"/>
              <w:jc w:val="center"/>
              <w:cnfStyle w:val="000000100000"/>
              <w:rPr>
                <w:ins w:id="1478" w:author="MJ007" w:date="2011-10-10T11:56:00Z"/>
              </w:rPr>
              <w:pPrChange w:id="1479" w:author="MJ007" w:date="2011-10-10T12:01:00Z">
                <w:pPr>
                  <w:spacing w:after="200" w:line="276" w:lineRule="auto"/>
                  <w:jc w:val="center"/>
                  <w:cnfStyle w:val="000000100000"/>
                </w:pPr>
              </w:pPrChange>
            </w:pPr>
            <w:ins w:id="1480" w:author="MJ007" w:date="2011-10-10T11:56:00Z">
              <w:r>
                <w:t>…</w:t>
              </w:r>
            </w:ins>
          </w:p>
        </w:tc>
      </w:tr>
      <w:tr w:rsidR="002D46BD" w:rsidTr="005B775B">
        <w:trPr>
          <w:jc w:val="center"/>
          <w:ins w:id="1481" w:author="MJ007" w:date="2011-10-10T11:56:00Z"/>
          <w:trPrChange w:id="1482" w:author="Akeel" w:date="2011-10-15T15:27:00Z">
            <w:trPr>
              <w:jc w:val="center"/>
            </w:trPr>
          </w:trPrChange>
        </w:trPr>
        <w:tc>
          <w:tcPr>
            <w:cnfStyle w:val="001000000000"/>
            <w:tcW w:w="0" w:type="auto"/>
            <w:tcPrChange w:id="1483" w:author="Akeel" w:date="2011-10-15T15:27:00Z">
              <w:tcPr>
                <w:tcW w:w="0" w:type="auto"/>
              </w:tcPr>
            </w:tcPrChange>
          </w:tcPr>
          <w:p w:rsidR="00960195" w:rsidRDefault="001C0616">
            <w:pPr>
              <w:ind w:left="360"/>
              <w:jc w:val="center"/>
              <w:rPr>
                <w:ins w:id="1484" w:author="MJ007" w:date="2011-10-10T11:56:00Z"/>
                <w:i/>
                <w:iCs/>
                <w:rPrChange w:id="1485" w:author="MJ007" w:date="2011-10-10T12:01:00Z">
                  <w:rPr>
                    <w:ins w:id="1486" w:author="MJ007" w:date="2011-10-10T11:56:00Z"/>
                  </w:rPr>
                </w:rPrChange>
              </w:rPr>
              <w:pPrChange w:id="1487" w:author="MJ007" w:date="2011-10-10T12:01:00Z">
                <w:pPr>
                  <w:spacing w:after="200" w:line="276" w:lineRule="auto"/>
                  <w:jc w:val="center"/>
                </w:pPr>
              </w:pPrChange>
            </w:pPr>
            <w:ins w:id="1488" w:author="MJ007" w:date="2011-10-10T11:56:00Z">
              <w:r w:rsidRPr="001C0616">
                <w:rPr>
                  <w:i/>
                  <w:iCs/>
                  <w:rPrChange w:id="1489" w:author="MJ007" w:date="2011-10-10T12:01:00Z">
                    <w:rPr/>
                  </w:rPrChange>
                </w:rPr>
                <w:t>End of Summation</w:t>
              </w:r>
            </w:ins>
          </w:p>
        </w:tc>
        <w:tc>
          <w:tcPr>
            <w:tcW w:w="0" w:type="auto"/>
            <w:tcPrChange w:id="1490" w:author="Akeel" w:date="2011-10-15T15:27:00Z">
              <w:tcPr>
                <w:tcW w:w="0" w:type="auto"/>
              </w:tcPr>
            </w:tcPrChange>
          </w:tcPr>
          <w:p w:rsidR="00960195" w:rsidRDefault="001C0616">
            <w:pPr>
              <w:ind w:left="360"/>
              <w:jc w:val="center"/>
              <w:cnfStyle w:val="000000000000"/>
              <w:rPr>
                <w:ins w:id="1491" w:author="MJ007" w:date="2011-10-10T11:56:00Z"/>
                <w:i/>
                <w:rPrChange w:id="1492" w:author="MJ007" w:date="2011-10-10T12:01:00Z">
                  <w:rPr>
                    <w:ins w:id="1493" w:author="MJ007" w:date="2011-10-10T11:56:00Z"/>
                  </w:rPr>
                </w:rPrChange>
              </w:rPr>
              <w:pPrChange w:id="1494" w:author="MJ007" w:date="2011-10-10T12:01:00Z">
                <w:pPr>
                  <w:spacing w:after="200" w:line="276" w:lineRule="auto"/>
                  <w:jc w:val="center"/>
                  <w:cnfStyle w:val="000000000000"/>
                </w:pPr>
              </w:pPrChange>
            </w:pPr>
            <w:ins w:id="1495" w:author="MJ007" w:date="2011-10-10T11:56:00Z">
              <w:r w:rsidRPr="001C0616">
                <w:rPr>
                  <w:i/>
                  <w:rPrChange w:id="1496" w:author="MJ007" w:date="2011-10-10T12:01:00Z">
                    <w:rPr/>
                  </w:rPrChange>
                </w:rPr>
                <w:t>6</w:t>
              </w:r>
            </w:ins>
          </w:p>
        </w:tc>
        <w:tc>
          <w:tcPr>
            <w:tcW w:w="0" w:type="auto"/>
            <w:tcPrChange w:id="1497" w:author="Akeel" w:date="2011-10-15T15:27:00Z">
              <w:tcPr>
                <w:tcW w:w="0" w:type="auto"/>
              </w:tcPr>
            </w:tcPrChange>
          </w:tcPr>
          <w:p w:rsidR="00960195" w:rsidRDefault="001C0616">
            <w:pPr>
              <w:ind w:left="360"/>
              <w:jc w:val="center"/>
              <w:cnfStyle w:val="000000000000"/>
              <w:rPr>
                <w:ins w:id="1498" w:author="MJ007" w:date="2011-10-10T11:56:00Z"/>
                <w:i/>
                <w:rPrChange w:id="1499" w:author="MJ007" w:date="2011-10-10T12:01:00Z">
                  <w:rPr>
                    <w:ins w:id="1500" w:author="MJ007" w:date="2011-10-10T11:56:00Z"/>
                  </w:rPr>
                </w:rPrChange>
              </w:rPr>
              <w:pPrChange w:id="1501" w:author="MJ007" w:date="2011-10-10T12:01:00Z">
                <w:pPr>
                  <w:spacing w:after="200" w:line="276" w:lineRule="auto"/>
                  <w:jc w:val="center"/>
                  <w:cnfStyle w:val="000000000000"/>
                </w:pPr>
              </w:pPrChange>
            </w:pPr>
            <w:ins w:id="1502" w:author="MJ007" w:date="2011-10-10T11:56:00Z">
              <w:r w:rsidRPr="001C0616">
                <w:rPr>
                  <w:i/>
                  <w:rPrChange w:id="1503" w:author="MJ007" w:date="2011-10-10T12:01:00Z">
                    <w:rPr/>
                  </w:rPrChange>
                </w:rPr>
                <w:t>8</w:t>
              </w:r>
            </w:ins>
          </w:p>
        </w:tc>
        <w:tc>
          <w:tcPr>
            <w:tcW w:w="0" w:type="auto"/>
            <w:tcPrChange w:id="1504" w:author="Akeel" w:date="2011-10-15T15:27:00Z">
              <w:tcPr>
                <w:tcW w:w="0" w:type="auto"/>
              </w:tcPr>
            </w:tcPrChange>
          </w:tcPr>
          <w:p w:rsidR="00960195" w:rsidRDefault="001C0616">
            <w:pPr>
              <w:ind w:left="360"/>
              <w:jc w:val="center"/>
              <w:cnfStyle w:val="000000000000"/>
              <w:rPr>
                <w:ins w:id="1505" w:author="MJ007" w:date="2011-10-10T11:56:00Z"/>
                <w:i/>
                <w:rPrChange w:id="1506" w:author="MJ007" w:date="2011-10-10T12:01:00Z">
                  <w:rPr>
                    <w:ins w:id="1507" w:author="MJ007" w:date="2011-10-10T11:56:00Z"/>
                  </w:rPr>
                </w:rPrChange>
              </w:rPr>
              <w:pPrChange w:id="1508" w:author="MJ007" w:date="2011-10-10T12:01:00Z">
                <w:pPr>
                  <w:spacing w:after="200" w:line="276" w:lineRule="auto"/>
                  <w:jc w:val="center"/>
                  <w:cnfStyle w:val="000000000000"/>
                </w:pPr>
              </w:pPrChange>
            </w:pPr>
            <w:ins w:id="1509" w:author="MJ007" w:date="2011-10-10T11:56:00Z">
              <w:r w:rsidRPr="001C0616">
                <w:rPr>
                  <w:i/>
                  <w:rPrChange w:id="1510" w:author="MJ007" w:date="2011-10-10T12:01:00Z">
                    <w:rPr/>
                  </w:rPrChange>
                </w:rPr>
                <w:t>17</w:t>
              </w:r>
            </w:ins>
          </w:p>
        </w:tc>
        <w:tc>
          <w:tcPr>
            <w:tcW w:w="0" w:type="auto"/>
            <w:tcPrChange w:id="1511" w:author="Akeel" w:date="2011-10-15T15:27:00Z">
              <w:tcPr>
                <w:tcW w:w="0" w:type="auto"/>
              </w:tcPr>
            </w:tcPrChange>
          </w:tcPr>
          <w:p w:rsidR="00960195" w:rsidRDefault="001C0616">
            <w:pPr>
              <w:ind w:left="360"/>
              <w:jc w:val="center"/>
              <w:cnfStyle w:val="000000000000"/>
              <w:rPr>
                <w:ins w:id="1512" w:author="MJ007" w:date="2011-10-10T11:56:00Z"/>
                <w:i/>
                <w:rPrChange w:id="1513" w:author="MJ007" w:date="2011-10-10T12:01:00Z">
                  <w:rPr>
                    <w:ins w:id="1514" w:author="MJ007" w:date="2011-10-10T11:56:00Z"/>
                  </w:rPr>
                </w:rPrChange>
              </w:rPr>
              <w:pPrChange w:id="1515" w:author="MJ007" w:date="2011-10-10T12:01:00Z">
                <w:pPr>
                  <w:spacing w:after="200" w:line="276" w:lineRule="auto"/>
                  <w:jc w:val="center"/>
                  <w:cnfStyle w:val="000000000000"/>
                </w:pPr>
              </w:pPrChange>
            </w:pPr>
            <w:ins w:id="1516" w:author="MJ007" w:date="2011-10-10T11:56:00Z">
              <w:r w:rsidRPr="001C0616">
                <w:rPr>
                  <w:i/>
                  <w:rPrChange w:id="1517" w:author="MJ007" w:date="2011-10-10T12:01:00Z">
                    <w:rPr/>
                  </w:rPrChange>
                </w:rPr>
                <w:t>34</w:t>
              </w:r>
            </w:ins>
          </w:p>
        </w:tc>
        <w:tc>
          <w:tcPr>
            <w:tcW w:w="0" w:type="auto"/>
            <w:tcPrChange w:id="1518" w:author="Akeel" w:date="2011-10-15T15:27:00Z">
              <w:tcPr>
                <w:tcW w:w="0" w:type="auto"/>
              </w:tcPr>
            </w:tcPrChange>
          </w:tcPr>
          <w:p w:rsidR="00960195" w:rsidRDefault="001C0616" w:rsidP="00960195">
            <w:pPr>
              <w:keepNext/>
              <w:ind w:left="360"/>
              <w:jc w:val="center"/>
              <w:cnfStyle w:val="000000000000"/>
              <w:rPr>
                <w:ins w:id="1519" w:author="MJ007" w:date="2011-10-10T11:56:00Z"/>
                <w:b/>
                <w:color w:val="00B050"/>
                <w:rPrChange w:id="1520" w:author="MJ007" w:date="2011-10-10T12:01:00Z">
                  <w:rPr>
                    <w:ins w:id="1521" w:author="MJ007" w:date="2011-10-10T11:56:00Z"/>
                  </w:rPr>
                </w:rPrChange>
              </w:rPr>
              <w:pPrChange w:id="1522" w:author="Akeel" w:date="2011-10-15T14:40:00Z">
                <w:pPr>
                  <w:spacing w:after="200" w:line="276" w:lineRule="auto"/>
                  <w:jc w:val="center"/>
                  <w:cnfStyle w:val="000000000000"/>
                </w:pPr>
              </w:pPrChange>
            </w:pPr>
            <w:ins w:id="1523" w:author="MJ007" w:date="2011-10-10T11:56:00Z">
              <w:r w:rsidRPr="001C0616">
                <w:rPr>
                  <w:b/>
                  <w:color w:val="00B050"/>
                  <w:rPrChange w:id="1524" w:author="MJ007" w:date="2011-10-10T12:01:00Z">
                    <w:rPr/>
                  </w:rPrChange>
                </w:rPr>
                <w:t>65</w:t>
              </w:r>
            </w:ins>
          </w:p>
        </w:tc>
      </w:tr>
    </w:tbl>
    <w:p w:rsidR="00960195" w:rsidRDefault="00960195" w:rsidP="00FC2A30">
      <w:pPr>
        <w:pStyle w:val="Caption"/>
        <w:jc w:val="center"/>
        <w:rPr>
          <w:ins w:id="1525" w:author="MJ007" w:date="2011-10-10T12:43:00Z"/>
          <w:i/>
          <w:u w:val="single"/>
        </w:rPr>
        <w:pPrChange w:id="1526" w:author="Akeel" w:date="2011-10-15T15:17:00Z">
          <w:pPr/>
        </w:pPrChange>
      </w:pPr>
      <w:ins w:id="1527" w:author="Akeel" w:date="2011-10-15T14:40:00Z">
        <w:r>
          <w:t xml:space="preserve">Figure </w:t>
        </w:r>
        <w:r>
          <w:fldChar w:fldCharType="begin"/>
        </w:r>
        <w:r>
          <w:instrText xml:space="preserve"> SEQ Figure \* ARABIC </w:instrText>
        </w:r>
      </w:ins>
      <w:r>
        <w:fldChar w:fldCharType="separate"/>
      </w:r>
      <w:ins w:id="1528" w:author="Akeel" w:date="2011-10-15T15:31:00Z">
        <w:r w:rsidR="006B7726">
          <w:rPr>
            <w:noProof/>
          </w:rPr>
          <w:t>3</w:t>
        </w:r>
      </w:ins>
      <w:ins w:id="1529" w:author="Akeel" w:date="2011-10-15T14:40:00Z">
        <w:r>
          <w:fldChar w:fldCharType="end"/>
        </w:r>
        <w:r w:rsidRPr="00092564">
          <w:t xml:space="preserve"> Contents of Buffer at Different Stages of Execution (Based on the Lab Handout Example)</w:t>
        </w:r>
      </w:ins>
    </w:p>
    <w:p w:rsidR="00960195" w:rsidRDefault="001C0616">
      <w:pPr>
        <w:ind w:left="720"/>
        <w:rPr>
          <w:ins w:id="1530" w:author="MJ007" w:date="2011-10-10T09:12:00Z"/>
          <w:i/>
          <w:rPrChange w:id="1531" w:author="MJ007" w:date="2011-10-10T12:08:00Z">
            <w:rPr>
              <w:ins w:id="1532" w:author="MJ007" w:date="2011-10-10T09:12:00Z"/>
            </w:rPr>
          </w:rPrChange>
        </w:rPr>
        <w:pPrChange w:id="1533" w:author="MJ007" w:date="2011-10-10T12:08:00Z">
          <w:pPr/>
        </w:pPrChange>
      </w:pPr>
      <w:ins w:id="1534" w:author="MJ007" w:date="2011-10-10T11:56:00Z">
        <w:r w:rsidRPr="001C0616">
          <w:rPr>
            <w:i/>
            <w:u w:val="single"/>
            <w:rPrChange w:id="1535" w:author="MJ007" w:date="2011-10-10T12:01:00Z">
              <w:rPr>
                <w:u w:val="single"/>
              </w:rPr>
            </w:rPrChange>
          </w:rPr>
          <w:lastRenderedPageBreak/>
          <w:t>Note:</w:t>
        </w:r>
        <w:r w:rsidRPr="001C0616">
          <w:rPr>
            <w:i/>
            <w:rPrChange w:id="1536" w:author="MJ007" w:date="2011-10-10T12:01:00Z">
              <w:rPr/>
            </w:rPrChange>
          </w:rPr>
          <w:t xml:space="preserve"> The </w:t>
        </w:r>
        <w:r w:rsidRPr="001C0616">
          <w:rPr>
            <w:i/>
            <w:color w:val="FF0000"/>
            <w:rPrChange w:id="1537" w:author="MJ007" w:date="2011-10-10T12:01:00Z">
              <w:rPr>
                <w:color w:val="FF0000"/>
              </w:rPr>
            </w:rPrChange>
          </w:rPr>
          <w:t>red colour</w:t>
        </w:r>
        <w:r w:rsidRPr="001C0616">
          <w:rPr>
            <w:i/>
            <w:rPrChange w:id="1538" w:author="MJ007" w:date="2011-10-10T12:01:00Z">
              <w:rPr/>
            </w:rPrChange>
          </w:rPr>
          <w:t xml:space="preserve"> in the Figure 2 above denotes where new values have overwritten the original values of the buffer. The </w:t>
        </w:r>
        <w:r w:rsidRPr="001C0616">
          <w:rPr>
            <w:i/>
            <w:color w:val="00B050"/>
            <w:rPrChange w:id="1539" w:author="MJ007" w:date="2011-10-10T12:01:00Z">
              <w:rPr>
                <w:color w:val="00B050"/>
              </w:rPr>
            </w:rPrChange>
          </w:rPr>
          <w:t>green color</w:t>
        </w:r>
        <w:r w:rsidRPr="001C0616">
          <w:rPr>
            <w:i/>
            <w:rPrChange w:id="1540" w:author="MJ007" w:date="2011-10-10T12:01:00Z">
              <w:rPr/>
            </w:rPrChange>
          </w:rPr>
          <w:t xml:space="preserve"> denotes entries that are appended to the end of the buffer thereby </w:t>
        </w:r>
        <w:del w:id="1541" w:author="Akeel" w:date="2011-10-15T14:43:00Z">
          <w:r w:rsidRPr="001C0616" w:rsidDel="002C3550">
            <w:rPr>
              <w:i/>
              <w:rPrChange w:id="1542" w:author="MJ007" w:date="2011-10-10T12:01:00Z">
                <w:rPr/>
              </w:rPrChange>
            </w:rPr>
            <w:delText xml:space="preserve">extending </w:delText>
          </w:r>
        </w:del>
      </w:ins>
      <w:ins w:id="1543" w:author="Akeel" w:date="2011-10-15T14:43:00Z">
        <w:r w:rsidR="002C3550">
          <w:rPr>
            <w:i/>
          </w:rPr>
          <w:t>filling it up with the function results</w:t>
        </w:r>
      </w:ins>
      <w:ins w:id="1544" w:author="MJ007" w:date="2011-10-10T11:56:00Z">
        <w:del w:id="1545" w:author="Akeel" w:date="2011-10-15T14:42:00Z">
          <w:r w:rsidRPr="001C0616" w:rsidDel="002C3550">
            <w:rPr>
              <w:i/>
              <w:rPrChange w:id="1546" w:author="MJ007" w:date="2011-10-10T12:01:00Z">
                <w:rPr/>
              </w:rPrChange>
            </w:rPr>
            <w:delText>the buffer</w:delText>
          </w:r>
        </w:del>
        <w:r w:rsidRPr="001C0616">
          <w:rPr>
            <w:i/>
            <w:rPrChange w:id="1547" w:author="MJ007" w:date="2011-10-10T12:01:00Z">
              <w:rPr/>
            </w:rPrChange>
          </w:rPr>
          <w:t>.</w:t>
        </w:r>
      </w:ins>
    </w:p>
    <w:p w:rsidR="00960195" w:rsidRDefault="00145509">
      <w:pPr>
        <w:pStyle w:val="ListParagraph"/>
        <w:numPr>
          <w:ilvl w:val="0"/>
          <w:numId w:val="4"/>
        </w:numPr>
        <w:rPr>
          <w:ins w:id="1548" w:author="MJ007" w:date="2011-10-10T09:17:00Z"/>
        </w:rPr>
        <w:pPrChange w:id="1549" w:author="MJ007" w:date="2011-10-10T09:07:00Z">
          <w:pPr/>
        </w:pPrChange>
      </w:pPr>
      <w:ins w:id="1550" w:author="MJ007" w:date="2011-10-10T09:16:00Z">
        <w:r>
          <w:t xml:space="preserve">Sum up </w:t>
        </w:r>
      </w:ins>
      <w:ins w:id="1551" w:author="MJ007" w:date="2011-10-10T12:17:00Z">
        <w:r w:rsidR="00FA5046">
          <w:t xml:space="preserve">the </w:t>
        </w:r>
      </w:ins>
      <w:ins w:id="1552" w:author="MJ007" w:date="2011-10-10T09:16:00Z">
        <w:r>
          <w:t>values in the buffer to produce the next consecutive f(x) value. Append this value of f(x) to the end of the buffer</w:t>
        </w:r>
      </w:ins>
      <w:ins w:id="1553" w:author="MJ007" w:date="2011-10-10T12:06:00Z">
        <w:r w:rsidR="002D46BD">
          <w:t xml:space="preserve"> (this can be seen in the figure above where the entry that extended the buffer is printed in green)</w:t>
        </w:r>
      </w:ins>
      <w:ins w:id="1554" w:author="MJ007" w:date="2011-10-10T09:16:00Z">
        <w:r>
          <w:t xml:space="preserve">. Repeat this process until the buffer is </w:t>
        </w:r>
        <w:del w:id="1555" w:author="Akeel" w:date="2011-10-15T14:43:00Z">
          <w:r w:rsidDel="002C3550">
            <w:delText>extended</w:delText>
          </w:r>
        </w:del>
      </w:ins>
      <w:ins w:id="1556" w:author="Akeel" w:date="2011-10-15T14:43:00Z">
        <w:r w:rsidR="002C3550">
          <w:t>filled up with all</w:t>
        </w:r>
      </w:ins>
      <w:ins w:id="1557" w:author="MJ007" w:date="2011-10-10T09:16:00Z">
        <w:del w:id="1558" w:author="Akeel" w:date="2011-10-15T14:43:00Z">
          <w:r w:rsidDel="002C3550">
            <w:delText xml:space="preserve"> to</w:delText>
          </w:r>
        </w:del>
        <w:r>
          <w:t xml:space="preserve"> the required</w:t>
        </w:r>
      </w:ins>
      <w:ins w:id="1559" w:author="MJ007" w:date="2011-10-10T09:17:00Z">
        <w:r>
          <w:t xml:space="preserve"> number of items.</w:t>
        </w:r>
      </w:ins>
    </w:p>
    <w:p w:rsidR="00960195" w:rsidRDefault="00145509">
      <w:pPr>
        <w:pStyle w:val="ListParagraph"/>
        <w:numPr>
          <w:ilvl w:val="0"/>
          <w:numId w:val="4"/>
        </w:numPr>
        <w:rPr>
          <w:ins w:id="1560" w:author="MJ007" w:date="2011-10-10T11:26:00Z"/>
        </w:rPr>
        <w:pPrChange w:id="1561" w:author="MJ007" w:date="2011-10-10T09:07:00Z">
          <w:pPr/>
        </w:pPrChange>
      </w:pPr>
      <w:ins w:id="1562" w:author="MJ007" w:date="2011-10-10T09:17:00Z">
        <w:r>
          <w:t xml:space="preserve">Copy back the initial values of the elements from the temporary buffer back to the </w:t>
        </w:r>
      </w:ins>
      <w:ins w:id="1563" w:author="MJ007" w:date="2011-10-10T09:18:00Z">
        <w:r>
          <w:t xml:space="preserve">original </w:t>
        </w:r>
      </w:ins>
      <w:ins w:id="1564" w:author="MJ007" w:date="2011-10-10T12:09:00Z">
        <w:r w:rsidR="00AA5D4C">
          <w:t>buffer</w:t>
        </w:r>
      </w:ins>
      <w:ins w:id="1565" w:author="MJ007" w:date="2011-10-10T09:18:00Z">
        <w:r>
          <w:t>.</w:t>
        </w:r>
      </w:ins>
    </w:p>
    <w:p w:rsidR="00960195" w:rsidRDefault="00766970">
      <w:pPr>
        <w:pStyle w:val="ListParagraph"/>
        <w:numPr>
          <w:ilvl w:val="0"/>
          <w:numId w:val="4"/>
        </w:numPr>
        <w:pPrChange w:id="1566" w:author="MJ007" w:date="2011-10-10T09:07:00Z">
          <w:pPr/>
        </w:pPrChange>
      </w:pPr>
      <w:ins w:id="1567" w:author="MJ007" w:date="2011-10-10T11:48:00Z">
        <w:r>
          <w:t xml:space="preserve">Before returning the pointer to the result buffer, we free memory of the temporary buffer. This </w:t>
        </w:r>
      </w:ins>
      <w:ins w:id="1568" w:author="MJ007" w:date="2011-10-10T11:49:00Z">
        <w:r>
          <w:t xml:space="preserve">is not necessarily needed </w:t>
        </w:r>
      </w:ins>
      <w:ins w:id="1569" w:author="MJ007" w:date="2011-10-10T12:09:00Z">
        <w:r w:rsidR="00AA5D4C">
          <w:t xml:space="preserve">for the purposes of this lab </w:t>
        </w:r>
      </w:ins>
      <w:ins w:id="1570" w:author="MJ007" w:date="2011-10-10T11:49:00Z">
        <w:r>
          <w:t>as there is no other threads/resources that are</w:t>
        </w:r>
        <w:r w:rsidR="00AA5D4C">
          <w:t xml:space="preserve"> running concurrently </w:t>
        </w:r>
      </w:ins>
      <w:ins w:id="1571" w:author="MJ007" w:date="2011-10-10T12:09:00Z">
        <w:r w:rsidR="00AA5D4C">
          <w:t>which</w:t>
        </w:r>
      </w:ins>
      <w:ins w:id="1572" w:author="MJ007" w:date="2011-10-10T11:49:00Z">
        <w:r>
          <w:t xml:space="preserve"> need to share the memory,</w:t>
        </w:r>
      </w:ins>
      <w:ins w:id="1573" w:author="MJ007" w:date="2011-10-10T11:51:00Z">
        <w:r>
          <w:t xml:space="preserve"> hence we might be using a few extra cycles at the end of the </w:t>
        </w:r>
        <w:del w:id="1574" w:author="Akeel" w:date="2011-10-15T14:56:00Z">
          <w:r w:rsidDel="00830FAD">
            <w:delText>b</w:delText>
          </w:r>
        </w:del>
      </w:ins>
      <w:ins w:id="1575" w:author="Akeel" w:date="2011-10-15T14:56:00Z">
        <w:r w:rsidR="00830FAD">
          <w:t>B</w:t>
        </w:r>
      </w:ins>
      <w:ins w:id="1576" w:author="MJ007" w:date="2011-10-10T11:51:00Z">
        <w:r>
          <w:t>abbage function for cleanup. H</w:t>
        </w:r>
      </w:ins>
      <w:ins w:id="1577" w:author="MJ007" w:date="2011-10-10T11:49:00Z">
        <w:r>
          <w:t xml:space="preserve">owever, we </w:t>
        </w:r>
      </w:ins>
      <w:ins w:id="1578" w:author="MJ007" w:date="2011-10-10T11:51:00Z">
        <w:r>
          <w:t xml:space="preserve">still </w:t>
        </w:r>
      </w:ins>
      <w:ins w:id="1579" w:author="MJ007" w:date="2011-10-10T11:49:00Z">
        <w:r>
          <w:t>decided</w:t>
        </w:r>
      </w:ins>
      <w:ins w:id="1580" w:author="MJ007" w:date="2011-10-10T11:51:00Z">
        <w:r>
          <w:t xml:space="preserve"> to go through with it</w:t>
        </w:r>
      </w:ins>
      <w:ins w:id="1581" w:author="MJ007" w:date="2011-10-10T11:52:00Z">
        <w:r>
          <w:t xml:space="preserve"> as i</w:t>
        </w:r>
      </w:ins>
      <w:ins w:id="1582" w:author="MJ007" w:date="2011-10-10T11:49:00Z">
        <w:r>
          <w:t>t was</w:t>
        </w:r>
        <w:r w:rsidR="00AA5D4C">
          <w:t xml:space="preserve"> cleaner to do so in case we d</w:t>
        </w:r>
      </w:ins>
      <w:ins w:id="1583" w:author="MJ007" w:date="2011-10-10T12:10:00Z">
        <w:r w:rsidR="00AA5D4C">
          <w:t xml:space="preserve">id </w:t>
        </w:r>
      </w:ins>
      <w:ins w:id="1584" w:author="MJ007" w:date="2011-10-10T11:49:00Z">
        <w:r>
          <w:t xml:space="preserve">chose to employ </w:t>
        </w:r>
      </w:ins>
      <w:ins w:id="1585" w:author="MJ007" w:date="2011-10-10T12:10:00Z">
        <w:r w:rsidR="00AA5D4C">
          <w:t xml:space="preserve">this function along with other </w:t>
        </w:r>
      </w:ins>
      <w:ins w:id="1586" w:author="MJ007" w:date="2011-10-10T11:49:00Z">
        <w:r>
          <w:t>concurrent threads</w:t>
        </w:r>
        <w:r w:rsidR="00AA5D4C">
          <w:t xml:space="preserve"> in the futur</w:t>
        </w:r>
      </w:ins>
      <w:ins w:id="1587" w:author="MJ007" w:date="2011-10-10T12:10:00Z">
        <w:r w:rsidR="00AA5D4C">
          <w:t xml:space="preserve">e. </w:t>
        </w:r>
      </w:ins>
      <w:ins w:id="1588" w:author="MJ007" w:date="2011-10-10T12:11:00Z">
        <w:r w:rsidR="00AA5D4C">
          <w:t>We recognize that this is</w:t>
        </w:r>
      </w:ins>
      <w:ins w:id="1589" w:author="MJ007" w:date="2011-10-10T12:10:00Z">
        <w:r w:rsidR="00AA5D4C">
          <w:t xml:space="preserve"> highly recommended since it is a </w:t>
        </w:r>
      </w:ins>
      <w:ins w:id="1590" w:author="MJ007" w:date="2011-10-10T11:52:00Z">
        <w:r>
          <w:t>given that memory space is constrained in embedded systems</w:t>
        </w:r>
      </w:ins>
      <w:ins w:id="1591" w:author="MJ007" w:date="2011-10-10T11:49:00Z">
        <w:r>
          <w:t>.</w:t>
        </w:r>
      </w:ins>
    </w:p>
    <w:p w:rsidR="002D0D12" w:rsidRDefault="002D0D12" w:rsidP="002D0D12">
      <w:pPr>
        <w:pStyle w:val="Heading2"/>
      </w:pPr>
      <w:bookmarkStart w:id="1592" w:name="_Toc306456148"/>
      <w:r>
        <w:t>Validation</w:t>
      </w:r>
      <w:bookmarkEnd w:id="1592"/>
    </w:p>
    <w:p w:rsidR="002D0D12" w:rsidRDefault="002D0D12" w:rsidP="002D0D12">
      <w:del w:id="1593" w:author="MJ007" w:date="2011-10-10T12:17:00Z">
        <w:r w:rsidDel="00281132">
          <w:delText>Blab la</w:delText>
        </w:r>
      </w:del>
      <w:ins w:id="1594" w:author="MJ007" w:date="2011-10-10T12:17:00Z">
        <w:r w:rsidR="00281132">
          <w:t xml:space="preserve">The validation of the </w:t>
        </w:r>
      </w:ins>
      <w:ins w:id="1595" w:author="MJ007" w:date="2011-10-10T12:19:00Z">
        <w:del w:id="1596" w:author="Akeel" w:date="2011-10-15T14:56:00Z">
          <w:r w:rsidR="00281132" w:rsidDel="00830FAD">
            <w:delText>b</w:delText>
          </w:r>
        </w:del>
      </w:ins>
      <w:ins w:id="1597" w:author="Akeel" w:date="2011-10-15T14:56:00Z">
        <w:r w:rsidR="00830FAD">
          <w:t>B</w:t>
        </w:r>
      </w:ins>
      <w:ins w:id="1598" w:author="MJ007" w:date="2011-10-10T12:19:00Z">
        <w:r w:rsidR="00281132">
          <w:t>abbage function was done</w:t>
        </w:r>
      </w:ins>
      <w:ins w:id="1599" w:author="MJ007" w:date="2011-10-10T12:24:00Z">
        <w:r w:rsidR="00281132">
          <w:t xml:space="preserve"> by </w:t>
        </w:r>
      </w:ins>
      <w:ins w:id="1600" w:author="MJ007" w:date="2011-10-10T12:26:00Z">
        <w:del w:id="1601" w:author="Akeel" w:date="2011-10-15T14:51:00Z">
          <w:r w:rsidR="00281132" w:rsidDel="002C3550">
            <w:delText>calling the function inside</w:delText>
          </w:r>
        </w:del>
      </w:ins>
      <w:ins w:id="1602" w:author="Akeel" w:date="2011-10-15T14:51:00Z">
        <w:r w:rsidR="002C3550">
          <w:t>calling it from</w:t>
        </w:r>
      </w:ins>
      <w:ins w:id="1603" w:author="MJ007" w:date="2011-10-10T12:26:00Z">
        <w:del w:id="1604" w:author="Akeel" w:date="2011-10-15T14:52:00Z">
          <w:r w:rsidR="00281132" w:rsidDel="002C3550">
            <w:delText xml:space="preserve"> a</w:delText>
          </w:r>
        </w:del>
      </w:ins>
      <w:ins w:id="1605" w:author="Akeel" w:date="2011-10-15T14:52:00Z">
        <w:r w:rsidR="002C3550">
          <w:t xml:space="preserve"> the</w:t>
        </w:r>
      </w:ins>
      <w:ins w:id="1606" w:author="MJ007" w:date="2011-10-10T12:26:00Z">
        <w:r w:rsidR="00281132">
          <w:t xml:space="preserve"> main function that passed </w:t>
        </w:r>
      </w:ins>
      <w:ins w:id="1607" w:author="MJ007" w:date="2011-10-10T12:27:00Z">
        <w:r w:rsidR="00013313">
          <w:t xml:space="preserve">given </w:t>
        </w:r>
      </w:ins>
      <w:ins w:id="1608" w:author="MJ007" w:date="2011-10-10T12:28:00Z">
        <w:r w:rsidR="00013313">
          <w:t>structs containing different polynomials and their corresponding entries</w:t>
        </w:r>
      </w:ins>
      <w:ins w:id="1609" w:author="Akeel" w:date="2011-10-15T14:50:00Z">
        <w:r w:rsidR="002C3550">
          <w:t xml:space="preserve"> (test cases supplied by Umaid</w:t>
        </w:r>
      </w:ins>
      <w:ins w:id="1610" w:author="Akeel" w:date="2011-10-15T14:51:00Z">
        <w:r w:rsidR="002C3550">
          <w:t xml:space="preserve"> Imran)</w:t>
        </w:r>
      </w:ins>
      <w:ins w:id="1611" w:author="MJ007" w:date="2011-10-10T12:28:00Z">
        <w:r w:rsidR="00013313">
          <w:t xml:space="preserve">. The </w:t>
        </w:r>
      </w:ins>
      <w:ins w:id="1612" w:author="MJ007" w:date="2011-10-10T12:24:00Z">
        <w:r w:rsidR="00281132">
          <w:t>calculated results</w:t>
        </w:r>
      </w:ins>
      <w:ins w:id="1613" w:author="MJ007" w:date="2011-10-10T12:29:00Z">
        <w:r w:rsidR="00013313">
          <w:t xml:space="preserve"> of those polynomials were then compared</w:t>
        </w:r>
      </w:ins>
      <w:ins w:id="1614" w:author="MJ007" w:date="2011-10-10T12:24:00Z">
        <w:r w:rsidR="00281132">
          <w:t xml:space="preserve"> with those of the expected results</w:t>
        </w:r>
      </w:ins>
      <w:ins w:id="1615" w:author="MJ007" w:date="2011-10-10T12:29:00Z">
        <w:r w:rsidR="00013313">
          <w:t xml:space="preserve"> </w:t>
        </w:r>
      </w:ins>
      <w:ins w:id="1616" w:author="Akeel" w:date="2011-10-15T14:53:00Z">
        <w:r w:rsidR="00830FAD">
          <w:t xml:space="preserve">to </w:t>
        </w:r>
      </w:ins>
      <w:ins w:id="1617" w:author="MJ007" w:date="2011-10-10T12:29:00Z">
        <w:del w:id="1618" w:author="Akeel" w:date="2011-10-15T14:53:00Z">
          <w:r w:rsidR="00013313" w:rsidDel="00830FAD">
            <w:delText>to make sure</w:delText>
          </w:r>
        </w:del>
      </w:ins>
      <w:ins w:id="1619" w:author="Akeel" w:date="2011-10-15T14:53:00Z">
        <w:r w:rsidR="00830FAD">
          <w:t xml:space="preserve">ensure </w:t>
        </w:r>
      </w:ins>
      <w:ins w:id="1620" w:author="MJ007" w:date="2011-10-10T12:29:00Z">
        <w:del w:id="1621" w:author="Akeel" w:date="2011-10-15T14:53:00Z">
          <w:r w:rsidR="00013313" w:rsidDel="00830FAD">
            <w:delText xml:space="preserve"> of </w:delText>
          </w:r>
        </w:del>
        <w:r w:rsidR="00013313">
          <w:t>the</w:t>
        </w:r>
      </w:ins>
      <w:ins w:id="1622" w:author="Akeel" w:date="2011-10-15T14:53:00Z">
        <w:r w:rsidR="00830FAD">
          <w:t xml:space="preserve"> proper</w:t>
        </w:r>
      </w:ins>
      <w:ins w:id="1623" w:author="MJ007" w:date="2011-10-10T12:29:00Z">
        <w:r w:rsidR="00013313">
          <w:t xml:space="preserve"> functionality of the </w:t>
        </w:r>
        <w:del w:id="1624" w:author="Akeel" w:date="2011-10-15T14:53:00Z">
          <w:r w:rsidR="00013313" w:rsidDel="00830FAD">
            <w:delText>routine</w:delText>
          </w:r>
        </w:del>
      </w:ins>
      <w:ins w:id="1625" w:author="Akeel" w:date="2011-10-15T14:53:00Z">
        <w:r w:rsidR="00830FAD">
          <w:t>function</w:t>
        </w:r>
      </w:ins>
      <w:ins w:id="1626" w:author="MJ007" w:date="2011-10-10T12:24:00Z">
        <w:r w:rsidR="00281132">
          <w:t>.</w:t>
        </w:r>
      </w:ins>
      <w:ins w:id="1627" w:author="MJ007" w:date="2011-10-10T12:33:00Z">
        <w:r w:rsidR="00013313">
          <w:t xml:space="preserve"> </w:t>
        </w:r>
        <w:del w:id="1628" w:author="Akeel" w:date="2011-10-15T14:54:00Z">
          <w:r w:rsidR="00013313" w:rsidDel="00830FAD">
            <w:delText>We also had implemented our own testcases when developing the routine in order to help us with the development and the debugging of the routine before it reached its final stable state.</w:delText>
          </w:r>
        </w:del>
      </w:ins>
    </w:p>
    <w:p w:rsidR="002D0D12" w:rsidRDefault="002D0D12" w:rsidP="002D0D12">
      <w:pPr>
        <w:pStyle w:val="Heading2"/>
      </w:pPr>
      <w:bookmarkStart w:id="1629" w:name="_Toc306456149"/>
      <w:r>
        <w:t>Performance</w:t>
      </w:r>
      <w:bookmarkEnd w:id="1629"/>
    </w:p>
    <w:p w:rsidR="009A1C0E" w:rsidRPr="002D0D12" w:rsidRDefault="00013313" w:rsidP="002D0D12">
      <w:ins w:id="1630" w:author="MJ007" w:date="2011-10-10T12:34:00Z">
        <w:r>
          <w:t>In the implementation of the Babbage difference engine, the larger share of the calculation was handled by the bcdadd routine</w:t>
        </w:r>
      </w:ins>
      <w:ins w:id="1631" w:author="MJ007" w:date="2011-10-10T12:35:00Z">
        <w:r>
          <w:t>, hence the rest of the function was designed around that in order to make it more efficient.</w:t>
        </w:r>
      </w:ins>
      <w:ins w:id="1632" w:author="MJ007" w:date="2011-10-10T12:42:00Z">
        <w:r w:rsidR="009A1C0E">
          <w:t xml:space="preserve"> </w:t>
        </w:r>
      </w:ins>
      <w:ins w:id="1633" w:author="MJ007" w:date="2011-10-10T12:40:00Z">
        <w:r w:rsidR="009A1C0E">
          <w:t>The expanding buffer described above was thought to be the most suitable data structure for the algorithm.</w:t>
        </w:r>
      </w:ins>
      <w:ins w:id="1634" w:author="MJ007" w:date="2011-10-10T12:37:00Z">
        <w:r>
          <w:t xml:space="preserve"> Since the buffer was</w:t>
        </w:r>
      </w:ins>
      <w:ins w:id="1635" w:author="MJ007" w:date="2011-10-10T12:38:00Z">
        <w:r>
          <w:t xml:space="preserve"> implemented as</w:t>
        </w:r>
      </w:ins>
      <w:ins w:id="1636" w:author="MJ007" w:date="2011-10-10T12:39:00Z">
        <w:r w:rsidR="009A1C0E">
          <w:t xml:space="preserve"> a </w:t>
        </w:r>
      </w:ins>
      <w:ins w:id="1637" w:author="MJ007" w:date="2011-10-10T12:38:00Z">
        <w:r w:rsidR="009A1C0E">
          <w:t>C</w:t>
        </w:r>
      </w:ins>
      <w:ins w:id="1638" w:author="MJ007" w:date="2011-10-10T12:39:00Z">
        <w:r w:rsidR="009A1C0E">
          <w:t xml:space="preserve">-language </w:t>
        </w:r>
      </w:ins>
      <w:ins w:id="1639" w:author="MJ007" w:date="2011-10-10T12:38:00Z">
        <w:r>
          <w:t>array, this implicitly used C pointers to access elements of the buffer which</w:t>
        </w:r>
      </w:ins>
      <w:ins w:id="1640" w:author="MJ007" w:date="2011-10-10T12:40:00Z">
        <w:r w:rsidR="009A1C0E">
          <w:t xml:space="preserve"> is</w:t>
        </w:r>
      </w:ins>
      <w:ins w:id="1641" w:author="MJ007" w:date="2011-10-10T12:38:00Z">
        <w:r>
          <w:t xml:space="preserve"> a speedy implementation.</w:t>
        </w:r>
      </w:ins>
      <w:del w:id="1642" w:author="MJ007" w:date="2011-10-10T12:34:00Z">
        <w:r w:rsidR="002D0D12" w:rsidDel="00013313">
          <w:delText>Bla bla</w:delText>
        </w:r>
      </w:del>
      <w:ins w:id="1643" w:author="MJ007" w:date="2011-10-10T12:41:00Z">
        <w:r w:rsidR="009A1C0E">
          <w:t xml:space="preserve"> Since some of the values stored in the buffer are used in future calculations, it was also deemed to be a more efficient use of memory.</w:t>
        </w:r>
      </w:ins>
      <w:ins w:id="1644" w:author="MJ007" w:date="2011-10-10T12:48:00Z">
        <w:r w:rsidR="009A1C0E">
          <w:t xml:space="preserve"> In addition, the memory consumed by the </w:t>
        </w:r>
        <w:del w:id="1645" w:author="Akeel" w:date="2011-10-15T14:57:00Z">
          <w:r w:rsidR="009A1C0E" w:rsidDel="00830FAD">
            <w:delText>b</w:delText>
          </w:r>
        </w:del>
      </w:ins>
      <w:ins w:id="1646" w:author="Akeel" w:date="2011-10-15T14:57:00Z">
        <w:r w:rsidR="00830FAD">
          <w:t>B</w:t>
        </w:r>
      </w:ins>
      <w:ins w:id="1647" w:author="MJ007" w:date="2011-10-10T12:48:00Z">
        <w:r w:rsidR="009A1C0E">
          <w:t xml:space="preserve">abbage function for the temporary array is restored and reclaimed for use at the end of the </w:t>
        </w:r>
        <w:del w:id="1648" w:author="Akeel" w:date="2011-10-15T14:57:00Z">
          <w:r w:rsidR="009A1C0E" w:rsidDel="00830FAD">
            <w:delText>routine</w:delText>
          </w:r>
        </w:del>
      </w:ins>
      <w:ins w:id="1649" w:author="Akeel" w:date="2011-10-15T14:57:00Z">
        <w:r w:rsidR="00830FAD">
          <w:t>execution</w:t>
        </w:r>
      </w:ins>
      <w:ins w:id="1650" w:author="MJ007" w:date="2011-10-10T12:48:00Z">
        <w:r w:rsidR="009A1C0E">
          <w:t>.</w:t>
        </w:r>
      </w:ins>
    </w:p>
    <w:tbl>
      <w:tblPr>
        <w:tblStyle w:val="LightShading-Accent5"/>
        <w:tblW w:w="3531" w:type="dxa"/>
        <w:jc w:val="center"/>
        <w:tblLook w:val="04A0"/>
        <w:tblPrChange w:id="1651" w:author="Akeel" w:date="2011-10-15T15:28:00Z">
          <w:tblPr>
            <w:tblStyle w:val="TableGrid"/>
            <w:tblW w:w="5071" w:type="dxa"/>
            <w:jc w:val="center"/>
            <w:tblLook w:val="04A0"/>
          </w:tblPr>
        </w:tblPrChange>
      </w:tblPr>
      <w:tblGrid>
        <w:gridCol w:w="1905"/>
        <w:gridCol w:w="1626"/>
        <w:tblGridChange w:id="1652">
          <w:tblGrid>
            <w:gridCol w:w="1443"/>
            <w:gridCol w:w="1626"/>
          </w:tblGrid>
        </w:tblGridChange>
      </w:tblGrid>
      <w:tr w:rsidR="003C5D89" w:rsidTr="005B775B">
        <w:trPr>
          <w:cnfStyle w:val="100000000000"/>
          <w:jc w:val="center"/>
          <w:ins w:id="1653" w:author="MJ007" w:date="2011-10-10T12:51:00Z"/>
          <w:trPrChange w:id="1654" w:author="Akeel" w:date="2011-10-15T15:28:00Z">
            <w:trPr>
              <w:jc w:val="center"/>
            </w:trPr>
          </w:trPrChange>
        </w:trPr>
        <w:tc>
          <w:tcPr>
            <w:cnfStyle w:val="001000000000"/>
            <w:tcW w:w="1905" w:type="dxa"/>
            <w:tcPrChange w:id="1655" w:author="Akeel" w:date="2011-10-15T15:28:00Z">
              <w:tcPr>
                <w:tcW w:w="1443" w:type="dxa"/>
              </w:tcPr>
            </w:tcPrChange>
          </w:tcPr>
          <w:p w:rsidR="003C5D89" w:rsidRDefault="003C5D89" w:rsidP="00960195">
            <w:pPr>
              <w:cnfStyle w:val="101000000000"/>
              <w:rPr>
                <w:ins w:id="1656" w:author="MJ007" w:date="2011-10-10T12:51:00Z"/>
              </w:rPr>
            </w:pPr>
            <w:ins w:id="1657" w:author="MJ007" w:date="2011-10-10T12:52:00Z">
              <w:r>
                <w:t>Elements in Array</w:t>
              </w:r>
            </w:ins>
          </w:p>
        </w:tc>
        <w:tc>
          <w:tcPr>
            <w:tcW w:w="1626" w:type="dxa"/>
            <w:tcPrChange w:id="1658" w:author="Akeel" w:date="2011-10-15T15:28:00Z">
              <w:tcPr>
                <w:tcW w:w="1626" w:type="dxa"/>
              </w:tcPr>
            </w:tcPrChange>
          </w:tcPr>
          <w:p w:rsidR="003C5D89" w:rsidRDefault="003C5D89" w:rsidP="00960195">
            <w:pPr>
              <w:cnfStyle w:val="100000000000"/>
              <w:rPr>
                <w:ins w:id="1659" w:author="MJ007" w:date="2011-10-10T12:51:00Z"/>
              </w:rPr>
            </w:pPr>
            <w:ins w:id="1660" w:author="MJ007" w:date="2011-10-10T12:51:00Z">
              <w:r>
                <w:t>Time Taken (s)</w:t>
              </w:r>
            </w:ins>
          </w:p>
        </w:tc>
      </w:tr>
      <w:tr w:rsidR="003C5D89" w:rsidTr="005B775B">
        <w:trPr>
          <w:cnfStyle w:val="000000100000"/>
          <w:jc w:val="center"/>
          <w:ins w:id="1661" w:author="MJ007" w:date="2011-10-10T12:51:00Z"/>
          <w:trPrChange w:id="1662" w:author="Akeel" w:date="2011-10-15T15:28:00Z">
            <w:trPr>
              <w:jc w:val="center"/>
            </w:trPr>
          </w:trPrChange>
        </w:trPr>
        <w:tc>
          <w:tcPr>
            <w:cnfStyle w:val="001000000000"/>
            <w:tcW w:w="1905" w:type="dxa"/>
            <w:tcPrChange w:id="1663" w:author="Akeel" w:date="2011-10-15T15:28:00Z">
              <w:tcPr>
                <w:tcW w:w="1443" w:type="dxa"/>
              </w:tcPr>
            </w:tcPrChange>
          </w:tcPr>
          <w:p w:rsidR="003C5D89" w:rsidRDefault="003C5D89" w:rsidP="00960195">
            <w:pPr>
              <w:cnfStyle w:val="001000100000"/>
              <w:rPr>
                <w:ins w:id="1664" w:author="MJ007" w:date="2011-10-10T12:51:00Z"/>
              </w:rPr>
            </w:pPr>
            <w:ins w:id="1665" w:author="MJ007" w:date="2011-10-10T12:52:00Z">
              <w:r>
                <w:t>9</w:t>
              </w:r>
            </w:ins>
          </w:p>
        </w:tc>
        <w:tc>
          <w:tcPr>
            <w:tcW w:w="1626" w:type="dxa"/>
            <w:tcPrChange w:id="1666" w:author="Akeel" w:date="2011-10-15T15:28:00Z">
              <w:tcPr>
                <w:tcW w:w="1626" w:type="dxa"/>
              </w:tcPr>
            </w:tcPrChange>
          </w:tcPr>
          <w:p w:rsidR="003C5D89" w:rsidRDefault="003C5D89" w:rsidP="00960195">
            <w:pPr>
              <w:cnfStyle w:val="000000100000"/>
              <w:rPr>
                <w:ins w:id="1667" w:author="MJ007" w:date="2011-10-10T12:51:00Z"/>
              </w:rPr>
            </w:pPr>
            <m:oMathPara>
              <m:oMath>
                <w:ins w:id="1668" w:author="MJ007" w:date="2011-10-10T12:54:00Z">
                  <m:r>
                    <w:rPr>
                      <w:rFonts w:ascii="Cambria Math" w:hAnsi="Cambria Math"/>
                    </w:rPr>
                    <m:t>619</m:t>
                  </m:r>
                </w:ins>
                <w:ins w:id="1669" w:author="MJ007" w:date="2011-10-10T12:55:00Z">
                  <m:r>
                    <w:rPr>
                      <w:rFonts w:ascii="Cambria Math" w:hAnsi="Cambria Math"/>
                    </w:rPr>
                    <m:t>.00</m:t>
                  </m:r>
                </w:ins>
                <w:ins w:id="1670" w:author="MJ007" w:date="2011-10-10T12:51:00Z">
                  <m:r>
                    <w:rPr>
                      <w:rFonts w:ascii="Cambria Math" w:hAnsi="Cambria Math"/>
                    </w:rPr>
                    <m:t>μ</m:t>
                  </m:r>
                </w:ins>
              </m:oMath>
            </m:oMathPara>
          </w:p>
        </w:tc>
      </w:tr>
      <w:tr w:rsidR="003C5D89" w:rsidTr="005B775B">
        <w:trPr>
          <w:jc w:val="center"/>
          <w:ins w:id="1671" w:author="MJ007" w:date="2011-10-10T12:51:00Z"/>
          <w:trPrChange w:id="1672" w:author="Akeel" w:date="2011-10-15T15:28:00Z">
            <w:trPr>
              <w:jc w:val="center"/>
            </w:trPr>
          </w:trPrChange>
        </w:trPr>
        <w:tc>
          <w:tcPr>
            <w:cnfStyle w:val="001000000000"/>
            <w:tcW w:w="1905" w:type="dxa"/>
            <w:tcPrChange w:id="1673" w:author="Akeel" w:date="2011-10-15T15:28:00Z">
              <w:tcPr>
                <w:tcW w:w="1443" w:type="dxa"/>
              </w:tcPr>
            </w:tcPrChange>
          </w:tcPr>
          <w:p w:rsidR="003C5D89" w:rsidRDefault="003C5D89" w:rsidP="00960195">
            <w:pPr>
              <w:rPr>
                <w:ins w:id="1674" w:author="MJ007" w:date="2011-10-10T12:51:00Z"/>
              </w:rPr>
            </w:pPr>
            <w:ins w:id="1675" w:author="MJ007" w:date="2011-10-10T12:52:00Z">
              <w:r>
                <w:t>6</w:t>
              </w:r>
            </w:ins>
          </w:p>
        </w:tc>
        <w:tc>
          <w:tcPr>
            <w:tcW w:w="1626" w:type="dxa"/>
            <w:tcPrChange w:id="1676" w:author="Akeel" w:date="2011-10-15T15:28:00Z">
              <w:tcPr>
                <w:tcW w:w="1626" w:type="dxa"/>
              </w:tcPr>
            </w:tcPrChange>
          </w:tcPr>
          <w:p w:rsidR="003C5D89" w:rsidRDefault="003C5D89" w:rsidP="00960195">
            <w:pPr>
              <w:cnfStyle w:val="000000000000"/>
              <w:rPr>
                <w:ins w:id="1677" w:author="MJ007" w:date="2011-10-10T12:51:00Z"/>
              </w:rPr>
            </w:pPr>
            <m:oMathPara>
              <m:oMath>
                <w:ins w:id="1678" w:author="MJ007" w:date="2011-10-10T12:55:00Z">
                  <m:r>
                    <w:rPr>
                      <w:rFonts w:ascii="Cambria Math" w:hAnsi="Cambria Math"/>
                    </w:rPr>
                    <m:t>414.25</m:t>
                  </m:r>
                </w:ins>
                <w:ins w:id="1679" w:author="MJ007" w:date="2011-10-10T12:51:00Z">
                  <m:r>
                    <w:rPr>
                      <w:rFonts w:ascii="Cambria Math" w:hAnsi="Cambria Math"/>
                    </w:rPr>
                    <m:t>μ</m:t>
                  </m:r>
                </w:ins>
              </m:oMath>
            </m:oMathPara>
          </w:p>
        </w:tc>
      </w:tr>
      <w:tr w:rsidR="003C5D89" w:rsidTr="005B775B">
        <w:trPr>
          <w:cnfStyle w:val="000000100000"/>
          <w:jc w:val="center"/>
          <w:ins w:id="1680" w:author="MJ007" w:date="2011-10-10T12:51:00Z"/>
          <w:trPrChange w:id="1681" w:author="Akeel" w:date="2011-10-15T15:28:00Z">
            <w:trPr>
              <w:jc w:val="center"/>
            </w:trPr>
          </w:trPrChange>
        </w:trPr>
        <w:tc>
          <w:tcPr>
            <w:cnfStyle w:val="001000000000"/>
            <w:tcW w:w="1905" w:type="dxa"/>
            <w:tcPrChange w:id="1682" w:author="Akeel" w:date="2011-10-15T15:28:00Z">
              <w:tcPr>
                <w:tcW w:w="1443" w:type="dxa"/>
              </w:tcPr>
            </w:tcPrChange>
          </w:tcPr>
          <w:p w:rsidR="003C5D89" w:rsidRDefault="003C5D89" w:rsidP="00960195">
            <w:pPr>
              <w:cnfStyle w:val="001000100000"/>
              <w:rPr>
                <w:ins w:id="1683" w:author="MJ007" w:date="2011-10-10T12:51:00Z"/>
              </w:rPr>
            </w:pPr>
            <w:ins w:id="1684" w:author="MJ007" w:date="2011-10-10T12:52:00Z">
              <w:r>
                <w:t>5</w:t>
              </w:r>
            </w:ins>
          </w:p>
        </w:tc>
        <w:tc>
          <w:tcPr>
            <w:tcW w:w="1626" w:type="dxa"/>
            <w:tcPrChange w:id="1685" w:author="Akeel" w:date="2011-10-15T15:28:00Z">
              <w:tcPr>
                <w:tcW w:w="1626" w:type="dxa"/>
              </w:tcPr>
            </w:tcPrChange>
          </w:tcPr>
          <w:p w:rsidR="00960195" w:rsidRDefault="003C5D89">
            <w:pPr>
              <w:cnfStyle w:val="000000100000"/>
              <w:rPr>
                <w:ins w:id="1686" w:author="MJ007" w:date="2011-10-10T12:51:00Z"/>
              </w:rPr>
              <w:pPrChange w:id="1687" w:author="MJ007" w:date="2011-10-10T12:55:00Z">
                <w:pPr>
                  <w:spacing w:after="200" w:line="276" w:lineRule="auto"/>
                  <w:cnfStyle w:val="000000100000"/>
                </w:pPr>
              </w:pPrChange>
            </w:pPr>
            <m:oMathPara>
              <m:oMath>
                <w:ins w:id="1688" w:author="MJ007" w:date="2011-10-10T12:51:00Z">
                  <m:r>
                    <w:rPr>
                      <w:rFonts w:ascii="Cambria Math" w:hAnsi="Cambria Math"/>
                    </w:rPr>
                    <m:t>3</m:t>
                  </m:r>
                </w:ins>
                <w:ins w:id="1689" w:author="MJ007" w:date="2011-10-10T12:55:00Z">
                  <m:r>
                    <w:rPr>
                      <w:rFonts w:ascii="Cambria Math" w:hAnsi="Cambria Math"/>
                    </w:rPr>
                    <m:t>4</m:t>
                  </m:r>
                </w:ins>
                <w:ins w:id="1690" w:author="MJ007" w:date="2011-10-10T12:51:00Z">
                  <m:r>
                    <w:rPr>
                      <w:rFonts w:ascii="Cambria Math" w:hAnsi="Cambria Math"/>
                    </w:rPr>
                    <m:t>.75μ</m:t>
                  </m:r>
                </w:ins>
              </m:oMath>
            </m:oMathPara>
          </w:p>
        </w:tc>
      </w:tr>
      <w:tr w:rsidR="003C5D89" w:rsidTr="005B775B">
        <w:trPr>
          <w:jc w:val="center"/>
          <w:ins w:id="1691" w:author="MJ007" w:date="2011-10-10T12:51:00Z"/>
          <w:trPrChange w:id="1692" w:author="Akeel" w:date="2011-10-15T15:28:00Z">
            <w:trPr>
              <w:jc w:val="center"/>
            </w:trPr>
          </w:trPrChange>
        </w:trPr>
        <w:tc>
          <w:tcPr>
            <w:cnfStyle w:val="001000000000"/>
            <w:tcW w:w="1905" w:type="dxa"/>
            <w:tcPrChange w:id="1693" w:author="Akeel" w:date="2011-10-15T15:28:00Z">
              <w:tcPr>
                <w:tcW w:w="1443" w:type="dxa"/>
              </w:tcPr>
            </w:tcPrChange>
          </w:tcPr>
          <w:p w:rsidR="003C5D89" w:rsidRDefault="003C5D89" w:rsidP="00960195">
            <w:pPr>
              <w:rPr>
                <w:ins w:id="1694" w:author="MJ007" w:date="2011-10-10T12:51:00Z"/>
              </w:rPr>
            </w:pPr>
            <w:ins w:id="1695" w:author="MJ007" w:date="2011-10-10T12:52:00Z">
              <w:r>
                <w:t>5</w:t>
              </w:r>
            </w:ins>
          </w:p>
        </w:tc>
        <w:tc>
          <w:tcPr>
            <w:tcW w:w="1626" w:type="dxa"/>
            <w:tcPrChange w:id="1696" w:author="Akeel" w:date="2011-10-15T15:28:00Z">
              <w:tcPr>
                <w:tcW w:w="1626" w:type="dxa"/>
              </w:tcPr>
            </w:tcPrChange>
          </w:tcPr>
          <w:p w:rsidR="00960195" w:rsidRDefault="003C5D89">
            <w:pPr>
              <w:cnfStyle w:val="000000000000"/>
              <w:rPr>
                <w:ins w:id="1697" w:author="MJ007" w:date="2011-10-10T12:51:00Z"/>
              </w:rPr>
              <w:pPrChange w:id="1698" w:author="MJ007" w:date="2011-10-10T12:56:00Z">
                <w:pPr>
                  <w:spacing w:after="200" w:line="276" w:lineRule="auto"/>
                  <w:cnfStyle w:val="000000000000"/>
                </w:pPr>
              </w:pPrChange>
            </w:pPr>
            <m:oMathPara>
              <m:oMath>
                <w:ins w:id="1699" w:author="MJ007" w:date="2011-10-10T12:56:00Z">
                  <m:r>
                    <w:rPr>
                      <w:rFonts w:ascii="Cambria Math" w:hAnsi="Cambria Math"/>
                    </w:rPr>
                    <m:t>350</m:t>
                  </m:r>
                </w:ins>
                <w:ins w:id="1700" w:author="MJ007" w:date="2011-10-10T12:51:00Z">
                  <m:r>
                    <w:rPr>
                      <w:rFonts w:ascii="Cambria Math" w:hAnsi="Cambria Math"/>
                    </w:rPr>
                    <m:t>.</m:t>
                  </m:r>
                </w:ins>
                <w:ins w:id="1701" w:author="MJ007" w:date="2011-10-10T12:56:00Z">
                  <m:r>
                    <w:rPr>
                      <w:rFonts w:ascii="Cambria Math" w:hAnsi="Cambria Math"/>
                    </w:rPr>
                    <m:t>50</m:t>
                  </m:r>
                </w:ins>
                <w:ins w:id="1702" w:author="MJ007" w:date="2011-10-10T12:51:00Z">
                  <m:r>
                    <w:rPr>
                      <w:rFonts w:ascii="Cambria Math" w:hAnsi="Cambria Math"/>
                    </w:rPr>
                    <m:t>μ</m:t>
                  </m:r>
                </w:ins>
              </m:oMath>
            </m:oMathPara>
          </w:p>
        </w:tc>
      </w:tr>
      <w:tr w:rsidR="003C5D89" w:rsidTr="005B775B">
        <w:trPr>
          <w:cnfStyle w:val="000000100000"/>
          <w:jc w:val="center"/>
          <w:ins w:id="1703" w:author="MJ007" w:date="2011-10-10T12:51:00Z"/>
          <w:trPrChange w:id="1704" w:author="Akeel" w:date="2011-10-15T15:28:00Z">
            <w:trPr>
              <w:jc w:val="center"/>
            </w:trPr>
          </w:trPrChange>
        </w:trPr>
        <w:tc>
          <w:tcPr>
            <w:cnfStyle w:val="001000000000"/>
            <w:tcW w:w="1905" w:type="dxa"/>
            <w:tcPrChange w:id="1705" w:author="Akeel" w:date="2011-10-15T15:28:00Z">
              <w:tcPr>
                <w:tcW w:w="1443" w:type="dxa"/>
              </w:tcPr>
            </w:tcPrChange>
          </w:tcPr>
          <w:p w:rsidR="003C5D89" w:rsidRDefault="003C5D89" w:rsidP="00960195">
            <w:pPr>
              <w:cnfStyle w:val="001000100000"/>
              <w:rPr>
                <w:ins w:id="1706" w:author="MJ007" w:date="2011-10-10T12:51:00Z"/>
              </w:rPr>
            </w:pPr>
            <w:ins w:id="1707" w:author="MJ007" w:date="2011-10-10T12:52:00Z">
              <w:r>
                <w:t>6</w:t>
              </w:r>
            </w:ins>
          </w:p>
        </w:tc>
        <w:tc>
          <w:tcPr>
            <w:tcW w:w="1626" w:type="dxa"/>
            <w:tcPrChange w:id="1708" w:author="Akeel" w:date="2011-10-15T15:28:00Z">
              <w:tcPr>
                <w:tcW w:w="1626" w:type="dxa"/>
              </w:tcPr>
            </w:tcPrChange>
          </w:tcPr>
          <w:p w:rsidR="00960195" w:rsidRDefault="00911EFC">
            <w:pPr>
              <w:cnfStyle w:val="000000100000"/>
              <w:rPr>
                <w:ins w:id="1709" w:author="MJ007" w:date="2011-10-10T12:51:00Z"/>
              </w:rPr>
              <w:pPrChange w:id="1710" w:author="MJ007" w:date="2011-10-10T13:02:00Z">
                <w:pPr>
                  <w:spacing w:after="200" w:line="276" w:lineRule="auto"/>
                  <w:cnfStyle w:val="000000100000"/>
                </w:pPr>
              </w:pPrChange>
            </w:pPr>
            <m:oMathPara>
              <m:oMath>
                <w:ins w:id="1711" w:author="MJ007" w:date="2011-10-10T13:02:00Z">
                  <m:r>
                    <w:rPr>
                      <w:rFonts w:ascii="Cambria Math" w:hAnsi="Cambria Math"/>
                    </w:rPr>
                    <m:t>524</m:t>
                  </m:r>
                </w:ins>
                <w:ins w:id="1712" w:author="MJ007" w:date="2011-10-10T12:51:00Z">
                  <m:r>
                    <w:rPr>
                      <w:rFonts w:ascii="Cambria Math" w:hAnsi="Cambria Math"/>
                    </w:rPr>
                    <m:t>.</m:t>
                  </m:r>
                </w:ins>
                <w:ins w:id="1713" w:author="MJ007" w:date="2011-10-10T13:02:00Z">
                  <m:r>
                    <w:rPr>
                      <w:rFonts w:ascii="Cambria Math" w:hAnsi="Cambria Math"/>
                    </w:rPr>
                    <m:t>13</m:t>
                  </m:r>
                </w:ins>
                <w:ins w:id="1714" w:author="MJ007" w:date="2011-10-10T12:51:00Z">
                  <m:r>
                    <w:rPr>
                      <w:rFonts w:ascii="Cambria Math" w:hAnsi="Cambria Math"/>
                    </w:rPr>
                    <m:t>μ</m:t>
                  </m:r>
                </w:ins>
              </m:oMath>
            </m:oMathPara>
          </w:p>
        </w:tc>
      </w:tr>
      <w:tr w:rsidR="003C5D89" w:rsidTr="005B775B">
        <w:trPr>
          <w:jc w:val="center"/>
          <w:ins w:id="1715" w:author="MJ007" w:date="2011-10-10T12:51:00Z"/>
          <w:trPrChange w:id="1716" w:author="Akeel" w:date="2011-10-15T15:28:00Z">
            <w:trPr>
              <w:jc w:val="center"/>
            </w:trPr>
          </w:trPrChange>
        </w:trPr>
        <w:tc>
          <w:tcPr>
            <w:cnfStyle w:val="001000000000"/>
            <w:tcW w:w="1905" w:type="dxa"/>
            <w:tcPrChange w:id="1717" w:author="Akeel" w:date="2011-10-15T15:28:00Z">
              <w:tcPr>
                <w:tcW w:w="1443" w:type="dxa"/>
              </w:tcPr>
            </w:tcPrChange>
          </w:tcPr>
          <w:p w:rsidR="003C5D89" w:rsidRDefault="003C5D89" w:rsidP="00960195">
            <w:pPr>
              <w:rPr>
                <w:ins w:id="1718" w:author="MJ007" w:date="2011-10-10T12:51:00Z"/>
              </w:rPr>
            </w:pPr>
            <w:ins w:id="1719" w:author="MJ007" w:date="2011-10-10T12:52:00Z">
              <w:r>
                <w:t>11</w:t>
              </w:r>
            </w:ins>
          </w:p>
        </w:tc>
        <w:tc>
          <w:tcPr>
            <w:tcW w:w="1626" w:type="dxa"/>
            <w:tcPrChange w:id="1720" w:author="Akeel" w:date="2011-10-15T15:28:00Z">
              <w:tcPr>
                <w:tcW w:w="1626" w:type="dxa"/>
              </w:tcPr>
            </w:tcPrChange>
          </w:tcPr>
          <w:p w:rsidR="003C5D89" w:rsidRDefault="00911EFC" w:rsidP="00960195">
            <w:pPr>
              <w:cnfStyle w:val="000000000000"/>
              <w:rPr>
                <w:ins w:id="1721" w:author="MJ007" w:date="2011-10-10T12:51:00Z"/>
              </w:rPr>
            </w:pPr>
            <m:oMathPara>
              <m:oMath>
                <w:ins w:id="1722" w:author="MJ007" w:date="2011-10-10T13:02:00Z">
                  <m:r>
                    <w:rPr>
                      <w:rFonts w:ascii="Cambria Math" w:hAnsi="Cambria Math"/>
                    </w:rPr>
                    <m:t>1657.75</m:t>
                  </m:r>
                </w:ins>
                <w:ins w:id="1723" w:author="MJ007" w:date="2011-10-10T12:51:00Z">
                  <m:r>
                    <w:rPr>
                      <w:rFonts w:ascii="Cambria Math" w:hAnsi="Cambria Math"/>
                    </w:rPr>
                    <m:t>μ</m:t>
                  </m:r>
                </w:ins>
              </m:oMath>
            </m:oMathPara>
          </w:p>
        </w:tc>
      </w:tr>
    </w:tbl>
    <w:p w:rsidR="003C5D89" w:rsidRDefault="003C5D89" w:rsidP="003C5D89">
      <w:pPr>
        <w:pStyle w:val="Caption"/>
        <w:jc w:val="center"/>
        <w:rPr>
          <w:ins w:id="1724" w:author="MJ007" w:date="2011-10-10T12:51:00Z"/>
        </w:rPr>
      </w:pPr>
      <w:ins w:id="1725" w:author="MJ007" w:date="2011-10-10T12:51:00Z">
        <w:r>
          <w:t xml:space="preserve">Table </w:t>
        </w:r>
        <w:r w:rsidR="001C0616">
          <w:fldChar w:fldCharType="begin"/>
        </w:r>
        <w:r>
          <w:instrText xml:space="preserve"> SEQ Table \* ARABIC </w:instrText>
        </w:r>
        <w:r w:rsidR="001C0616">
          <w:fldChar w:fldCharType="separate"/>
        </w:r>
      </w:ins>
      <w:ins w:id="1726" w:author="Akeel" w:date="2011-10-15T15:31:00Z">
        <w:r w:rsidR="006B7726">
          <w:rPr>
            <w:noProof/>
          </w:rPr>
          <w:t>3</w:t>
        </w:r>
      </w:ins>
      <w:ins w:id="1727" w:author="MJ007" w:date="2011-10-10T12:51:00Z">
        <w:r w:rsidR="001C0616">
          <w:fldChar w:fldCharType="end"/>
        </w:r>
        <w:r>
          <w:t xml:space="preserve"> Running time for each test case</w:t>
        </w:r>
      </w:ins>
      <w:ins w:id="1728" w:author="MJ007" w:date="2011-10-10T13:16:00Z">
        <w:r w:rsidR="00CB4C66">
          <w:t xml:space="preserve"> with the Babbage Function</w:t>
        </w:r>
      </w:ins>
      <w:bookmarkStart w:id="1729" w:name="_GoBack"/>
      <w:bookmarkEnd w:id="1729"/>
    </w:p>
    <w:p w:rsidR="002D0D12" w:rsidRDefault="002D0D12" w:rsidP="002D0D12"/>
    <w:p w:rsidR="002D46BD" w:rsidDel="00830FAD" w:rsidRDefault="002D46BD" w:rsidP="000619DB">
      <w:pPr>
        <w:pStyle w:val="Heading1"/>
        <w:rPr>
          <w:ins w:id="1730" w:author="MJ007" w:date="2011-10-10T12:04:00Z"/>
          <w:del w:id="1731" w:author="Akeel" w:date="2011-10-15T14:58:00Z"/>
        </w:rPr>
      </w:pPr>
      <w:ins w:id="1732" w:author="MJ007" w:date="2011-10-10T12:04:00Z">
        <w:del w:id="1733" w:author="Akeel" w:date="2011-10-15T14:58:00Z">
          <w:r w:rsidDel="00830FAD">
            <w:lastRenderedPageBreak/>
            <w:br w:type="page"/>
          </w:r>
        </w:del>
      </w:ins>
    </w:p>
    <w:p w:rsidR="000619DB" w:rsidRDefault="000619DB" w:rsidP="000619DB">
      <w:pPr>
        <w:pStyle w:val="Heading1"/>
      </w:pPr>
      <w:bookmarkStart w:id="1734" w:name="_Toc306456150"/>
      <w:r>
        <w:t>Appendix</w:t>
      </w:r>
      <w:bookmarkEnd w:id="1734"/>
    </w:p>
    <w:p w:rsidR="00960195" w:rsidRDefault="005D0FD7">
      <w:pPr>
        <w:pStyle w:val="Heading2"/>
        <w:rPr>
          <w:ins w:id="1735" w:author="Akeel" w:date="2011-10-09T18:05:00Z"/>
        </w:rPr>
        <w:pPrChange w:id="1736" w:author="Akeel" w:date="2011-10-09T18:05:00Z">
          <w:pPr>
            <w:pStyle w:val="Heading3"/>
          </w:pPr>
        </w:pPrChange>
      </w:pPr>
      <w:bookmarkStart w:id="1737" w:name="_Toc306456151"/>
      <w:ins w:id="1738" w:author="Akeel" w:date="2011-10-09T18:05:00Z">
        <w:r>
          <w:t>bcdadd.s</w:t>
        </w:r>
        <w:bookmarkEnd w:id="1737"/>
      </w:ins>
    </w:p>
    <w:p w:rsidR="00960195" w:rsidRDefault="005D0FD7">
      <w:pPr>
        <w:spacing w:after="0" w:line="240" w:lineRule="auto"/>
        <w:rPr>
          <w:ins w:id="1739" w:author="Akeel" w:date="2011-10-09T18:06:00Z"/>
          <w:b/>
        </w:rPr>
        <w:pPrChange w:id="1740" w:author="Akeel" w:date="2011-10-09T18:06:00Z">
          <w:pPr/>
        </w:pPrChange>
      </w:pPr>
      <w:ins w:id="1741" w:author="Akeel" w:date="2011-10-09T18:06:00Z">
        <w:r w:rsidRPr="005D0FD7">
          <w:rPr>
            <w:b/>
          </w:rPr>
          <w:tab/>
          <w:t>AREA</w:t>
        </w:r>
        <w:r w:rsidRPr="005D0FD7">
          <w:rPr>
            <w:b/>
          </w:rPr>
          <w:tab/>
          <w:t>PROGRAM, CODE, READONLY</w:t>
        </w:r>
      </w:ins>
    </w:p>
    <w:p w:rsidR="00960195" w:rsidRDefault="00960195">
      <w:pPr>
        <w:spacing w:after="0" w:line="240" w:lineRule="auto"/>
        <w:rPr>
          <w:ins w:id="1742" w:author="Akeel" w:date="2011-10-09T18:06:00Z"/>
          <w:b/>
        </w:rPr>
        <w:pPrChange w:id="1743" w:author="Akeel" w:date="2011-10-09T18:06:00Z">
          <w:pPr/>
        </w:pPrChange>
      </w:pPr>
    </w:p>
    <w:p w:rsidR="00960195" w:rsidRDefault="005D0FD7">
      <w:pPr>
        <w:spacing w:after="0" w:line="240" w:lineRule="auto"/>
        <w:rPr>
          <w:ins w:id="1744" w:author="Akeel" w:date="2011-10-09T18:06:00Z"/>
          <w:b/>
        </w:rPr>
        <w:pPrChange w:id="1745" w:author="Akeel" w:date="2011-10-09T18:06:00Z">
          <w:pPr/>
        </w:pPrChange>
      </w:pPr>
      <w:ins w:id="1746" w:author="Akeel" w:date="2011-10-09T18:06:00Z">
        <w:r w:rsidRPr="005D0FD7">
          <w:rPr>
            <w:b/>
          </w:rPr>
          <w:tab/>
          <w:t>EXPORT wrapper</w:t>
        </w:r>
      </w:ins>
    </w:p>
    <w:p w:rsidR="00960195" w:rsidRDefault="005D0FD7">
      <w:pPr>
        <w:spacing w:after="0" w:line="240" w:lineRule="auto"/>
        <w:rPr>
          <w:ins w:id="1747" w:author="Akeel" w:date="2011-10-09T18:06:00Z"/>
          <w:b/>
        </w:rPr>
        <w:pPrChange w:id="1748" w:author="Akeel" w:date="2011-10-09T18:06:00Z">
          <w:pPr/>
        </w:pPrChange>
      </w:pPr>
      <w:ins w:id="1749" w:author="Akeel" w:date="2011-10-09T18:06:00Z">
        <w:r w:rsidRPr="005D0FD7">
          <w:rPr>
            <w:b/>
          </w:rPr>
          <w:tab/>
          <w:t>EXPORT bcdadd</w:t>
        </w:r>
      </w:ins>
    </w:p>
    <w:p w:rsidR="00960195" w:rsidRDefault="005D0FD7">
      <w:pPr>
        <w:spacing w:after="0" w:line="240" w:lineRule="auto"/>
        <w:rPr>
          <w:ins w:id="1750" w:author="Akeel" w:date="2011-10-09T18:06:00Z"/>
          <w:b/>
        </w:rPr>
        <w:pPrChange w:id="1751" w:author="Akeel" w:date="2011-10-09T18:06:00Z">
          <w:pPr/>
        </w:pPrChange>
      </w:pPr>
      <w:ins w:id="1752" w:author="Akeel" w:date="2011-10-09T18:06:00Z">
        <w:r w:rsidRPr="005D0FD7">
          <w:rPr>
            <w:b/>
          </w:rPr>
          <w:tab/>
          <w:t>ENTRY</w:t>
        </w:r>
      </w:ins>
    </w:p>
    <w:p w:rsidR="00960195" w:rsidRDefault="00960195">
      <w:pPr>
        <w:spacing w:after="0" w:line="240" w:lineRule="auto"/>
        <w:rPr>
          <w:ins w:id="1753" w:author="Akeel" w:date="2011-10-09T18:06:00Z"/>
          <w:b/>
        </w:rPr>
        <w:pPrChange w:id="1754" w:author="Akeel" w:date="2011-10-09T18:06:00Z">
          <w:pPr/>
        </w:pPrChange>
      </w:pPr>
    </w:p>
    <w:p w:rsidR="00960195" w:rsidRDefault="005D0FD7">
      <w:pPr>
        <w:spacing w:after="0" w:line="240" w:lineRule="auto"/>
        <w:rPr>
          <w:ins w:id="1755" w:author="Akeel" w:date="2011-10-09T18:06:00Z"/>
          <w:b/>
        </w:rPr>
        <w:pPrChange w:id="1756" w:author="Akeel" w:date="2011-10-09T18:06:00Z">
          <w:pPr/>
        </w:pPrChange>
      </w:pPr>
      <w:ins w:id="1757" w:author="Akeel" w:date="2011-10-09T18:06:00Z">
        <w:r w:rsidRPr="005D0FD7">
          <w:rPr>
            <w:b/>
          </w:rPr>
          <w:t>;wrapper to the bcdadd routine that sends it operands and tests the returned sum</w:t>
        </w:r>
      </w:ins>
    </w:p>
    <w:p w:rsidR="00960195" w:rsidRDefault="005D0FD7">
      <w:pPr>
        <w:spacing w:after="0" w:line="240" w:lineRule="auto"/>
        <w:rPr>
          <w:ins w:id="1758" w:author="Akeel" w:date="2011-10-09T18:06:00Z"/>
          <w:b/>
        </w:rPr>
        <w:pPrChange w:id="1759" w:author="Akeel" w:date="2011-10-09T18:06:00Z">
          <w:pPr/>
        </w:pPrChange>
      </w:pPr>
      <w:ins w:id="1760" w:author="Akeel" w:date="2011-10-09T18:06:00Z">
        <w:r w:rsidRPr="005D0FD7">
          <w:rPr>
            <w:b/>
          </w:rPr>
          <w:t>wrapper</w:t>
        </w:r>
      </w:ins>
    </w:p>
    <w:p w:rsidR="00960195" w:rsidRDefault="005D0FD7">
      <w:pPr>
        <w:spacing w:after="0" w:line="240" w:lineRule="auto"/>
        <w:rPr>
          <w:ins w:id="1761" w:author="Akeel" w:date="2011-10-09T18:06:00Z"/>
          <w:b/>
        </w:rPr>
        <w:pPrChange w:id="1762" w:author="Akeel" w:date="2011-10-09T18:06:00Z">
          <w:pPr/>
        </w:pPrChange>
      </w:pPr>
      <w:ins w:id="1763" w:author="Akeel" w:date="2011-10-09T18:06:00Z">
        <w:r w:rsidRPr="005D0FD7">
          <w:rPr>
            <w:b/>
          </w:rPr>
          <w:tab/>
        </w:r>
        <w:r w:rsidRPr="005D0FD7">
          <w:rPr>
            <w:b/>
          </w:rPr>
          <w:tab/>
        </w:r>
        <w:r w:rsidRPr="005D0FD7">
          <w:rPr>
            <w:b/>
          </w:rPr>
          <w:tab/>
        </w:r>
        <w:r w:rsidRPr="005D0FD7">
          <w:rPr>
            <w:b/>
          </w:rPr>
          <w:tab/>
          <w:t>;test cases</w:t>
        </w:r>
      </w:ins>
    </w:p>
    <w:p w:rsidR="00960195" w:rsidRDefault="005D0FD7">
      <w:pPr>
        <w:spacing w:after="0" w:line="240" w:lineRule="auto"/>
        <w:rPr>
          <w:ins w:id="1764" w:author="Akeel" w:date="2011-10-09T18:06:00Z"/>
          <w:b/>
        </w:rPr>
        <w:pPrChange w:id="1765" w:author="Akeel" w:date="2011-10-09T18:06:00Z">
          <w:pPr/>
        </w:pPrChange>
      </w:pPr>
      <w:ins w:id="1766" w:author="Akeel" w:date="2011-10-09T18:06:00Z">
        <w:r w:rsidRPr="005D0FD7">
          <w:rPr>
            <w:b/>
          </w:rPr>
          <w:tab/>
        </w:r>
        <w:r w:rsidRPr="005D0FD7">
          <w:rPr>
            <w:b/>
          </w:rPr>
          <w:tab/>
        </w:r>
        <w:r w:rsidRPr="005D0FD7">
          <w:rPr>
            <w:b/>
          </w:rPr>
          <w:tab/>
        </w:r>
        <w:r w:rsidRPr="005D0FD7">
          <w:rPr>
            <w:b/>
          </w:rPr>
          <w:tab/>
          <w:t>;CASE 1: ro+, r1+</w:t>
        </w:r>
      </w:ins>
    </w:p>
    <w:p w:rsidR="00960195" w:rsidRDefault="005D0FD7">
      <w:pPr>
        <w:spacing w:after="0" w:line="240" w:lineRule="auto"/>
        <w:rPr>
          <w:ins w:id="1767" w:author="Akeel" w:date="2011-10-09T18:06:00Z"/>
          <w:b/>
        </w:rPr>
        <w:pPrChange w:id="1768" w:author="Akeel" w:date="2011-10-09T18:06:00Z">
          <w:pPr/>
        </w:pPrChange>
      </w:pPr>
      <w:ins w:id="1769" w:author="Akeel" w:date="2011-10-09T18:06:00Z">
        <w:r w:rsidRPr="005D0FD7">
          <w:rPr>
            <w:b/>
          </w:rPr>
          <w:tab/>
        </w:r>
        <w:r w:rsidRPr="005D0FD7">
          <w:rPr>
            <w:b/>
          </w:rPr>
          <w:tab/>
        </w:r>
        <w:r w:rsidRPr="005D0FD7">
          <w:rPr>
            <w:b/>
          </w:rPr>
          <w:tab/>
        </w:r>
        <w:r w:rsidRPr="005D0FD7">
          <w:rPr>
            <w:b/>
          </w:rPr>
          <w:tab/>
          <w:t>LDR r1, =0x00762500</w:t>
        </w:r>
        <w:r w:rsidRPr="005D0FD7">
          <w:rPr>
            <w:b/>
          </w:rPr>
          <w:tab/>
        </w:r>
      </w:ins>
    </w:p>
    <w:p w:rsidR="00960195" w:rsidRDefault="005D0FD7">
      <w:pPr>
        <w:spacing w:after="0" w:line="240" w:lineRule="auto"/>
        <w:rPr>
          <w:ins w:id="1770" w:author="Akeel" w:date="2011-10-09T18:06:00Z"/>
          <w:b/>
        </w:rPr>
        <w:pPrChange w:id="1771" w:author="Akeel" w:date="2011-10-09T18:06:00Z">
          <w:pPr/>
        </w:pPrChange>
      </w:pPr>
      <w:ins w:id="1772" w:author="Akeel" w:date="2011-10-09T18:06:00Z">
        <w:r w:rsidRPr="005D0FD7">
          <w:rPr>
            <w:b/>
          </w:rPr>
          <w:tab/>
        </w:r>
        <w:r w:rsidRPr="005D0FD7">
          <w:rPr>
            <w:b/>
          </w:rPr>
          <w:tab/>
        </w:r>
        <w:r w:rsidRPr="005D0FD7">
          <w:rPr>
            <w:b/>
          </w:rPr>
          <w:tab/>
        </w:r>
        <w:r w:rsidRPr="005D0FD7">
          <w:rPr>
            <w:b/>
          </w:rPr>
          <w:tab/>
          <w:t>LDR r0, =0x00309380</w:t>
        </w:r>
      </w:ins>
    </w:p>
    <w:p w:rsidR="00960195" w:rsidRDefault="005D0FD7">
      <w:pPr>
        <w:spacing w:after="0" w:line="240" w:lineRule="auto"/>
        <w:rPr>
          <w:ins w:id="1773" w:author="Akeel" w:date="2011-10-09T18:06:00Z"/>
          <w:b/>
        </w:rPr>
        <w:pPrChange w:id="1774" w:author="Akeel" w:date="2011-10-09T18:06:00Z">
          <w:pPr/>
        </w:pPrChange>
      </w:pPr>
      <w:ins w:id="1775" w:author="Akeel" w:date="2011-10-09T18:06:00Z">
        <w:r w:rsidRPr="005D0FD7">
          <w:rPr>
            <w:b/>
          </w:rPr>
          <w:t xml:space="preserve">                </w:t>
        </w:r>
      </w:ins>
    </w:p>
    <w:p w:rsidR="00960195" w:rsidRDefault="005D0FD7">
      <w:pPr>
        <w:spacing w:after="0" w:line="240" w:lineRule="auto"/>
        <w:rPr>
          <w:ins w:id="1776" w:author="Akeel" w:date="2011-10-09T18:06:00Z"/>
          <w:b/>
        </w:rPr>
        <w:pPrChange w:id="1777" w:author="Akeel" w:date="2011-10-09T18:06:00Z">
          <w:pPr/>
        </w:pPrChange>
      </w:pPr>
      <w:ins w:id="1778" w:author="Akeel" w:date="2011-10-09T18:06:00Z">
        <w:r w:rsidRPr="005D0FD7">
          <w:rPr>
            <w:b/>
          </w:rPr>
          <w:tab/>
        </w:r>
        <w:r w:rsidRPr="005D0FD7">
          <w:rPr>
            <w:b/>
          </w:rPr>
          <w:tab/>
        </w:r>
        <w:r w:rsidRPr="005D0FD7">
          <w:rPr>
            <w:b/>
          </w:rPr>
          <w:tab/>
        </w:r>
        <w:r w:rsidRPr="005D0FD7">
          <w:rPr>
            <w:b/>
          </w:rPr>
          <w:tab/>
          <w:t>BL bcdadd</w:t>
        </w:r>
      </w:ins>
    </w:p>
    <w:p w:rsidR="00960195" w:rsidRDefault="00960195">
      <w:pPr>
        <w:spacing w:after="0" w:line="240" w:lineRule="auto"/>
        <w:rPr>
          <w:ins w:id="1779" w:author="Akeel" w:date="2011-10-09T18:06:00Z"/>
          <w:b/>
        </w:rPr>
        <w:pPrChange w:id="1780" w:author="Akeel" w:date="2011-10-09T18:06:00Z">
          <w:pPr/>
        </w:pPrChange>
      </w:pPr>
    </w:p>
    <w:p w:rsidR="00960195" w:rsidRDefault="005D0FD7">
      <w:pPr>
        <w:spacing w:after="0" w:line="240" w:lineRule="auto"/>
        <w:rPr>
          <w:ins w:id="1781" w:author="Akeel" w:date="2011-10-09T18:06:00Z"/>
          <w:b/>
        </w:rPr>
        <w:pPrChange w:id="1782" w:author="Akeel" w:date="2011-10-09T18:06:00Z">
          <w:pPr/>
        </w:pPrChange>
      </w:pPr>
      <w:ins w:id="1783" w:author="Akeel" w:date="2011-10-09T18:06:00Z">
        <w:r w:rsidRPr="005D0FD7">
          <w:rPr>
            <w:b/>
          </w:rPr>
          <w:tab/>
        </w:r>
        <w:r w:rsidRPr="005D0FD7">
          <w:rPr>
            <w:b/>
          </w:rPr>
          <w:tab/>
        </w:r>
        <w:r w:rsidRPr="005D0FD7">
          <w:rPr>
            <w:b/>
          </w:rPr>
          <w:tab/>
        </w:r>
        <w:r w:rsidRPr="005D0FD7">
          <w:rPr>
            <w:b/>
          </w:rPr>
          <w:tab/>
          <w:t>LDR r2, =0x01071880</w:t>
        </w:r>
      </w:ins>
    </w:p>
    <w:p w:rsidR="00960195" w:rsidRDefault="005D0FD7">
      <w:pPr>
        <w:spacing w:after="0" w:line="240" w:lineRule="auto"/>
        <w:rPr>
          <w:ins w:id="1784" w:author="Akeel" w:date="2011-10-09T18:06:00Z"/>
          <w:b/>
        </w:rPr>
        <w:pPrChange w:id="1785" w:author="Akeel" w:date="2011-10-09T18:06:00Z">
          <w:pPr/>
        </w:pPrChange>
      </w:pPr>
      <w:ins w:id="1786" w:author="Akeel" w:date="2011-10-09T18:06:00Z">
        <w:r w:rsidRPr="005D0FD7">
          <w:rPr>
            <w:b/>
          </w:rPr>
          <w:tab/>
        </w:r>
        <w:r w:rsidRPr="005D0FD7">
          <w:rPr>
            <w:b/>
          </w:rPr>
          <w:tab/>
        </w:r>
        <w:r w:rsidRPr="005D0FD7">
          <w:rPr>
            <w:b/>
          </w:rPr>
          <w:tab/>
        </w:r>
        <w:r w:rsidRPr="005D0FD7">
          <w:rPr>
            <w:b/>
          </w:rPr>
          <w:tab/>
          <w:t>CMP r0, r2</w:t>
        </w:r>
      </w:ins>
    </w:p>
    <w:p w:rsidR="00960195" w:rsidRDefault="005D0FD7">
      <w:pPr>
        <w:spacing w:after="0" w:line="240" w:lineRule="auto"/>
        <w:rPr>
          <w:ins w:id="1787" w:author="Akeel" w:date="2011-10-09T18:06:00Z"/>
          <w:b/>
        </w:rPr>
        <w:pPrChange w:id="1788" w:author="Akeel" w:date="2011-10-09T18:06:00Z">
          <w:pPr/>
        </w:pPrChange>
      </w:pPr>
      <w:ins w:id="1789" w:author="Akeel" w:date="2011-10-09T18:06:00Z">
        <w:r w:rsidRPr="005D0FD7">
          <w:rPr>
            <w:b/>
          </w:rPr>
          <w:tab/>
        </w:r>
        <w:r w:rsidRPr="005D0FD7">
          <w:rPr>
            <w:b/>
          </w:rPr>
          <w:tab/>
        </w:r>
        <w:r w:rsidRPr="005D0FD7">
          <w:rPr>
            <w:b/>
          </w:rPr>
          <w:tab/>
        </w:r>
        <w:r w:rsidRPr="005D0FD7">
          <w:rPr>
            <w:b/>
          </w:rPr>
          <w:tab/>
          <w:t>BNE error</w:t>
        </w:r>
      </w:ins>
    </w:p>
    <w:p w:rsidR="00960195" w:rsidRDefault="00960195">
      <w:pPr>
        <w:spacing w:after="0" w:line="240" w:lineRule="auto"/>
        <w:rPr>
          <w:ins w:id="1790" w:author="Akeel" w:date="2011-10-09T18:06:00Z"/>
          <w:b/>
        </w:rPr>
        <w:pPrChange w:id="1791" w:author="Akeel" w:date="2011-10-09T18:06:00Z">
          <w:pPr/>
        </w:pPrChange>
      </w:pPr>
    </w:p>
    <w:p w:rsidR="00960195" w:rsidRDefault="005D0FD7">
      <w:pPr>
        <w:spacing w:after="0" w:line="240" w:lineRule="auto"/>
        <w:rPr>
          <w:ins w:id="1792" w:author="Akeel" w:date="2011-10-09T18:06:00Z"/>
          <w:b/>
        </w:rPr>
        <w:pPrChange w:id="1793" w:author="Akeel" w:date="2011-10-09T18:06:00Z">
          <w:pPr/>
        </w:pPrChange>
      </w:pPr>
      <w:ins w:id="1794" w:author="Akeel" w:date="2011-10-09T18:06:00Z">
        <w:r w:rsidRPr="005D0FD7">
          <w:rPr>
            <w:b/>
          </w:rPr>
          <w:tab/>
        </w:r>
        <w:r w:rsidRPr="005D0FD7">
          <w:rPr>
            <w:b/>
          </w:rPr>
          <w:tab/>
        </w:r>
        <w:r w:rsidRPr="005D0FD7">
          <w:rPr>
            <w:b/>
          </w:rPr>
          <w:tab/>
        </w:r>
        <w:r w:rsidRPr="005D0FD7">
          <w:rPr>
            <w:b/>
          </w:rPr>
          <w:tab/>
          <w:t>;CASE 2: r0-,r1-</w:t>
        </w:r>
      </w:ins>
    </w:p>
    <w:p w:rsidR="00960195" w:rsidRDefault="005D0FD7">
      <w:pPr>
        <w:spacing w:after="0" w:line="240" w:lineRule="auto"/>
        <w:rPr>
          <w:ins w:id="1795" w:author="Akeel" w:date="2011-10-09T18:06:00Z"/>
          <w:b/>
        </w:rPr>
        <w:pPrChange w:id="1796" w:author="Akeel" w:date="2011-10-09T18:06:00Z">
          <w:pPr/>
        </w:pPrChange>
      </w:pPr>
      <w:ins w:id="1797" w:author="Akeel" w:date="2011-10-09T18:06:00Z">
        <w:r w:rsidRPr="005D0FD7">
          <w:rPr>
            <w:b/>
          </w:rPr>
          <w:tab/>
        </w:r>
        <w:r w:rsidRPr="005D0FD7">
          <w:rPr>
            <w:b/>
          </w:rPr>
          <w:tab/>
        </w:r>
        <w:r w:rsidRPr="005D0FD7">
          <w:rPr>
            <w:b/>
          </w:rPr>
          <w:tab/>
        </w:r>
        <w:r w:rsidRPr="005D0FD7">
          <w:rPr>
            <w:b/>
          </w:rPr>
          <w:tab/>
          <w:t>LDR r1, =0x80039785</w:t>
        </w:r>
      </w:ins>
    </w:p>
    <w:p w:rsidR="00960195" w:rsidRDefault="005D0FD7">
      <w:pPr>
        <w:spacing w:after="0" w:line="240" w:lineRule="auto"/>
        <w:rPr>
          <w:ins w:id="1798" w:author="Akeel" w:date="2011-10-09T18:06:00Z"/>
          <w:b/>
        </w:rPr>
        <w:pPrChange w:id="1799" w:author="Akeel" w:date="2011-10-09T18:06:00Z">
          <w:pPr/>
        </w:pPrChange>
      </w:pPr>
      <w:ins w:id="1800" w:author="Akeel" w:date="2011-10-09T18:06:00Z">
        <w:r w:rsidRPr="005D0FD7">
          <w:rPr>
            <w:b/>
          </w:rPr>
          <w:tab/>
        </w:r>
        <w:r w:rsidRPr="005D0FD7">
          <w:rPr>
            <w:b/>
          </w:rPr>
          <w:tab/>
        </w:r>
        <w:r w:rsidRPr="005D0FD7">
          <w:rPr>
            <w:b/>
          </w:rPr>
          <w:tab/>
        </w:r>
        <w:r w:rsidRPr="005D0FD7">
          <w:rPr>
            <w:b/>
          </w:rPr>
          <w:tab/>
          <w:t>LDR r0, =0x80139962</w:t>
        </w:r>
      </w:ins>
    </w:p>
    <w:p w:rsidR="00960195" w:rsidRDefault="005D0FD7">
      <w:pPr>
        <w:spacing w:after="0" w:line="240" w:lineRule="auto"/>
        <w:rPr>
          <w:ins w:id="1801" w:author="Akeel" w:date="2011-10-09T18:06:00Z"/>
          <w:b/>
        </w:rPr>
        <w:pPrChange w:id="1802" w:author="Akeel" w:date="2011-10-09T18:06:00Z">
          <w:pPr/>
        </w:pPrChange>
      </w:pPr>
      <w:ins w:id="1803" w:author="Akeel" w:date="2011-10-09T18:06:00Z">
        <w:r w:rsidRPr="005D0FD7">
          <w:rPr>
            <w:b/>
          </w:rPr>
          <w:t xml:space="preserve">                </w:t>
        </w:r>
      </w:ins>
    </w:p>
    <w:p w:rsidR="00960195" w:rsidRDefault="005D0FD7">
      <w:pPr>
        <w:spacing w:after="0" w:line="240" w:lineRule="auto"/>
        <w:rPr>
          <w:ins w:id="1804" w:author="Akeel" w:date="2011-10-09T18:06:00Z"/>
          <w:b/>
        </w:rPr>
        <w:pPrChange w:id="1805" w:author="Akeel" w:date="2011-10-09T18:06:00Z">
          <w:pPr/>
        </w:pPrChange>
      </w:pPr>
      <w:ins w:id="1806" w:author="Akeel" w:date="2011-10-09T18:06:00Z">
        <w:r w:rsidRPr="005D0FD7">
          <w:rPr>
            <w:b/>
          </w:rPr>
          <w:tab/>
        </w:r>
        <w:r w:rsidRPr="005D0FD7">
          <w:rPr>
            <w:b/>
          </w:rPr>
          <w:tab/>
        </w:r>
        <w:r w:rsidRPr="005D0FD7">
          <w:rPr>
            <w:b/>
          </w:rPr>
          <w:tab/>
        </w:r>
        <w:r w:rsidRPr="005D0FD7">
          <w:rPr>
            <w:b/>
          </w:rPr>
          <w:tab/>
          <w:t>BL bcdadd</w:t>
        </w:r>
      </w:ins>
    </w:p>
    <w:p w:rsidR="00960195" w:rsidRDefault="00960195">
      <w:pPr>
        <w:spacing w:after="0" w:line="240" w:lineRule="auto"/>
        <w:rPr>
          <w:ins w:id="1807" w:author="Akeel" w:date="2011-10-09T18:06:00Z"/>
          <w:b/>
        </w:rPr>
        <w:pPrChange w:id="1808" w:author="Akeel" w:date="2011-10-09T18:06:00Z">
          <w:pPr/>
        </w:pPrChange>
      </w:pPr>
    </w:p>
    <w:p w:rsidR="00960195" w:rsidRDefault="005D0FD7">
      <w:pPr>
        <w:spacing w:after="0" w:line="240" w:lineRule="auto"/>
        <w:rPr>
          <w:ins w:id="1809" w:author="Akeel" w:date="2011-10-09T18:06:00Z"/>
          <w:b/>
        </w:rPr>
        <w:pPrChange w:id="1810" w:author="Akeel" w:date="2011-10-09T18:06:00Z">
          <w:pPr/>
        </w:pPrChange>
      </w:pPr>
      <w:ins w:id="1811" w:author="Akeel" w:date="2011-10-09T18:06:00Z">
        <w:r w:rsidRPr="005D0FD7">
          <w:rPr>
            <w:b/>
          </w:rPr>
          <w:tab/>
        </w:r>
        <w:r w:rsidRPr="005D0FD7">
          <w:rPr>
            <w:b/>
          </w:rPr>
          <w:tab/>
        </w:r>
        <w:r w:rsidRPr="005D0FD7">
          <w:rPr>
            <w:b/>
          </w:rPr>
          <w:tab/>
        </w:r>
        <w:r w:rsidRPr="005D0FD7">
          <w:rPr>
            <w:b/>
          </w:rPr>
          <w:tab/>
          <w:t>LDR r2, =0x80179747</w:t>
        </w:r>
      </w:ins>
    </w:p>
    <w:p w:rsidR="00960195" w:rsidRDefault="005D0FD7">
      <w:pPr>
        <w:spacing w:after="0" w:line="240" w:lineRule="auto"/>
        <w:rPr>
          <w:ins w:id="1812" w:author="Akeel" w:date="2011-10-09T18:06:00Z"/>
          <w:b/>
        </w:rPr>
        <w:pPrChange w:id="1813" w:author="Akeel" w:date="2011-10-09T18:06:00Z">
          <w:pPr/>
        </w:pPrChange>
      </w:pPr>
      <w:ins w:id="1814" w:author="Akeel" w:date="2011-10-09T18:06:00Z">
        <w:r w:rsidRPr="005D0FD7">
          <w:rPr>
            <w:b/>
          </w:rPr>
          <w:tab/>
        </w:r>
        <w:r w:rsidRPr="005D0FD7">
          <w:rPr>
            <w:b/>
          </w:rPr>
          <w:tab/>
        </w:r>
        <w:r w:rsidRPr="005D0FD7">
          <w:rPr>
            <w:b/>
          </w:rPr>
          <w:tab/>
        </w:r>
        <w:r w:rsidRPr="005D0FD7">
          <w:rPr>
            <w:b/>
          </w:rPr>
          <w:tab/>
          <w:t>CMP r0, r2</w:t>
        </w:r>
      </w:ins>
    </w:p>
    <w:p w:rsidR="00960195" w:rsidRDefault="005D0FD7">
      <w:pPr>
        <w:spacing w:after="0" w:line="240" w:lineRule="auto"/>
        <w:rPr>
          <w:ins w:id="1815" w:author="Akeel" w:date="2011-10-09T18:06:00Z"/>
          <w:b/>
        </w:rPr>
        <w:pPrChange w:id="1816" w:author="Akeel" w:date="2011-10-09T18:06:00Z">
          <w:pPr/>
        </w:pPrChange>
      </w:pPr>
      <w:ins w:id="1817" w:author="Akeel" w:date="2011-10-09T18:06:00Z">
        <w:r w:rsidRPr="005D0FD7">
          <w:rPr>
            <w:b/>
          </w:rPr>
          <w:tab/>
        </w:r>
        <w:r w:rsidRPr="005D0FD7">
          <w:rPr>
            <w:b/>
          </w:rPr>
          <w:tab/>
        </w:r>
        <w:r w:rsidRPr="005D0FD7">
          <w:rPr>
            <w:b/>
          </w:rPr>
          <w:tab/>
        </w:r>
        <w:r w:rsidRPr="005D0FD7">
          <w:rPr>
            <w:b/>
          </w:rPr>
          <w:tab/>
          <w:t>BNE error</w:t>
        </w:r>
      </w:ins>
    </w:p>
    <w:p w:rsidR="00960195" w:rsidRDefault="00960195">
      <w:pPr>
        <w:spacing w:after="0" w:line="240" w:lineRule="auto"/>
        <w:rPr>
          <w:ins w:id="1818" w:author="Akeel" w:date="2011-10-09T18:06:00Z"/>
          <w:b/>
        </w:rPr>
        <w:pPrChange w:id="1819" w:author="Akeel" w:date="2011-10-09T18:06:00Z">
          <w:pPr/>
        </w:pPrChange>
      </w:pPr>
    </w:p>
    <w:p w:rsidR="00960195" w:rsidRDefault="00960195">
      <w:pPr>
        <w:spacing w:after="0" w:line="240" w:lineRule="auto"/>
        <w:rPr>
          <w:ins w:id="1820" w:author="Akeel" w:date="2011-10-09T18:06:00Z"/>
          <w:b/>
        </w:rPr>
        <w:pPrChange w:id="1821" w:author="Akeel" w:date="2011-10-09T18:06:00Z">
          <w:pPr/>
        </w:pPrChange>
      </w:pPr>
    </w:p>
    <w:p w:rsidR="00960195" w:rsidRDefault="005D0FD7">
      <w:pPr>
        <w:spacing w:after="0" w:line="240" w:lineRule="auto"/>
        <w:rPr>
          <w:ins w:id="1822" w:author="Akeel" w:date="2011-10-09T18:06:00Z"/>
          <w:b/>
        </w:rPr>
        <w:pPrChange w:id="1823" w:author="Akeel" w:date="2011-10-09T18:06:00Z">
          <w:pPr/>
        </w:pPrChange>
      </w:pPr>
      <w:ins w:id="1824" w:author="Akeel" w:date="2011-10-09T18:06:00Z">
        <w:r w:rsidRPr="005D0FD7">
          <w:rPr>
            <w:b/>
          </w:rPr>
          <w:tab/>
        </w:r>
        <w:r w:rsidRPr="005D0FD7">
          <w:rPr>
            <w:b/>
          </w:rPr>
          <w:tab/>
        </w:r>
        <w:r w:rsidRPr="005D0FD7">
          <w:rPr>
            <w:b/>
          </w:rPr>
          <w:tab/>
        </w:r>
        <w:r w:rsidRPr="005D0FD7">
          <w:rPr>
            <w:b/>
          </w:rPr>
          <w:tab/>
          <w:t>;CASE 3a: r0+, r1- (|ro|&gt;|r1|)</w:t>
        </w:r>
      </w:ins>
    </w:p>
    <w:p w:rsidR="00960195" w:rsidRDefault="005D0FD7">
      <w:pPr>
        <w:spacing w:after="0" w:line="240" w:lineRule="auto"/>
        <w:rPr>
          <w:ins w:id="1825" w:author="Akeel" w:date="2011-10-09T18:06:00Z"/>
          <w:b/>
        </w:rPr>
        <w:pPrChange w:id="1826" w:author="Akeel" w:date="2011-10-09T18:06:00Z">
          <w:pPr/>
        </w:pPrChange>
      </w:pPr>
      <w:ins w:id="1827" w:author="Akeel" w:date="2011-10-09T18:06:00Z">
        <w:r w:rsidRPr="005D0FD7">
          <w:rPr>
            <w:b/>
          </w:rPr>
          <w:tab/>
        </w:r>
        <w:r w:rsidRPr="005D0FD7">
          <w:rPr>
            <w:b/>
          </w:rPr>
          <w:tab/>
        </w:r>
        <w:r w:rsidRPr="005D0FD7">
          <w:rPr>
            <w:b/>
          </w:rPr>
          <w:tab/>
        </w:r>
        <w:r w:rsidRPr="005D0FD7">
          <w:rPr>
            <w:b/>
          </w:rPr>
          <w:tab/>
          <w:t>LDR r0, =0x09656000</w:t>
        </w:r>
        <w:r w:rsidRPr="005D0FD7">
          <w:rPr>
            <w:b/>
          </w:rPr>
          <w:tab/>
        </w:r>
      </w:ins>
    </w:p>
    <w:p w:rsidR="00960195" w:rsidRDefault="005D0FD7">
      <w:pPr>
        <w:spacing w:after="0" w:line="240" w:lineRule="auto"/>
        <w:rPr>
          <w:ins w:id="1828" w:author="Akeel" w:date="2011-10-09T18:06:00Z"/>
          <w:b/>
        </w:rPr>
        <w:pPrChange w:id="1829" w:author="Akeel" w:date="2011-10-09T18:06:00Z">
          <w:pPr/>
        </w:pPrChange>
      </w:pPr>
      <w:ins w:id="1830" w:author="Akeel" w:date="2011-10-09T18:06:00Z">
        <w:r w:rsidRPr="005D0FD7">
          <w:rPr>
            <w:b/>
          </w:rPr>
          <w:tab/>
        </w:r>
        <w:r w:rsidRPr="005D0FD7">
          <w:rPr>
            <w:b/>
          </w:rPr>
          <w:tab/>
        </w:r>
        <w:r w:rsidRPr="005D0FD7">
          <w:rPr>
            <w:b/>
          </w:rPr>
          <w:tab/>
        </w:r>
        <w:r w:rsidRPr="005D0FD7">
          <w:rPr>
            <w:b/>
          </w:rPr>
          <w:tab/>
          <w:t>LDR r1, =0x87847000</w:t>
        </w:r>
      </w:ins>
    </w:p>
    <w:p w:rsidR="00960195" w:rsidRDefault="005D0FD7">
      <w:pPr>
        <w:spacing w:after="0" w:line="240" w:lineRule="auto"/>
        <w:rPr>
          <w:ins w:id="1831" w:author="Akeel" w:date="2011-10-09T18:06:00Z"/>
          <w:b/>
        </w:rPr>
        <w:pPrChange w:id="1832" w:author="Akeel" w:date="2011-10-09T18:06:00Z">
          <w:pPr/>
        </w:pPrChange>
      </w:pPr>
      <w:ins w:id="1833" w:author="Akeel" w:date="2011-10-09T18:06:00Z">
        <w:r w:rsidRPr="005D0FD7">
          <w:rPr>
            <w:b/>
          </w:rPr>
          <w:t xml:space="preserve">                </w:t>
        </w:r>
      </w:ins>
    </w:p>
    <w:p w:rsidR="00960195" w:rsidRDefault="005D0FD7">
      <w:pPr>
        <w:spacing w:after="0" w:line="240" w:lineRule="auto"/>
        <w:rPr>
          <w:ins w:id="1834" w:author="Akeel" w:date="2011-10-09T18:06:00Z"/>
          <w:b/>
        </w:rPr>
        <w:pPrChange w:id="1835" w:author="Akeel" w:date="2011-10-09T18:06:00Z">
          <w:pPr/>
        </w:pPrChange>
      </w:pPr>
      <w:ins w:id="1836" w:author="Akeel" w:date="2011-10-09T18:06:00Z">
        <w:r w:rsidRPr="005D0FD7">
          <w:rPr>
            <w:b/>
          </w:rPr>
          <w:tab/>
        </w:r>
        <w:r w:rsidRPr="005D0FD7">
          <w:rPr>
            <w:b/>
          </w:rPr>
          <w:tab/>
        </w:r>
        <w:r w:rsidRPr="005D0FD7">
          <w:rPr>
            <w:b/>
          </w:rPr>
          <w:tab/>
        </w:r>
        <w:r w:rsidRPr="005D0FD7">
          <w:rPr>
            <w:b/>
          </w:rPr>
          <w:tab/>
          <w:t>BL bcdadd</w:t>
        </w:r>
      </w:ins>
    </w:p>
    <w:p w:rsidR="00960195" w:rsidRDefault="00960195">
      <w:pPr>
        <w:spacing w:after="0" w:line="240" w:lineRule="auto"/>
        <w:rPr>
          <w:ins w:id="1837" w:author="Akeel" w:date="2011-10-09T18:06:00Z"/>
          <w:b/>
        </w:rPr>
        <w:pPrChange w:id="1838" w:author="Akeel" w:date="2011-10-09T18:06:00Z">
          <w:pPr/>
        </w:pPrChange>
      </w:pPr>
    </w:p>
    <w:p w:rsidR="00960195" w:rsidRDefault="005D0FD7">
      <w:pPr>
        <w:spacing w:after="0" w:line="240" w:lineRule="auto"/>
        <w:rPr>
          <w:ins w:id="1839" w:author="Akeel" w:date="2011-10-09T18:06:00Z"/>
          <w:b/>
        </w:rPr>
        <w:pPrChange w:id="1840" w:author="Akeel" w:date="2011-10-09T18:06:00Z">
          <w:pPr/>
        </w:pPrChange>
      </w:pPr>
      <w:ins w:id="1841" w:author="Akeel" w:date="2011-10-09T18:06:00Z">
        <w:r w:rsidRPr="005D0FD7">
          <w:rPr>
            <w:b/>
          </w:rPr>
          <w:tab/>
        </w:r>
        <w:r w:rsidRPr="005D0FD7">
          <w:rPr>
            <w:b/>
          </w:rPr>
          <w:tab/>
        </w:r>
        <w:r w:rsidRPr="005D0FD7">
          <w:rPr>
            <w:b/>
          </w:rPr>
          <w:tab/>
        </w:r>
        <w:r w:rsidRPr="005D0FD7">
          <w:rPr>
            <w:b/>
          </w:rPr>
          <w:tab/>
          <w:t>LDR r2, =0x01809000</w:t>
        </w:r>
      </w:ins>
    </w:p>
    <w:p w:rsidR="00960195" w:rsidRDefault="005D0FD7">
      <w:pPr>
        <w:spacing w:after="0" w:line="240" w:lineRule="auto"/>
        <w:rPr>
          <w:ins w:id="1842" w:author="Akeel" w:date="2011-10-09T18:06:00Z"/>
          <w:b/>
        </w:rPr>
        <w:pPrChange w:id="1843" w:author="Akeel" w:date="2011-10-09T18:06:00Z">
          <w:pPr/>
        </w:pPrChange>
      </w:pPr>
      <w:ins w:id="1844" w:author="Akeel" w:date="2011-10-09T18:06:00Z">
        <w:r w:rsidRPr="005D0FD7">
          <w:rPr>
            <w:b/>
          </w:rPr>
          <w:tab/>
        </w:r>
        <w:r w:rsidRPr="005D0FD7">
          <w:rPr>
            <w:b/>
          </w:rPr>
          <w:tab/>
        </w:r>
        <w:r w:rsidRPr="005D0FD7">
          <w:rPr>
            <w:b/>
          </w:rPr>
          <w:tab/>
        </w:r>
        <w:r w:rsidRPr="005D0FD7">
          <w:rPr>
            <w:b/>
          </w:rPr>
          <w:tab/>
          <w:t>CMP r0, r2</w:t>
        </w:r>
      </w:ins>
    </w:p>
    <w:p w:rsidR="00960195" w:rsidRDefault="005D0FD7">
      <w:pPr>
        <w:spacing w:after="0" w:line="240" w:lineRule="auto"/>
        <w:rPr>
          <w:ins w:id="1845" w:author="Akeel" w:date="2011-10-09T18:06:00Z"/>
          <w:b/>
        </w:rPr>
        <w:pPrChange w:id="1846" w:author="Akeel" w:date="2011-10-09T18:06:00Z">
          <w:pPr/>
        </w:pPrChange>
      </w:pPr>
      <w:ins w:id="1847" w:author="Akeel" w:date="2011-10-09T18:06:00Z">
        <w:r w:rsidRPr="005D0FD7">
          <w:rPr>
            <w:b/>
          </w:rPr>
          <w:tab/>
        </w:r>
        <w:r w:rsidRPr="005D0FD7">
          <w:rPr>
            <w:b/>
          </w:rPr>
          <w:tab/>
        </w:r>
        <w:r w:rsidRPr="005D0FD7">
          <w:rPr>
            <w:b/>
          </w:rPr>
          <w:tab/>
        </w:r>
        <w:r w:rsidRPr="005D0FD7">
          <w:rPr>
            <w:b/>
          </w:rPr>
          <w:tab/>
          <w:t>BNE error</w:t>
        </w:r>
      </w:ins>
    </w:p>
    <w:p w:rsidR="00960195" w:rsidRDefault="00960195">
      <w:pPr>
        <w:spacing w:after="0" w:line="240" w:lineRule="auto"/>
        <w:rPr>
          <w:ins w:id="1848" w:author="Akeel" w:date="2011-10-09T18:06:00Z"/>
          <w:b/>
        </w:rPr>
        <w:pPrChange w:id="1849" w:author="Akeel" w:date="2011-10-09T18:06:00Z">
          <w:pPr/>
        </w:pPrChange>
      </w:pPr>
    </w:p>
    <w:p w:rsidR="00960195" w:rsidRDefault="005D0FD7">
      <w:pPr>
        <w:spacing w:after="0" w:line="240" w:lineRule="auto"/>
        <w:rPr>
          <w:ins w:id="1850" w:author="Akeel" w:date="2011-10-09T18:06:00Z"/>
          <w:b/>
        </w:rPr>
        <w:pPrChange w:id="1851" w:author="Akeel" w:date="2011-10-09T18:06:00Z">
          <w:pPr/>
        </w:pPrChange>
      </w:pPr>
      <w:ins w:id="1852" w:author="Akeel" w:date="2011-10-09T18:06:00Z">
        <w:r w:rsidRPr="005D0FD7">
          <w:rPr>
            <w:b/>
          </w:rPr>
          <w:tab/>
        </w:r>
        <w:r w:rsidRPr="005D0FD7">
          <w:rPr>
            <w:b/>
          </w:rPr>
          <w:tab/>
        </w:r>
        <w:r w:rsidRPr="005D0FD7">
          <w:rPr>
            <w:b/>
          </w:rPr>
          <w:tab/>
        </w:r>
        <w:r w:rsidRPr="005D0FD7">
          <w:rPr>
            <w:b/>
          </w:rPr>
          <w:tab/>
          <w:t>;CASE 3b: r0+, r1- (|ro|&lt;|r1|)</w:t>
        </w:r>
      </w:ins>
    </w:p>
    <w:p w:rsidR="00960195" w:rsidRDefault="005D0FD7">
      <w:pPr>
        <w:spacing w:after="0" w:line="240" w:lineRule="auto"/>
        <w:rPr>
          <w:ins w:id="1853" w:author="Akeel" w:date="2011-10-09T18:06:00Z"/>
          <w:b/>
        </w:rPr>
        <w:pPrChange w:id="1854" w:author="Akeel" w:date="2011-10-09T18:06:00Z">
          <w:pPr/>
        </w:pPrChange>
      </w:pPr>
      <w:ins w:id="1855" w:author="Akeel" w:date="2011-10-09T18:06:00Z">
        <w:r w:rsidRPr="005D0FD7">
          <w:rPr>
            <w:b/>
          </w:rPr>
          <w:tab/>
        </w:r>
        <w:r w:rsidRPr="005D0FD7">
          <w:rPr>
            <w:b/>
          </w:rPr>
          <w:tab/>
        </w:r>
        <w:r w:rsidRPr="005D0FD7">
          <w:rPr>
            <w:b/>
          </w:rPr>
          <w:tab/>
        </w:r>
        <w:r w:rsidRPr="005D0FD7">
          <w:rPr>
            <w:b/>
          </w:rPr>
          <w:tab/>
          <w:t>LDR r0, =0x07847000</w:t>
        </w:r>
        <w:r w:rsidRPr="005D0FD7">
          <w:rPr>
            <w:b/>
          </w:rPr>
          <w:tab/>
        </w:r>
      </w:ins>
    </w:p>
    <w:p w:rsidR="00960195" w:rsidRDefault="005D0FD7">
      <w:pPr>
        <w:spacing w:after="0" w:line="240" w:lineRule="auto"/>
        <w:rPr>
          <w:ins w:id="1856" w:author="Akeel" w:date="2011-10-09T18:06:00Z"/>
          <w:b/>
        </w:rPr>
        <w:pPrChange w:id="1857" w:author="Akeel" w:date="2011-10-09T18:06:00Z">
          <w:pPr/>
        </w:pPrChange>
      </w:pPr>
      <w:ins w:id="1858" w:author="Akeel" w:date="2011-10-09T18:06:00Z">
        <w:r w:rsidRPr="005D0FD7">
          <w:rPr>
            <w:b/>
          </w:rPr>
          <w:tab/>
        </w:r>
        <w:r w:rsidRPr="005D0FD7">
          <w:rPr>
            <w:b/>
          </w:rPr>
          <w:tab/>
        </w:r>
        <w:r w:rsidRPr="005D0FD7">
          <w:rPr>
            <w:b/>
          </w:rPr>
          <w:tab/>
        </w:r>
        <w:r w:rsidRPr="005D0FD7">
          <w:rPr>
            <w:b/>
          </w:rPr>
          <w:tab/>
          <w:t>LDR r1, =0x89656000</w:t>
        </w:r>
      </w:ins>
    </w:p>
    <w:p w:rsidR="00960195" w:rsidRDefault="005D0FD7">
      <w:pPr>
        <w:spacing w:after="0" w:line="240" w:lineRule="auto"/>
        <w:rPr>
          <w:ins w:id="1859" w:author="Akeel" w:date="2011-10-09T18:06:00Z"/>
          <w:b/>
        </w:rPr>
        <w:pPrChange w:id="1860" w:author="Akeel" w:date="2011-10-09T18:06:00Z">
          <w:pPr/>
        </w:pPrChange>
      </w:pPr>
      <w:ins w:id="1861" w:author="Akeel" w:date="2011-10-09T18:06:00Z">
        <w:r w:rsidRPr="005D0FD7">
          <w:rPr>
            <w:b/>
          </w:rPr>
          <w:t xml:space="preserve">                </w:t>
        </w:r>
      </w:ins>
    </w:p>
    <w:p w:rsidR="00960195" w:rsidRDefault="005D0FD7">
      <w:pPr>
        <w:spacing w:after="0" w:line="240" w:lineRule="auto"/>
        <w:rPr>
          <w:ins w:id="1862" w:author="Akeel" w:date="2011-10-09T18:06:00Z"/>
          <w:b/>
        </w:rPr>
        <w:pPrChange w:id="1863" w:author="Akeel" w:date="2011-10-09T18:06:00Z">
          <w:pPr/>
        </w:pPrChange>
      </w:pPr>
      <w:ins w:id="1864" w:author="Akeel" w:date="2011-10-09T18:06:00Z">
        <w:r w:rsidRPr="005D0FD7">
          <w:rPr>
            <w:b/>
          </w:rPr>
          <w:tab/>
        </w:r>
        <w:r w:rsidRPr="005D0FD7">
          <w:rPr>
            <w:b/>
          </w:rPr>
          <w:tab/>
        </w:r>
        <w:r w:rsidRPr="005D0FD7">
          <w:rPr>
            <w:b/>
          </w:rPr>
          <w:tab/>
        </w:r>
        <w:r w:rsidRPr="005D0FD7">
          <w:rPr>
            <w:b/>
          </w:rPr>
          <w:tab/>
          <w:t>BL bcdadd</w:t>
        </w:r>
      </w:ins>
    </w:p>
    <w:p w:rsidR="00960195" w:rsidRDefault="00960195">
      <w:pPr>
        <w:spacing w:after="0" w:line="240" w:lineRule="auto"/>
        <w:rPr>
          <w:ins w:id="1865" w:author="Akeel" w:date="2011-10-09T18:06:00Z"/>
          <w:b/>
        </w:rPr>
        <w:pPrChange w:id="1866" w:author="Akeel" w:date="2011-10-09T18:06:00Z">
          <w:pPr/>
        </w:pPrChange>
      </w:pPr>
    </w:p>
    <w:p w:rsidR="00960195" w:rsidRDefault="005D0FD7">
      <w:pPr>
        <w:spacing w:after="0" w:line="240" w:lineRule="auto"/>
        <w:rPr>
          <w:ins w:id="1867" w:author="Akeel" w:date="2011-10-09T18:06:00Z"/>
          <w:b/>
        </w:rPr>
        <w:pPrChange w:id="1868" w:author="Akeel" w:date="2011-10-09T18:06:00Z">
          <w:pPr/>
        </w:pPrChange>
      </w:pPr>
      <w:ins w:id="1869" w:author="Akeel" w:date="2011-10-09T18:06:00Z">
        <w:r w:rsidRPr="005D0FD7">
          <w:rPr>
            <w:b/>
          </w:rPr>
          <w:lastRenderedPageBreak/>
          <w:tab/>
        </w:r>
        <w:r w:rsidRPr="005D0FD7">
          <w:rPr>
            <w:b/>
          </w:rPr>
          <w:tab/>
        </w:r>
        <w:r w:rsidRPr="005D0FD7">
          <w:rPr>
            <w:b/>
          </w:rPr>
          <w:tab/>
        </w:r>
        <w:r w:rsidRPr="005D0FD7">
          <w:rPr>
            <w:b/>
          </w:rPr>
          <w:tab/>
          <w:t>LDR r2, =0x81809000</w:t>
        </w:r>
      </w:ins>
    </w:p>
    <w:p w:rsidR="00960195" w:rsidRDefault="005D0FD7">
      <w:pPr>
        <w:spacing w:after="0" w:line="240" w:lineRule="auto"/>
        <w:rPr>
          <w:ins w:id="1870" w:author="Akeel" w:date="2011-10-09T18:06:00Z"/>
          <w:b/>
        </w:rPr>
        <w:pPrChange w:id="1871" w:author="Akeel" w:date="2011-10-09T18:06:00Z">
          <w:pPr/>
        </w:pPrChange>
      </w:pPr>
      <w:ins w:id="1872" w:author="Akeel" w:date="2011-10-09T18:06:00Z">
        <w:r w:rsidRPr="005D0FD7">
          <w:rPr>
            <w:b/>
          </w:rPr>
          <w:tab/>
        </w:r>
        <w:r w:rsidRPr="005D0FD7">
          <w:rPr>
            <w:b/>
          </w:rPr>
          <w:tab/>
        </w:r>
        <w:r w:rsidRPr="005D0FD7">
          <w:rPr>
            <w:b/>
          </w:rPr>
          <w:tab/>
        </w:r>
        <w:r w:rsidRPr="005D0FD7">
          <w:rPr>
            <w:b/>
          </w:rPr>
          <w:tab/>
          <w:t>CMP r0, r2</w:t>
        </w:r>
      </w:ins>
    </w:p>
    <w:p w:rsidR="00960195" w:rsidRDefault="005D0FD7">
      <w:pPr>
        <w:spacing w:after="0" w:line="240" w:lineRule="auto"/>
        <w:rPr>
          <w:ins w:id="1873" w:author="Akeel" w:date="2011-10-09T18:06:00Z"/>
          <w:b/>
        </w:rPr>
        <w:pPrChange w:id="1874" w:author="Akeel" w:date="2011-10-09T18:06:00Z">
          <w:pPr/>
        </w:pPrChange>
      </w:pPr>
      <w:ins w:id="1875" w:author="Akeel" w:date="2011-10-09T18:06:00Z">
        <w:r w:rsidRPr="005D0FD7">
          <w:rPr>
            <w:b/>
          </w:rPr>
          <w:tab/>
        </w:r>
        <w:r w:rsidRPr="005D0FD7">
          <w:rPr>
            <w:b/>
          </w:rPr>
          <w:tab/>
        </w:r>
        <w:r w:rsidRPr="005D0FD7">
          <w:rPr>
            <w:b/>
          </w:rPr>
          <w:tab/>
        </w:r>
        <w:r w:rsidRPr="005D0FD7">
          <w:rPr>
            <w:b/>
          </w:rPr>
          <w:tab/>
          <w:t>BNE error</w:t>
        </w:r>
      </w:ins>
    </w:p>
    <w:p w:rsidR="00960195" w:rsidRDefault="00960195">
      <w:pPr>
        <w:spacing w:after="0" w:line="240" w:lineRule="auto"/>
        <w:rPr>
          <w:ins w:id="1876" w:author="Akeel" w:date="2011-10-09T18:06:00Z"/>
          <w:b/>
        </w:rPr>
        <w:pPrChange w:id="1877" w:author="Akeel" w:date="2011-10-09T18:06:00Z">
          <w:pPr/>
        </w:pPrChange>
      </w:pPr>
    </w:p>
    <w:p w:rsidR="00960195" w:rsidRDefault="005D0FD7">
      <w:pPr>
        <w:spacing w:after="0" w:line="240" w:lineRule="auto"/>
        <w:rPr>
          <w:ins w:id="1878" w:author="Akeel" w:date="2011-10-09T18:06:00Z"/>
          <w:b/>
        </w:rPr>
        <w:pPrChange w:id="1879" w:author="Akeel" w:date="2011-10-09T18:06:00Z">
          <w:pPr/>
        </w:pPrChange>
      </w:pPr>
      <w:ins w:id="1880" w:author="Akeel" w:date="2011-10-09T18:06:00Z">
        <w:r w:rsidRPr="005D0FD7">
          <w:rPr>
            <w:b/>
          </w:rPr>
          <w:tab/>
        </w:r>
        <w:r w:rsidRPr="005D0FD7">
          <w:rPr>
            <w:b/>
          </w:rPr>
          <w:tab/>
        </w:r>
        <w:r w:rsidRPr="005D0FD7">
          <w:rPr>
            <w:b/>
          </w:rPr>
          <w:tab/>
        </w:r>
        <w:r w:rsidRPr="005D0FD7">
          <w:rPr>
            <w:b/>
          </w:rPr>
          <w:tab/>
          <w:t>;CASE 3c: r0+, r1- (|ro|=|r1|)</w:t>
        </w:r>
      </w:ins>
    </w:p>
    <w:p w:rsidR="00960195" w:rsidRDefault="005D0FD7">
      <w:pPr>
        <w:spacing w:after="0" w:line="240" w:lineRule="auto"/>
        <w:rPr>
          <w:ins w:id="1881" w:author="Akeel" w:date="2011-10-09T18:06:00Z"/>
          <w:b/>
        </w:rPr>
        <w:pPrChange w:id="1882" w:author="Akeel" w:date="2011-10-09T18:06:00Z">
          <w:pPr/>
        </w:pPrChange>
      </w:pPr>
      <w:ins w:id="1883" w:author="Akeel" w:date="2011-10-09T18:06:00Z">
        <w:r w:rsidRPr="005D0FD7">
          <w:rPr>
            <w:b/>
          </w:rPr>
          <w:tab/>
        </w:r>
        <w:r w:rsidRPr="005D0FD7">
          <w:rPr>
            <w:b/>
          </w:rPr>
          <w:tab/>
        </w:r>
        <w:r w:rsidRPr="005D0FD7">
          <w:rPr>
            <w:b/>
          </w:rPr>
          <w:tab/>
        </w:r>
        <w:r w:rsidRPr="005D0FD7">
          <w:rPr>
            <w:b/>
          </w:rPr>
          <w:tab/>
          <w:t>LDR r0, =0x09656000</w:t>
        </w:r>
        <w:r w:rsidRPr="005D0FD7">
          <w:rPr>
            <w:b/>
          </w:rPr>
          <w:tab/>
        </w:r>
      </w:ins>
    </w:p>
    <w:p w:rsidR="00960195" w:rsidRDefault="005D0FD7">
      <w:pPr>
        <w:spacing w:after="0" w:line="240" w:lineRule="auto"/>
        <w:rPr>
          <w:ins w:id="1884" w:author="Akeel" w:date="2011-10-09T18:06:00Z"/>
          <w:b/>
        </w:rPr>
        <w:pPrChange w:id="1885" w:author="Akeel" w:date="2011-10-09T18:06:00Z">
          <w:pPr/>
        </w:pPrChange>
      </w:pPr>
      <w:ins w:id="1886" w:author="Akeel" w:date="2011-10-09T18:06:00Z">
        <w:r w:rsidRPr="005D0FD7">
          <w:rPr>
            <w:b/>
          </w:rPr>
          <w:tab/>
        </w:r>
        <w:r w:rsidRPr="005D0FD7">
          <w:rPr>
            <w:b/>
          </w:rPr>
          <w:tab/>
        </w:r>
        <w:r w:rsidRPr="005D0FD7">
          <w:rPr>
            <w:b/>
          </w:rPr>
          <w:tab/>
        </w:r>
        <w:r w:rsidRPr="005D0FD7">
          <w:rPr>
            <w:b/>
          </w:rPr>
          <w:tab/>
          <w:t>LDR r1, =0x89656000</w:t>
        </w:r>
      </w:ins>
    </w:p>
    <w:p w:rsidR="00960195" w:rsidRDefault="005D0FD7">
      <w:pPr>
        <w:spacing w:after="0" w:line="240" w:lineRule="auto"/>
        <w:rPr>
          <w:ins w:id="1887" w:author="Akeel" w:date="2011-10-09T18:06:00Z"/>
          <w:b/>
        </w:rPr>
        <w:pPrChange w:id="1888" w:author="Akeel" w:date="2011-10-09T18:06:00Z">
          <w:pPr/>
        </w:pPrChange>
      </w:pPr>
      <w:ins w:id="1889" w:author="Akeel" w:date="2011-10-09T18:06:00Z">
        <w:r w:rsidRPr="005D0FD7">
          <w:rPr>
            <w:b/>
          </w:rPr>
          <w:t xml:space="preserve">                </w:t>
        </w:r>
      </w:ins>
    </w:p>
    <w:p w:rsidR="00960195" w:rsidRDefault="005D0FD7">
      <w:pPr>
        <w:spacing w:after="0" w:line="240" w:lineRule="auto"/>
        <w:rPr>
          <w:ins w:id="1890" w:author="Akeel" w:date="2011-10-09T18:06:00Z"/>
          <w:b/>
        </w:rPr>
        <w:pPrChange w:id="1891" w:author="Akeel" w:date="2011-10-09T18:06:00Z">
          <w:pPr/>
        </w:pPrChange>
      </w:pPr>
      <w:ins w:id="1892" w:author="Akeel" w:date="2011-10-09T18:06:00Z">
        <w:r w:rsidRPr="005D0FD7">
          <w:rPr>
            <w:b/>
          </w:rPr>
          <w:tab/>
        </w:r>
        <w:r w:rsidRPr="005D0FD7">
          <w:rPr>
            <w:b/>
          </w:rPr>
          <w:tab/>
        </w:r>
        <w:r w:rsidRPr="005D0FD7">
          <w:rPr>
            <w:b/>
          </w:rPr>
          <w:tab/>
        </w:r>
        <w:r w:rsidRPr="005D0FD7">
          <w:rPr>
            <w:b/>
          </w:rPr>
          <w:tab/>
          <w:t>BL bcdadd</w:t>
        </w:r>
      </w:ins>
    </w:p>
    <w:p w:rsidR="00960195" w:rsidRDefault="00960195">
      <w:pPr>
        <w:spacing w:after="0" w:line="240" w:lineRule="auto"/>
        <w:rPr>
          <w:ins w:id="1893" w:author="Akeel" w:date="2011-10-09T18:06:00Z"/>
          <w:b/>
        </w:rPr>
        <w:pPrChange w:id="1894" w:author="Akeel" w:date="2011-10-09T18:06:00Z">
          <w:pPr/>
        </w:pPrChange>
      </w:pPr>
    </w:p>
    <w:p w:rsidR="00960195" w:rsidRDefault="005D0FD7">
      <w:pPr>
        <w:spacing w:after="0" w:line="240" w:lineRule="auto"/>
        <w:rPr>
          <w:ins w:id="1895" w:author="Akeel" w:date="2011-10-09T18:06:00Z"/>
          <w:b/>
        </w:rPr>
        <w:pPrChange w:id="1896" w:author="Akeel" w:date="2011-10-09T18:06:00Z">
          <w:pPr/>
        </w:pPrChange>
      </w:pPr>
      <w:ins w:id="1897" w:author="Akeel" w:date="2011-10-09T18:06:00Z">
        <w:r w:rsidRPr="005D0FD7">
          <w:rPr>
            <w:b/>
          </w:rPr>
          <w:tab/>
        </w:r>
        <w:r w:rsidRPr="005D0FD7">
          <w:rPr>
            <w:b/>
          </w:rPr>
          <w:tab/>
        </w:r>
        <w:r w:rsidRPr="005D0FD7">
          <w:rPr>
            <w:b/>
          </w:rPr>
          <w:tab/>
        </w:r>
        <w:r w:rsidRPr="005D0FD7">
          <w:rPr>
            <w:b/>
          </w:rPr>
          <w:tab/>
          <w:t>LDR r2, =0x00000000</w:t>
        </w:r>
      </w:ins>
    </w:p>
    <w:p w:rsidR="00960195" w:rsidRDefault="005D0FD7">
      <w:pPr>
        <w:spacing w:after="0" w:line="240" w:lineRule="auto"/>
        <w:rPr>
          <w:ins w:id="1898" w:author="Akeel" w:date="2011-10-09T18:06:00Z"/>
          <w:b/>
        </w:rPr>
        <w:pPrChange w:id="1899" w:author="Akeel" w:date="2011-10-09T18:06:00Z">
          <w:pPr/>
        </w:pPrChange>
      </w:pPr>
      <w:ins w:id="1900" w:author="Akeel" w:date="2011-10-09T18:06:00Z">
        <w:r w:rsidRPr="005D0FD7">
          <w:rPr>
            <w:b/>
          </w:rPr>
          <w:tab/>
        </w:r>
        <w:r w:rsidRPr="005D0FD7">
          <w:rPr>
            <w:b/>
          </w:rPr>
          <w:tab/>
        </w:r>
        <w:r w:rsidRPr="005D0FD7">
          <w:rPr>
            <w:b/>
          </w:rPr>
          <w:tab/>
        </w:r>
        <w:r w:rsidRPr="005D0FD7">
          <w:rPr>
            <w:b/>
          </w:rPr>
          <w:tab/>
          <w:t>CMP r0, r2</w:t>
        </w:r>
      </w:ins>
    </w:p>
    <w:p w:rsidR="00960195" w:rsidRDefault="005D0FD7">
      <w:pPr>
        <w:spacing w:after="0" w:line="240" w:lineRule="auto"/>
        <w:rPr>
          <w:ins w:id="1901" w:author="Akeel" w:date="2011-10-09T18:06:00Z"/>
          <w:b/>
        </w:rPr>
        <w:pPrChange w:id="1902" w:author="Akeel" w:date="2011-10-09T18:06:00Z">
          <w:pPr/>
        </w:pPrChange>
      </w:pPr>
      <w:ins w:id="1903" w:author="Akeel" w:date="2011-10-09T18:06:00Z">
        <w:r w:rsidRPr="005D0FD7">
          <w:rPr>
            <w:b/>
          </w:rPr>
          <w:tab/>
        </w:r>
        <w:r w:rsidRPr="005D0FD7">
          <w:rPr>
            <w:b/>
          </w:rPr>
          <w:tab/>
        </w:r>
        <w:r w:rsidRPr="005D0FD7">
          <w:rPr>
            <w:b/>
          </w:rPr>
          <w:tab/>
        </w:r>
        <w:r w:rsidRPr="005D0FD7">
          <w:rPr>
            <w:b/>
          </w:rPr>
          <w:tab/>
          <w:t>BNE error</w:t>
        </w:r>
      </w:ins>
    </w:p>
    <w:p w:rsidR="00960195" w:rsidRDefault="00960195">
      <w:pPr>
        <w:spacing w:after="0" w:line="240" w:lineRule="auto"/>
        <w:rPr>
          <w:ins w:id="1904" w:author="Akeel" w:date="2011-10-09T18:06:00Z"/>
          <w:b/>
        </w:rPr>
        <w:pPrChange w:id="1905" w:author="Akeel" w:date="2011-10-09T18:06:00Z">
          <w:pPr/>
        </w:pPrChange>
      </w:pPr>
    </w:p>
    <w:p w:rsidR="00960195" w:rsidRDefault="005D0FD7">
      <w:pPr>
        <w:spacing w:after="0" w:line="240" w:lineRule="auto"/>
        <w:rPr>
          <w:ins w:id="1906" w:author="Akeel" w:date="2011-10-09T18:06:00Z"/>
          <w:b/>
        </w:rPr>
        <w:pPrChange w:id="1907" w:author="Akeel" w:date="2011-10-09T18:06:00Z">
          <w:pPr/>
        </w:pPrChange>
      </w:pPr>
      <w:ins w:id="1908" w:author="Akeel" w:date="2011-10-09T18:06:00Z">
        <w:r w:rsidRPr="005D0FD7">
          <w:rPr>
            <w:b/>
          </w:rPr>
          <w:tab/>
        </w:r>
        <w:r w:rsidRPr="005D0FD7">
          <w:rPr>
            <w:b/>
          </w:rPr>
          <w:tab/>
        </w:r>
        <w:r w:rsidRPr="005D0FD7">
          <w:rPr>
            <w:b/>
          </w:rPr>
          <w:tab/>
        </w:r>
        <w:r w:rsidRPr="005D0FD7">
          <w:rPr>
            <w:b/>
          </w:rPr>
          <w:tab/>
        </w:r>
      </w:ins>
    </w:p>
    <w:p w:rsidR="00960195" w:rsidRDefault="005D0FD7">
      <w:pPr>
        <w:spacing w:after="0" w:line="240" w:lineRule="auto"/>
        <w:rPr>
          <w:ins w:id="1909" w:author="Akeel" w:date="2011-10-09T18:06:00Z"/>
          <w:b/>
        </w:rPr>
        <w:pPrChange w:id="1910" w:author="Akeel" w:date="2011-10-09T18:06:00Z">
          <w:pPr/>
        </w:pPrChange>
      </w:pPr>
      <w:ins w:id="1911" w:author="Akeel" w:date="2011-10-09T18:06:00Z">
        <w:r w:rsidRPr="005D0FD7">
          <w:rPr>
            <w:b/>
          </w:rPr>
          <w:tab/>
        </w:r>
        <w:r w:rsidRPr="005D0FD7">
          <w:rPr>
            <w:b/>
          </w:rPr>
          <w:tab/>
        </w:r>
        <w:r w:rsidRPr="005D0FD7">
          <w:rPr>
            <w:b/>
          </w:rPr>
          <w:tab/>
        </w:r>
        <w:r w:rsidRPr="005D0FD7">
          <w:rPr>
            <w:b/>
          </w:rPr>
          <w:tab/>
          <w:t>;CASE 4a: r0-, r1+ (|ro|&gt;|r1|)</w:t>
        </w:r>
      </w:ins>
    </w:p>
    <w:p w:rsidR="00960195" w:rsidRDefault="005D0FD7">
      <w:pPr>
        <w:spacing w:after="0" w:line="240" w:lineRule="auto"/>
        <w:rPr>
          <w:ins w:id="1912" w:author="Akeel" w:date="2011-10-09T18:06:00Z"/>
          <w:b/>
        </w:rPr>
        <w:pPrChange w:id="1913" w:author="Akeel" w:date="2011-10-09T18:06:00Z">
          <w:pPr/>
        </w:pPrChange>
      </w:pPr>
      <w:ins w:id="1914" w:author="Akeel" w:date="2011-10-09T18:06:00Z">
        <w:r w:rsidRPr="005D0FD7">
          <w:rPr>
            <w:b/>
          </w:rPr>
          <w:tab/>
        </w:r>
        <w:r w:rsidRPr="005D0FD7">
          <w:rPr>
            <w:b/>
          </w:rPr>
          <w:tab/>
        </w:r>
        <w:r w:rsidRPr="005D0FD7">
          <w:rPr>
            <w:b/>
          </w:rPr>
          <w:tab/>
        </w:r>
        <w:r w:rsidRPr="005D0FD7">
          <w:rPr>
            <w:b/>
          </w:rPr>
          <w:tab/>
          <w:t>LDR r0, =0x89656000</w:t>
        </w:r>
        <w:r w:rsidRPr="005D0FD7">
          <w:rPr>
            <w:b/>
          </w:rPr>
          <w:tab/>
        </w:r>
      </w:ins>
    </w:p>
    <w:p w:rsidR="00960195" w:rsidRDefault="005D0FD7">
      <w:pPr>
        <w:spacing w:after="0" w:line="240" w:lineRule="auto"/>
        <w:rPr>
          <w:ins w:id="1915" w:author="Akeel" w:date="2011-10-09T18:06:00Z"/>
          <w:b/>
        </w:rPr>
        <w:pPrChange w:id="1916" w:author="Akeel" w:date="2011-10-09T18:06:00Z">
          <w:pPr/>
        </w:pPrChange>
      </w:pPr>
      <w:ins w:id="1917" w:author="Akeel" w:date="2011-10-09T18:06:00Z">
        <w:r w:rsidRPr="005D0FD7">
          <w:rPr>
            <w:b/>
          </w:rPr>
          <w:tab/>
        </w:r>
        <w:r w:rsidRPr="005D0FD7">
          <w:rPr>
            <w:b/>
          </w:rPr>
          <w:tab/>
        </w:r>
        <w:r w:rsidRPr="005D0FD7">
          <w:rPr>
            <w:b/>
          </w:rPr>
          <w:tab/>
        </w:r>
        <w:r w:rsidRPr="005D0FD7">
          <w:rPr>
            <w:b/>
          </w:rPr>
          <w:tab/>
          <w:t>LDR r1, =0x07847000</w:t>
        </w:r>
      </w:ins>
    </w:p>
    <w:p w:rsidR="00960195" w:rsidRDefault="005D0FD7">
      <w:pPr>
        <w:spacing w:after="0" w:line="240" w:lineRule="auto"/>
        <w:rPr>
          <w:ins w:id="1918" w:author="Akeel" w:date="2011-10-09T18:06:00Z"/>
          <w:b/>
        </w:rPr>
        <w:pPrChange w:id="1919" w:author="Akeel" w:date="2011-10-09T18:06:00Z">
          <w:pPr/>
        </w:pPrChange>
      </w:pPr>
      <w:ins w:id="1920" w:author="Akeel" w:date="2011-10-09T18:06:00Z">
        <w:r w:rsidRPr="005D0FD7">
          <w:rPr>
            <w:b/>
          </w:rPr>
          <w:t xml:space="preserve">                </w:t>
        </w:r>
      </w:ins>
    </w:p>
    <w:p w:rsidR="00960195" w:rsidRDefault="005D0FD7">
      <w:pPr>
        <w:spacing w:after="0" w:line="240" w:lineRule="auto"/>
        <w:rPr>
          <w:ins w:id="1921" w:author="Akeel" w:date="2011-10-09T18:06:00Z"/>
          <w:b/>
        </w:rPr>
        <w:pPrChange w:id="1922" w:author="Akeel" w:date="2011-10-09T18:06:00Z">
          <w:pPr/>
        </w:pPrChange>
      </w:pPr>
      <w:ins w:id="1923" w:author="Akeel" w:date="2011-10-09T18:06:00Z">
        <w:r w:rsidRPr="005D0FD7">
          <w:rPr>
            <w:b/>
          </w:rPr>
          <w:tab/>
        </w:r>
        <w:r w:rsidRPr="005D0FD7">
          <w:rPr>
            <w:b/>
          </w:rPr>
          <w:tab/>
        </w:r>
        <w:r w:rsidRPr="005D0FD7">
          <w:rPr>
            <w:b/>
          </w:rPr>
          <w:tab/>
        </w:r>
        <w:r w:rsidRPr="005D0FD7">
          <w:rPr>
            <w:b/>
          </w:rPr>
          <w:tab/>
          <w:t>BL bcdadd</w:t>
        </w:r>
      </w:ins>
    </w:p>
    <w:p w:rsidR="00960195" w:rsidRDefault="00960195">
      <w:pPr>
        <w:spacing w:after="0" w:line="240" w:lineRule="auto"/>
        <w:rPr>
          <w:ins w:id="1924" w:author="Akeel" w:date="2011-10-09T18:06:00Z"/>
          <w:b/>
        </w:rPr>
        <w:pPrChange w:id="1925" w:author="Akeel" w:date="2011-10-09T18:06:00Z">
          <w:pPr/>
        </w:pPrChange>
      </w:pPr>
    </w:p>
    <w:p w:rsidR="00960195" w:rsidRDefault="005D0FD7">
      <w:pPr>
        <w:spacing w:after="0" w:line="240" w:lineRule="auto"/>
        <w:rPr>
          <w:ins w:id="1926" w:author="Akeel" w:date="2011-10-09T18:06:00Z"/>
          <w:b/>
        </w:rPr>
        <w:pPrChange w:id="1927" w:author="Akeel" w:date="2011-10-09T18:06:00Z">
          <w:pPr/>
        </w:pPrChange>
      </w:pPr>
      <w:ins w:id="1928" w:author="Akeel" w:date="2011-10-09T18:06:00Z">
        <w:r w:rsidRPr="005D0FD7">
          <w:rPr>
            <w:b/>
          </w:rPr>
          <w:tab/>
        </w:r>
        <w:r w:rsidRPr="005D0FD7">
          <w:rPr>
            <w:b/>
          </w:rPr>
          <w:tab/>
        </w:r>
        <w:r w:rsidRPr="005D0FD7">
          <w:rPr>
            <w:b/>
          </w:rPr>
          <w:tab/>
        </w:r>
        <w:r w:rsidRPr="005D0FD7">
          <w:rPr>
            <w:b/>
          </w:rPr>
          <w:tab/>
          <w:t>LDR r2, =0x81809000</w:t>
        </w:r>
      </w:ins>
    </w:p>
    <w:p w:rsidR="00960195" w:rsidRDefault="005D0FD7">
      <w:pPr>
        <w:spacing w:after="0" w:line="240" w:lineRule="auto"/>
        <w:rPr>
          <w:ins w:id="1929" w:author="Akeel" w:date="2011-10-09T18:06:00Z"/>
          <w:b/>
        </w:rPr>
        <w:pPrChange w:id="1930" w:author="Akeel" w:date="2011-10-09T18:06:00Z">
          <w:pPr/>
        </w:pPrChange>
      </w:pPr>
      <w:ins w:id="1931" w:author="Akeel" w:date="2011-10-09T18:06:00Z">
        <w:r w:rsidRPr="005D0FD7">
          <w:rPr>
            <w:b/>
          </w:rPr>
          <w:tab/>
        </w:r>
        <w:r w:rsidRPr="005D0FD7">
          <w:rPr>
            <w:b/>
          </w:rPr>
          <w:tab/>
        </w:r>
        <w:r w:rsidRPr="005D0FD7">
          <w:rPr>
            <w:b/>
          </w:rPr>
          <w:tab/>
        </w:r>
        <w:r w:rsidRPr="005D0FD7">
          <w:rPr>
            <w:b/>
          </w:rPr>
          <w:tab/>
          <w:t>CMP r0, r2</w:t>
        </w:r>
      </w:ins>
    </w:p>
    <w:p w:rsidR="00960195" w:rsidRDefault="005D0FD7">
      <w:pPr>
        <w:spacing w:after="0" w:line="240" w:lineRule="auto"/>
        <w:rPr>
          <w:ins w:id="1932" w:author="Akeel" w:date="2011-10-09T18:06:00Z"/>
          <w:b/>
        </w:rPr>
        <w:pPrChange w:id="1933" w:author="Akeel" w:date="2011-10-09T18:06:00Z">
          <w:pPr/>
        </w:pPrChange>
      </w:pPr>
      <w:ins w:id="1934" w:author="Akeel" w:date="2011-10-09T18:06:00Z">
        <w:r w:rsidRPr="005D0FD7">
          <w:rPr>
            <w:b/>
          </w:rPr>
          <w:tab/>
        </w:r>
        <w:r w:rsidRPr="005D0FD7">
          <w:rPr>
            <w:b/>
          </w:rPr>
          <w:tab/>
        </w:r>
        <w:r w:rsidRPr="005D0FD7">
          <w:rPr>
            <w:b/>
          </w:rPr>
          <w:tab/>
        </w:r>
        <w:r w:rsidRPr="005D0FD7">
          <w:rPr>
            <w:b/>
          </w:rPr>
          <w:tab/>
          <w:t>BNE error</w:t>
        </w:r>
      </w:ins>
    </w:p>
    <w:p w:rsidR="00960195" w:rsidRDefault="00960195">
      <w:pPr>
        <w:spacing w:after="0" w:line="240" w:lineRule="auto"/>
        <w:rPr>
          <w:ins w:id="1935" w:author="Akeel" w:date="2011-10-09T18:06:00Z"/>
          <w:b/>
        </w:rPr>
        <w:pPrChange w:id="1936" w:author="Akeel" w:date="2011-10-09T18:06:00Z">
          <w:pPr/>
        </w:pPrChange>
      </w:pPr>
    </w:p>
    <w:p w:rsidR="00960195" w:rsidRDefault="005D0FD7">
      <w:pPr>
        <w:spacing w:after="0" w:line="240" w:lineRule="auto"/>
        <w:rPr>
          <w:ins w:id="1937" w:author="Akeel" w:date="2011-10-09T18:06:00Z"/>
          <w:b/>
        </w:rPr>
        <w:pPrChange w:id="1938" w:author="Akeel" w:date="2011-10-09T18:06:00Z">
          <w:pPr/>
        </w:pPrChange>
      </w:pPr>
      <w:ins w:id="1939" w:author="Akeel" w:date="2011-10-09T18:06:00Z">
        <w:r w:rsidRPr="005D0FD7">
          <w:rPr>
            <w:b/>
          </w:rPr>
          <w:tab/>
        </w:r>
        <w:r w:rsidRPr="005D0FD7">
          <w:rPr>
            <w:b/>
          </w:rPr>
          <w:tab/>
        </w:r>
        <w:r w:rsidRPr="005D0FD7">
          <w:rPr>
            <w:b/>
          </w:rPr>
          <w:tab/>
        </w:r>
        <w:r w:rsidRPr="005D0FD7">
          <w:rPr>
            <w:b/>
          </w:rPr>
          <w:tab/>
          <w:t>;CASE 4b: r0-, r1+ (|ro|&lt;|r1|)</w:t>
        </w:r>
      </w:ins>
    </w:p>
    <w:p w:rsidR="00960195" w:rsidRDefault="005D0FD7">
      <w:pPr>
        <w:spacing w:after="0" w:line="240" w:lineRule="auto"/>
        <w:rPr>
          <w:ins w:id="1940" w:author="Akeel" w:date="2011-10-09T18:06:00Z"/>
          <w:b/>
        </w:rPr>
        <w:pPrChange w:id="1941" w:author="Akeel" w:date="2011-10-09T18:06:00Z">
          <w:pPr/>
        </w:pPrChange>
      </w:pPr>
      <w:ins w:id="1942" w:author="Akeel" w:date="2011-10-09T18:06:00Z">
        <w:r w:rsidRPr="005D0FD7">
          <w:rPr>
            <w:b/>
          </w:rPr>
          <w:tab/>
        </w:r>
        <w:r w:rsidRPr="005D0FD7">
          <w:rPr>
            <w:b/>
          </w:rPr>
          <w:tab/>
        </w:r>
        <w:r w:rsidRPr="005D0FD7">
          <w:rPr>
            <w:b/>
          </w:rPr>
          <w:tab/>
        </w:r>
        <w:r w:rsidRPr="005D0FD7">
          <w:rPr>
            <w:b/>
          </w:rPr>
          <w:tab/>
          <w:t>LDR r0, =0x87847000</w:t>
        </w:r>
        <w:r w:rsidRPr="005D0FD7">
          <w:rPr>
            <w:b/>
          </w:rPr>
          <w:tab/>
        </w:r>
      </w:ins>
    </w:p>
    <w:p w:rsidR="00960195" w:rsidRDefault="005D0FD7">
      <w:pPr>
        <w:spacing w:after="0" w:line="240" w:lineRule="auto"/>
        <w:rPr>
          <w:ins w:id="1943" w:author="Akeel" w:date="2011-10-09T18:06:00Z"/>
          <w:b/>
        </w:rPr>
        <w:pPrChange w:id="1944" w:author="Akeel" w:date="2011-10-09T18:06:00Z">
          <w:pPr/>
        </w:pPrChange>
      </w:pPr>
      <w:ins w:id="1945" w:author="Akeel" w:date="2011-10-09T18:06:00Z">
        <w:r w:rsidRPr="005D0FD7">
          <w:rPr>
            <w:b/>
          </w:rPr>
          <w:tab/>
        </w:r>
        <w:r w:rsidRPr="005D0FD7">
          <w:rPr>
            <w:b/>
          </w:rPr>
          <w:tab/>
        </w:r>
        <w:r w:rsidRPr="005D0FD7">
          <w:rPr>
            <w:b/>
          </w:rPr>
          <w:tab/>
        </w:r>
        <w:r w:rsidRPr="005D0FD7">
          <w:rPr>
            <w:b/>
          </w:rPr>
          <w:tab/>
          <w:t>LDR r1, =0x09656000</w:t>
        </w:r>
      </w:ins>
    </w:p>
    <w:p w:rsidR="00960195" w:rsidRDefault="005D0FD7">
      <w:pPr>
        <w:spacing w:after="0" w:line="240" w:lineRule="auto"/>
        <w:rPr>
          <w:ins w:id="1946" w:author="Akeel" w:date="2011-10-09T18:06:00Z"/>
          <w:b/>
        </w:rPr>
        <w:pPrChange w:id="1947" w:author="Akeel" w:date="2011-10-09T18:06:00Z">
          <w:pPr/>
        </w:pPrChange>
      </w:pPr>
      <w:ins w:id="1948" w:author="Akeel" w:date="2011-10-09T18:06:00Z">
        <w:r w:rsidRPr="005D0FD7">
          <w:rPr>
            <w:b/>
          </w:rPr>
          <w:t xml:space="preserve">                </w:t>
        </w:r>
      </w:ins>
    </w:p>
    <w:p w:rsidR="00960195" w:rsidRDefault="005D0FD7">
      <w:pPr>
        <w:spacing w:after="0" w:line="240" w:lineRule="auto"/>
        <w:rPr>
          <w:ins w:id="1949" w:author="Akeel" w:date="2011-10-09T18:06:00Z"/>
          <w:b/>
        </w:rPr>
        <w:pPrChange w:id="1950" w:author="Akeel" w:date="2011-10-09T18:06:00Z">
          <w:pPr/>
        </w:pPrChange>
      </w:pPr>
      <w:ins w:id="1951" w:author="Akeel" w:date="2011-10-09T18:06:00Z">
        <w:r w:rsidRPr="005D0FD7">
          <w:rPr>
            <w:b/>
          </w:rPr>
          <w:tab/>
        </w:r>
        <w:r w:rsidRPr="005D0FD7">
          <w:rPr>
            <w:b/>
          </w:rPr>
          <w:tab/>
        </w:r>
        <w:r w:rsidRPr="005D0FD7">
          <w:rPr>
            <w:b/>
          </w:rPr>
          <w:tab/>
        </w:r>
        <w:r w:rsidRPr="005D0FD7">
          <w:rPr>
            <w:b/>
          </w:rPr>
          <w:tab/>
          <w:t>BL bcdadd</w:t>
        </w:r>
      </w:ins>
    </w:p>
    <w:p w:rsidR="00960195" w:rsidRDefault="00960195">
      <w:pPr>
        <w:spacing w:after="0" w:line="240" w:lineRule="auto"/>
        <w:rPr>
          <w:ins w:id="1952" w:author="Akeel" w:date="2011-10-09T18:06:00Z"/>
          <w:b/>
        </w:rPr>
        <w:pPrChange w:id="1953" w:author="Akeel" w:date="2011-10-09T18:06:00Z">
          <w:pPr/>
        </w:pPrChange>
      </w:pPr>
    </w:p>
    <w:p w:rsidR="00960195" w:rsidRDefault="005D0FD7">
      <w:pPr>
        <w:spacing w:after="0" w:line="240" w:lineRule="auto"/>
        <w:rPr>
          <w:ins w:id="1954" w:author="Akeel" w:date="2011-10-09T18:06:00Z"/>
          <w:b/>
        </w:rPr>
        <w:pPrChange w:id="1955" w:author="Akeel" w:date="2011-10-09T18:06:00Z">
          <w:pPr/>
        </w:pPrChange>
      </w:pPr>
      <w:ins w:id="1956" w:author="Akeel" w:date="2011-10-09T18:06:00Z">
        <w:r w:rsidRPr="005D0FD7">
          <w:rPr>
            <w:b/>
          </w:rPr>
          <w:tab/>
        </w:r>
        <w:r w:rsidRPr="005D0FD7">
          <w:rPr>
            <w:b/>
          </w:rPr>
          <w:tab/>
        </w:r>
        <w:r w:rsidRPr="005D0FD7">
          <w:rPr>
            <w:b/>
          </w:rPr>
          <w:tab/>
        </w:r>
        <w:r w:rsidRPr="005D0FD7">
          <w:rPr>
            <w:b/>
          </w:rPr>
          <w:tab/>
          <w:t>LDR r2, =0x01809000</w:t>
        </w:r>
      </w:ins>
    </w:p>
    <w:p w:rsidR="00960195" w:rsidRDefault="005D0FD7">
      <w:pPr>
        <w:spacing w:after="0" w:line="240" w:lineRule="auto"/>
        <w:rPr>
          <w:ins w:id="1957" w:author="Akeel" w:date="2011-10-09T18:06:00Z"/>
          <w:b/>
        </w:rPr>
        <w:pPrChange w:id="1958" w:author="Akeel" w:date="2011-10-09T18:06:00Z">
          <w:pPr/>
        </w:pPrChange>
      </w:pPr>
      <w:ins w:id="1959" w:author="Akeel" w:date="2011-10-09T18:06:00Z">
        <w:r w:rsidRPr="005D0FD7">
          <w:rPr>
            <w:b/>
          </w:rPr>
          <w:tab/>
        </w:r>
        <w:r w:rsidRPr="005D0FD7">
          <w:rPr>
            <w:b/>
          </w:rPr>
          <w:tab/>
        </w:r>
        <w:r w:rsidRPr="005D0FD7">
          <w:rPr>
            <w:b/>
          </w:rPr>
          <w:tab/>
        </w:r>
        <w:r w:rsidRPr="005D0FD7">
          <w:rPr>
            <w:b/>
          </w:rPr>
          <w:tab/>
          <w:t>CMP r0, r2</w:t>
        </w:r>
      </w:ins>
    </w:p>
    <w:p w:rsidR="00960195" w:rsidRDefault="005D0FD7">
      <w:pPr>
        <w:spacing w:after="0" w:line="240" w:lineRule="auto"/>
        <w:rPr>
          <w:ins w:id="1960" w:author="Akeel" w:date="2011-10-09T18:06:00Z"/>
          <w:b/>
        </w:rPr>
        <w:pPrChange w:id="1961" w:author="Akeel" w:date="2011-10-09T18:06:00Z">
          <w:pPr/>
        </w:pPrChange>
      </w:pPr>
      <w:ins w:id="1962" w:author="Akeel" w:date="2011-10-09T18:06:00Z">
        <w:r w:rsidRPr="005D0FD7">
          <w:rPr>
            <w:b/>
          </w:rPr>
          <w:tab/>
        </w:r>
        <w:r w:rsidRPr="005D0FD7">
          <w:rPr>
            <w:b/>
          </w:rPr>
          <w:tab/>
        </w:r>
        <w:r w:rsidRPr="005D0FD7">
          <w:rPr>
            <w:b/>
          </w:rPr>
          <w:tab/>
        </w:r>
        <w:r w:rsidRPr="005D0FD7">
          <w:rPr>
            <w:b/>
          </w:rPr>
          <w:tab/>
          <w:t>BNE error</w:t>
        </w:r>
      </w:ins>
    </w:p>
    <w:p w:rsidR="00960195" w:rsidRDefault="00960195">
      <w:pPr>
        <w:spacing w:after="0" w:line="240" w:lineRule="auto"/>
        <w:rPr>
          <w:ins w:id="1963" w:author="Akeel" w:date="2011-10-09T18:06:00Z"/>
          <w:b/>
        </w:rPr>
        <w:pPrChange w:id="1964" w:author="Akeel" w:date="2011-10-09T18:06:00Z">
          <w:pPr/>
        </w:pPrChange>
      </w:pPr>
    </w:p>
    <w:p w:rsidR="00960195" w:rsidRDefault="005D0FD7">
      <w:pPr>
        <w:spacing w:after="0" w:line="240" w:lineRule="auto"/>
        <w:rPr>
          <w:ins w:id="1965" w:author="Akeel" w:date="2011-10-09T18:06:00Z"/>
          <w:b/>
        </w:rPr>
        <w:pPrChange w:id="1966" w:author="Akeel" w:date="2011-10-09T18:06:00Z">
          <w:pPr/>
        </w:pPrChange>
      </w:pPr>
      <w:ins w:id="1967" w:author="Akeel" w:date="2011-10-09T18:06:00Z">
        <w:r w:rsidRPr="005D0FD7">
          <w:rPr>
            <w:b/>
          </w:rPr>
          <w:tab/>
        </w:r>
        <w:r w:rsidRPr="005D0FD7">
          <w:rPr>
            <w:b/>
          </w:rPr>
          <w:tab/>
        </w:r>
        <w:r w:rsidRPr="005D0FD7">
          <w:rPr>
            <w:b/>
          </w:rPr>
          <w:tab/>
        </w:r>
        <w:r w:rsidRPr="005D0FD7">
          <w:rPr>
            <w:b/>
          </w:rPr>
          <w:tab/>
          <w:t>;CASE 4c: r0-, r1+ (|ro|=|r1|)</w:t>
        </w:r>
      </w:ins>
    </w:p>
    <w:p w:rsidR="00960195" w:rsidRDefault="005D0FD7">
      <w:pPr>
        <w:spacing w:after="0" w:line="240" w:lineRule="auto"/>
        <w:rPr>
          <w:ins w:id="1968" w:author="Akeel" w:date="2011-10-09T18:06:00Z"/>
          <w:b/>
        </w:rPr>
        <w:pPrChange w:id="1969" w:author="Akeel" w:date="2011-10-09T18:06:00Z">
          <w:pPr/>
        </w:pPrChange>
      </w:pPr>
      <w:ins w:id="1970" w:author="Akeel" w:date="2011-10-09T18:06:00Z">
        <w:r w:rsidRPr="005D0FD7">
          <w:rPr>
            <w:b/>
          </w:rPr>
          <w:tab/>
        </w:r>
        <w:r w:rsidRPr="005D0FD7">
          <w:rPr>
            <w:b/>
          </w:rPr>
          <w:tab/>
        </w:r>
        <w:r w:rsidRPr="005D0FD7">
          <w:rPr>
            <w:b/>
          </w:rPr>
          <w:tab/>
        </w:r>
        <w:r w:rsidRPr="005D0FD7">
          <w:rPr>
            <w:b/>
          </w:rPr>
          <w:tab/>
          <w:t>LDR r0, =0x89656000</w:t>
        </w:r>
        <w:r w:rsidRPr="005D0FD7">
          <w:rPr>
            <w:b/>
          </w:rPr>
          <w:tab/>
        </w:r>
      </w:ins>
    </w:p>
    <w:p w:rsidR="00960195" w:rsidRDefault="005D0FD7">
      <w:pPr>
        <w:spacing w:after="0" w:line="240" w:lineRule="auto"/>
        <w:rPr>
          <w:ins w:id="1971" w:author="Akeel" w:date="2011-10-09T18:06:00Z"/>
          <w:b/>
        </w:rPr>
        <w:pPrChange w:id="1972" w:author="Akeel" w:date="2011-10-09T18:06:00Z">
          <w:pPr/>
        </w:pPrChange>
      </w:pPr>
      <w:ins w:id="1973" w:author="Akeel" w:date="2011-10-09T18:06:00Z">
        <w:r w:rsidRPr="005D0FD7">
          <w:rPr>
            <w:b/>
          </w:rPr>
          <w:tab/>
        </w:r>
        <w:r w:rsidRPr="005D0FD7">
          <w:rPr>
            <w:b/>
          </w:rPr>
          <w:tab/>
        </w:r>
        <w:r w:rsidRPr="005D0FD7">
          <w:rPr>
            <w:b/>
          </w:rPr>
          <w:tab/>
        </w:r>
        <w:r w:rsidRPr="005D0FD7">
          <w:rPr>
            <w:b/>
          </w:rPr>
          <w:tab/>
          <w:t>LDR r1, =0x09656000</w:t>
        </w:r>
      </w:ins>
    </w:p>
    <w:p w:rsidR="00960195" w:rsidRDefault="005D0FD7">
      <w:pPr>
        <w:spacing w:after="0" w:line="240" w:lineRule="auto"/>
        <w:rPr>
          <w:ins w:id="1974" w:author="Akeel" w:date="2011-10-09T18:06:00Z"/>
          <w:b/>
        </w:rPr>
        <w:pPrChange w:id="1975" w:author="Akeel" w:date="2011-10-09T18:06:00Z">
          <w:pPr/>
        </w:pPrChange>
      </w:pPr>
      <w:ins w:id="1976" w:author="Akeel" w:date="2011-10-09T18:06:00Z">
        <w:r w:rsidRPr="005D0FD7">
          <w:rPr>
            <w:b/>
          </w:rPr>
          <w:t xml:space="preserve">                </w:t>
        </w:r>
      </w:ins>
    </w:p>
    <w:p w:rsidR="00960195" w:rsidRDefault="005D0FD7">
      <w:pPr>
        <w:spacing w:after="0" w:line="240" w:lineRule="auto"/>
        <w:rPr>
          <w:ins w:id="1977" w:author="Akeel" w:date="2011-10-09T18:06:00Z"/>
          <w:b/>
        </w:rPr>
        <w:pPrChange w:id="1978" w:author="Akeel" w:date="2011-10-09T18:06:00Z">
          <w:pPr/>
        </w:pPrChange>
      </w:pPr>
      <w:ins w:id="1979" w:author="Akeel" w:date="2011-10-09T18:06:00Z">
        <w:r w:rsidRPr="005D0FD7">
          <w:rPr>
            <w:b/>
          </w:rPr>
          <w:tab/>
        </w:r>
        <w:r w:rsidRPr="005D0FD7">
          <w:rPr>
            <w:b/>
          </w:rPr>
          <w:tab/>
        </w:r>
        <w:r w:rsidRPr="005D0FD7">
          <w:rPr>
            <w:b/>
          </w:rPr>
          <w:tab/>
        </w:r>
        <w:r w:rsidRPr="005D0FD7">
          <w:rPr>
            <w:b/>
          </w:rPr>
          <w:tab/>
          <w:t>BL bcdadd</w:t>
        </w:r>
      </w:ins>
    </w:p>
    <w:p w:rsidR="00960195" w:rsidRDefault="00960195">
      <w:pPr>
        <w:spacing w:after="0" w:line="240" w:lineRule="auto"/>
        <w:rPr>
          <w:ins w:id="1980" w:author="Akeel" w:date="2011-10-09T18:06:00Z"/>
          <w:b/>
        </w:rPr>
        <w:pPrChange w:id="1981" w:author="Akeel" w:date="2011-10-09T18:06:00Z">
          <w:pPr/>
        </w:pPrChange>
      </w:pPr>
    </w:p>
    <w:p w:rsidR="00960195" w:rsidRDefault="005D0FD7">
      <w:pPr>
        <w:spacing w:after="0" w:line="240" w:lineRule="auto"/>
        <w:rPr>
          <w:ins w:id="1982" w:author="Akeel" w:date="2011-10-09T18:06:00Z"/>
          <w:b/>
        </w:rPr>
        <w:pPrChange w:id="1983" w:author="Akeel" w:date="2011-10-09T18:06:00Z">
          <w:pPr/>
        </w:pPrChange>
      </w:pPr>
      <w:ins w:id="1984" w:author="Akeel" w:date="2011-10-09T18:06:00Z">
        <w:r w:rsidRPr="005D0FD7">
          <w:rPr>
            <w:b/>
          </w:rPr>
          <w:tab/>
        </w:r>
        <w:r w:rsidRPr="005D0FD7">
          <w:rPr>
            <w:b/>
          </w:rPr>
          <w:tab/>
        </w:r>
        <w:r w:rsidRPr="005D0FD7">
          <w:rPr>
            <w:b/>
          </w:rPr>
          <w:tab/>
        </w:r>
        <w:r w:rsidRPr="005D0FD7">
          <w:rPr>
            <w:b/>
          </w:rPr>
          <w:tab/>
          <w:t>LDR r2, =0x00000000</w:t>
        </w:r>
      </w:ins>
    </w:p>
    <w:p w:rsidR="00960195" w:rsidRDefault="005D0FD7">
      <w:pPr>
        <w:spacing w:after="0" w:line="240" w:lineRule="auto"/>
        <w:rPr>
          <w:ins w:id="1985" w:author="Akeel" w:date="2011-10-09T18:06:00Z"/>
          <w:b/>
        </w:rPr>
        <w:pPrChange w:id="1986" w:author="Akeel" w:date="2011-10-09T18:06:00Z">
          <w:pPr/>
        </w:pPrChange>
      </w:pPr>
      <w:ins w:id="1987" w:author="Akeel" w:date="2011-10-09T18:06:00Z">
        <w:r w:rsidRPr="005D0FD7">
          <w:rPr>
            <w:b/>
          </w:rPr>
          <w:tab/>
        </w:r>
        <w:r w:rsidRPr="005D0FD7">
          <w:rPr>
            <w:b/>
          </w:rPr>
          <w:tab/>
        </w:r>
        <w:r w:rsidRPr="005D0FD7">
          <w:rPr>
            <w:b/>
          </w:rPr>
          <w:tab/>
        </w:r>
        <w:r w:rsidRPr="005D0FD7">
          <w:rPr>
            <w:b/>
          </w:rPr>
          <w:tab/>
          <w:t>CMP r0, r2</w:t>
        </w:r>
      </w:ins>
    </w:p>
    <w:p w:rsidR="00960195" w:rsidRDefault="005D0FD7">
      <w:pPr>
        <w:spacing w:after="0" w:line="240" w:lineRule="auto"/>
        <w:rPr>
          <w:ins w:id="1988" w:author="Akeel" w:date="2011-10-09T18:06:00Z"/>
          <w:b/>
        </w:rPr>
        <w:pPrChange w:id="1989" w:author="Akeel" w:date="2011-10-09T18:06:00Z">
          <w:pPr/>
        </w:pPrChange>
      </w:pPr>
      <w:ins w:id="1990" w:author="Akeel" w:date="2011-10-09T18:06:00Z">
        <w:r w:rsidRPr="005D0FD7">
          <w:rPr>
            <w:b/>
          </w:rPr>
          <w:tab/>
        </w:r>
        <w:r w:rsidRPr="005D0FD7">
          <w:rPr>
            <w:b/>
          </w:rPr>
          <w:tab/>
        </w:r>
        <w:r w:rsidRPr="005D0FD7">
          <w:rPr>
            <w:b/>
          </w:rPr>
          <w:tab/>
        </w:r>
        <w:r w:rsidRPr="005D0FD7">
          <w:rPr>
            <w:b/>
          </w:rPr>
          <w:tab/>
          <w:t>BNE error</w:t>
        </w:r>
      </w:ins>
    </w:p>
    <w:p w:rsidR="00960195" w:rsidRDefault="00960195">
      <w:pPr>
        <w:spacing w:after="0" w:line="240" w:lineRule="auto"/>
        <w:rPr>
          <w:ins w:id="1991" w:author="Akeel" w:date="2011-10-09T18:06:00Z"/>
          <w:b/>
        </w:rPr>
        <w:pPrChange w:id="1992" w:author="Akeel" w:date="2011-10-09T18:06:00Z">
          <w:pPr/>
        </w:pPrChange>
      </w:pPr>
    </w:p>
    <w:p w:rsidR="00960195" w:rsidRDefault="005D0FD7">
      <w:pPr>
        <w:spacing w:after="0" w:line="240" w:lineRule="auto"/>
        <w:rPr>
          <w:ins w:id="1993" w:author="Akeel" w:date="2011-10-09T18:06:00Z"/>
          <w:b/>
        </w:rPr>
        <w:pPrChange w:id="1994" w:author="Akeel" w:date="2011-10-09T18:06:00Z">
          <w:pPr/>
        </w:pPrChange>
      </w:pPr>
      <w:ins w:id="1995" w:author="Akeel" w:date="2011-10-09T18:06:00Z">
        <w:r w:rsidRPr="005D0FD7">
          <w:rPr>
            <w:b/>
          </w:rPr>
          <w:tab/>
        </w:r>
        <w:r w:rsidRPr="005D0FD7">
          <w:rPr>
            <w:b/>
          </w:rPr>
          <w:tab/>
        </w:r>
        <w:r w:rsidRPr="005D0FD7">
          <w:rPr>
            <w:b/>
          </w:rPr>
          <w:tab/>
        </w:r>
        <w:r w:rsidRPr="005D0FD7">
          <w:rPr>
            <w:b/>
          </w:rPr>
          <w:tab/>
          <w:t>;CASE 5: r0 , r1 have an overflow to start with</w:t>
        </w:r>
      </w:ins>
    </w:p>
    <w:p w:rsidR="00960195" w:rsidRDefault="005D0FD7">
      <w:pPr>
        <w:spacing w:after="0" w:line="240" w:lineRule="auto"/>
        <w:rPr>
          <w:ins w:id="1996" w:author="Akeel" w:date="2011-10-09T18:06:00Z"/>
          <w:b/>
        </w:rPr>
        <w:pPrChange w:id="1997" w:author="Akeel" w:date="2011-10-09T18:06:00Z">
          <w:pPr/>
        </w:pPrChange>
      </w:pPr>
      <w:ins w:id="1998" w:author="Akeel" w:date="2011-10-09T18:06:00Z">
        <w:r w:rsidRPr="005D0FD7">
          <w:rPr>
            <w:b/>
          </w:rPr>
          <w:tab/>
        </w:r>
        <w:r w:rsidRPr="005D0FD7">
          <w:rPr>
            <w:b/>
          </w:rPr>
          <w:tab/>
        </w:r>
        <w:r w:rsidRPr="005D0FD7">
          <w:rPr>
            <w:b/>
          </w:rPr>
          <w:tab/>
        </w:r>
        <w:r w:rsidRPr="005D0FD7">
          <w:rPr>
            <w:b/>
          </w:rPr>
          <w:tab/>
          <w:t>LDR r0, =0xF9656000</w:t>
        </w:r>
        <w:r w:rsidRPr="005D0FD7">
          <w:rPr>
            <w:b/>
          </w:rPr>
          <w:tab/>
        </w:r>
      </w:ins>
    </w:p>
    <w:p w:rsidR="00960195" w:rsidRDefault="005D0FD7">
      <w:pPr>
        <w:spacing w:after="0" w:line="240" w:lineRule="auto"/>
        <w:rPr>
          <w:ins w:id="1999" w:author="Akeel" w:date="2011-10-09T18:06:00Z"/>
          <w:b/>
        </w:rPr>
        <w:pPrChange w:id="2000" w:author="Akeel" w:date="2011-10-09T18:06:00Z">
          <w:pPr/>
        </w:pPrChange>
      </w:pPr>
      <w:ins w:id="2001" w:author="Akeel" w:date="2011-10-09T18:06:00Z">
        <w:r w:rsidRPr="005D0FD7">
          <w:rPr>
            <w:b/>
          </w:rPr>
          <w:tab/>
        </w:r>
        <w:r w:rsidRPr="005D0FD7">
          <w:rPr>
            <w:b/>
          </w:rPr>
          <w:tab/>
        </w:r>
        <w:r w:rsidRPr="005D0FD7">
          <w:rPr>
            <w:b/>
          </w:rPr>
          <w:tab/>
        </w:r>
        <w:r w:rsidRPr="005D0FD7">
          <w:rPr>
            <w:b/>
          </w:rPr>
          <w:tab/>
          <w:t>LDR r1, =0x09656000</w:t>
        </w:r>
      </w:ins>
    </w:p>
    <w:p w:rsidR="00960195" w:rsidRDefault="005D0FD7">
      <w:pPr>
        <w:spacing w:after="0" w:line="240" w:lineRule="auto"/>
        <w:rPr>
          <w:ins w:id="2002" w:author="Akeel" w:date="2011-10-09T18:06:00Z"/>
          <w:b/>
        </w:rPr>
        <w:pPrChange w:id="2003" w:author="Akeel" w:date="2011-10-09T18:06:00Z">
          <w:pPr/>
        </w:pPrChange>
      </w:pPr>
      <w:ins w:id="2004" w:author="Akeel" w:date="2011-10-09T18:06:00Z">
        <w:r w:rsidRPr="005D0FD7">
          <w:rPr>
            <w:b/>
          </w:rPr>
          <w:t xml:space="preserve">                </w:t>
        </w:r>
      </w:ins>
    </w:p>
    <w:p w:rsidR="00960195" w:rsidRDefault="005D0FD7">
      <w:pPr>
        <w:spacing w:after="0" w:line="240" w:lineRule="auto"/>
        <w:rPr>
          <w:ins w:id="2005" w:author="Akeel" w:date="2011-10-09T18:06:00Z"/>
          <w:b/>
        </w:rPr>
        <w:pPrChange w:id="2006" w:author="Akeel" w:date="2011-10-09T18:06:00Z">
          <w:pPr/>
        </w:pPrChange>
      </w:pPr>
      <w:ins w:id="2007" w:author="Akeel" w:date="2011-10-09T18:06:00Z">
        <w:r w:rsidRPr="005D0FD7">
          <w:rPr>
            <w:b/>
          </w:rPr>
          <w:lastRenderedPageBreak/>
          <w:tab/>
        </w:r>
        <w:r w:rsidRPr="005D0FD7">
          <w:rPr>
            <w:b/>
          </w:rPr>
          <w:tab/>
        </w:r>
        <w:r w:rsidRPr="005D0FD7">
          <w:rPr>
            <w:b/>
          </w:rPr>
          <w:tab/>
        </w:r>
        <w:r w:rsidRPr="005D0FD7">
          <w:rPr>
            <w:b/>
          </w:rPr>
          <w:tab/>
          <w:t>BL bcdadd</w:t>
        </w:r>
      </w:ins>
    </w:p>
    <w:p w:rsidR="00960195" w:rsidRDefault="00960195">
      <w:pPr>
        <w:spacing w:after="0" w:line="240" w:lineRule="auto"/>
        <w:rPr>
          <w:ins w:id="2008" w:author="Akeel" w:date="2011-10-09T18:06:00Z"/>
          <w:b/>
        </w:rPr>
        <w:pPrChange w:id="2009" w:author="Akeel" w:date="2011-10-09T18:06:00Z">
          <w:pPr/>
        </w:pPrChange>
      </w:pPr>
    </w:p>
    <w:p w:rsidR="00960195" w:rsidRDefault="005D0FD7">
      <w:pPr>
        <w:spacing w:after="0" w:line="240" w:lineRule="auto"/>
        <w:rPr>
          <w:ins w:id="2010" w:author="Akeel" w:date="2011-10-09T18:06:00Z"/>
          <w:b/>
        </w:rPr>
        <w:pPrChange w:id="2011" w:author="Akeel" w:date="2011-10-09T18:06:00Z">
          <w:pPr/>
        </w:pPrChange>
      </w:pPr>
      <w:ins w:id="2012" w:author="Akeel" w:date="2011-10-09T18:06:00Z">
        <w:r w:rsidRPr="005D0FD7">
          <w:rPr>
            <w:b/>
          </w:rPr>
          <w:tab/>
        </w:r>
        <w:r w:rsidRPr="005D0FD7">
          <w:rPr>
            <w:b/>
          </w:rPr>
          <w:tab/>
        </w:r>
        <w:r w:rsidRPr="005D0FD7">
          <w:rPr>
            <w:b/>
          </w:rPr>
          <w:tab/>
        </w:r>
        <w:r w:rsidRPr="005D0FD7">
          <w:rPr>
            <w:b/>
          </w:rPr>
          <w:tab/>
          <w:t>LDR r2, =0x30000000</w:t>
        </w:r>
      </w:ins>
    </w:p>
    <w:p w:rsidR="00960195" w:rsidRDefault="005D0FD7">
      <w:pPr>
        <w:spacing w:after="0" w:line="240" w:lineRule="auto"/>
        <w:rPr>
          <w:ins w:id="2013" w:author="Akeel" w:date="2011-10-09T18:06:00Z"/>
          <w:b/>
        </w:rPr>
        <w:pPrChange w:id="2014" w:author="Akeel" w:date="2011-10-09T18:06:00Z">
          <w:pPr/>
        </w:pPrChange>
      </w:pPr>
      <w:ins w:id="2015" w:author="Akeel" w:date="2011-10-09T18:06:00Z">
        <w:r w:rsidRPr="005D0FD7">
          <w:rPr>
            <w:b/>
          </w:rPr>
          <w:tab/>
        </w:r>
        <w:r w:rsidRPr="005D0FD7">
          <w:rPr>
            <w:b/>
          </w:rPr>
          <w:tab/>
        </w:r>
        <w:r w:rsidRPr="005D0FD7">
          <w:rPr>
            <w:b/>
          </w:rPr>
          <w:tab/>
        </w:r>
        <w:r w:rsidRPr="005D0FD7">
          <w:rPr>
            <w:b/>
          </w:rPr>
          <w:tab/>
          <w:t>CMP r0, r2</w:t>
        </w:r>
      </w:ins>
    </w:p>
    <w:p w:rsidR="00960195" w:rsidRDefault="005D0FD7">
      <w:pPr>
        <w:spacing w:after="0" w:line="240" w:lineRule="auto"/>
        <w:rPr>
          <w:ins w:id="2016" w:author="Akeel" w:date="2011-10-09T18:06:00Z"/>
          <w:b/>
        </w:rPr>
        <w:pPrChange w:id="2017" w:author="Akeel" w:date="2011-10-09T18:06:00Z">
          <w:pPr/>
        </w:pPrChange>
      </w:pPr>
      <w:ins w:id="2018" w:author="Akeel" w:date="2011-10-09T18:06:00Z">
        <w:r w:rsidRPr="005D0FD7">
          <w:rPr>
            <w:b/>
          </w:rPr>
          <w:tab/>
        </w:r>
        <w:r w:rsidRPr="005D0FD7">
          <w:rPr>
            <w:b/>
          </w:rPr>
          <w:tab/>
        </w:r>
        <w:r w:rsidRPr="005D0FD7">
          <w:rPr>
            <w:b/>
          </w:rPr>
          <w:tab/>
        </w:r>
        <w:r w:rsidRPr="005D0FD7">
          <w:rPr>
            <w:b/>
          </w:rPr>
          <w:tab/>
          <w:t>BNE error</w:t>
        </w:r>
      </w:ins>
    </w:p>
    <w:p w:rsidR="00960195" w:rsidRDefault="005D0FD7">
      <w:pPr>
        <w:spacing w:after="0" w:line="240" w:lineRule="auto"/>
        <w:rPr>
          <w:ins w:id="2019" w:author="Akeel" w:date="2011-10-09T18:06:00Z"/>
          <w:b/>
        </w:rPr>
        <w:pPrChange w:id="2020" w:author="Akeel" w:date="2011-10-09T18:06:00Z">
          <w:pPr/>
        </w:pPrChange>
      </w:pPr>
      <w:ins w:id="2021" w:author="Akeel" w:date="2011-10-09T18:06:00Z">
        <w:r w:rsidRPr="005D0FD7">
          <w:rPr>
            <w:b/>
          </w:rPr>
          <w:tab/>
        </w:r>
        <w:r w:rsidRPr="005D0FD7">
          <w:rPr>
            <w:b/>
          </w:rPr>
          <w:tab/>
        </w:r>
        <w:r w:rsidRPr="005D0FD7">
          <w:rPr>
            <w:b/>
          </w:rPr>
          <w:tab/>
        </w:r>
        <w:r w:rsidRPr="005D0FD7">
          <w:rPr>
            <w:b/>
          </w:rPr>
          <w:tab/>
          <w:t xml:space="preserve">   </w:t>
        </w:r>
      </w:ins>
    </w:p>
    <w:p w:rsidR="00960195" w:rsidRDefault="005D0FD7">
      <w:pPr>
        <w:spacing w:after="0" w:line="240" w:lineRule="auto"/>
        <w:rPr>
          <w:ins w:id="2022" w:author="Akeel" w:date="2011-10-09T18:06:00Z"/>
          <w:b/>
        </w:rPr>
        <w:pPrChange w:id="2023" w:author="Akeel" w:date="2011-10-09T18:06:00Z">
          <w:pPr/>
        </w:pPrChange>
      </w:pPr>
      <w:ins w:id="2024" w:author="Akeel" w:date="2011-10-09T18:06:00Z">
        <w:r w:rsidRPr="005D0FD7">
          <w:rPr>
            <w:b/>
          </w:rPr>
          <w:tab/>
        </w:r>
        <w:r w:rsidRPr="005D0FD7">
          <w:rPr>
            <w:b/>
          </w:rPr>
          <w:tab/>
        </w:r>
        <w:r w:rsidRPr="005D0FD7">
          <w:rPr>
            <w:b/>
          </w:rPr>
          <w:tab/>
        </w:r>
        <w:r w:rsidRPr="005D0FD7">
          <w:rPr>
            <w:b/>
          </w:rPr>
          <w:tab/>
          <w:t>B success</w:t>
        </w:r>
      </w:ins>
    </w:p>
    <w:p w:rsidR="00960195" w:rsidRDefault="00960195">
      <w:pPr>
        <w:spacing w:after="0" w:line="240" w:lineRule="auto"/>
        <w:rPr>
          <w:ins w:id="2025" w:author="Akeel" w:date="2011-10-09T18:06:00Z"/>
          <w:b/>
        </w:rPr>
        <w:pPrChange w:id="2026" w:author="Akeel" w:date="2011-10-09T18:06:00Z">
          <w:pPr/>
        </w:pPrChange>
      </w:pPr>
    </w:p>
    <w:p w:rsidR="00960195" w:rsidRDefault="005D0FD7">
      <w:pPr>
        <w:spacing w:after="0" w:line="240" w:lineRule="auto"/>
        <w:rPr>
          <w:ins w:id="2027" w:author="Akeel" w:date="2011-10-09T18:06:00Z"/>
          <w:b/>
        </w:rPr>
        <w:pPrChange w:id="2028" w:author="Akeel" w:date="2011-10-09T18:06:00Z">
          <w:pPr/>
        </w:pPrChange>
      </w:pPr>
      <w:ins w:id="2029" w:author="Akeel" w:date="2011-10-09T18:06:00Z">
        <w:r w:rsidRPr="005D0FD7">
          <w:rPr>
            <w:b/>
          </w:rPr>
          <w:t>error</w:t>
        </w:r>
        <w:r w:rsidRPr="005D0FD7">
          <w:rPr>
            <w:b/>
          </w:rPr>
          <w:tab/>
          <w:t>B error</w:t>
        </w:r>
      </w:ins>
    </w:p>
    <w:p w:rsidR="00960195" w:rsidRDefault="00960195">
      <w:pPr>
        <w:spacing w:after="0" w:line="240" w:lineRule="auto"/>
        <w:rPr>
          <w:ins w:id="2030" w:author="Akeel" w:date="2011-10-09T18:06:00Z"/>
          <w:b/>
        </w:rPr>
        <w:pPrChange w:id="2031" w:author="Akeel" w:date="2011-10-09T18:06:00Z">
          <w:pPr/>
        </w:pPrChange>
      </w:pPr>
    </w:p>
    <w:p w:rsidR="00960195" w:rsidRDefault="005D0FD7">
      <w:pPr>
        <w:spacing w:after="0" w:line="240" w:lineRule="auto"/>
        <w:rPr>
          <w:ins w:id="2032" w:author="Akeel" w:date="2011-10-09T18:06:00Z"/>
          <w:b/>
        </w:rPr>
        <w:pPrChange w:id="2033" w:author="Akeel" w:date="2011-10-09T18:06:00Z">
          <w:pPr/>
        </w:pPrChange>
      </w:pPr>
      <w:ins w:id="2034" w:author="Akeel" w:date="2011-10-09T18:06:00Z">
        <w:r w:rsidRPr="005D0FD7">
          <w:rPr>
            <w:b/>
          </w:rPr>
          <w:t>success</w:t>
        </w:r>
        <w:r w:rsidRPr="005D0FD7">
          <w:rPr>
            <w:b/>
          </w:rPr>
          <w:tab/>
        </w:r>
        <w:r w:rsidRPr="005D0FD7">
          <w:rPr>
            <w:b/>
          </w:rPr>
          <w:tab/>
          <w:t>B success</w:t>
        </w:r>
      </w:ins>
    </w:p>
    <w:p w:rsidR="00960195" w:rsidRDefault="00960195">
      <w:pPr>
        <w:spacing w:after="0" w:line="240" w:lineRule="auto"/>
        <w:rPr>
          <w:ins w:id="2035" w:author="Akeel" w:date="2011-10-09T18:06:00Z"/>
          <w:b/>
        </w:rPr>
        <w:pPrChange w:id="2036" w:author="Akeel" w:date="2011-10-09T18:06:00Z">
          <w:pPr/>
        </w:pPrChange>
      </w:pPr>
    </w:p>
    <w:p w:rsidR="00960195" w:rsidRDefault="00960195">
      <w:pPr>
        <w:spacing w:after="0" w:line="240" w:lineRule="auto"/>
        <w:rPr>
          <w:ins w:id="2037" w:author="Akeel" w:date="2011-10-09T18:06:00Z"/>
          <w:b/>
        </w:rPr>
        <w:pPrChange w:id="2038" w:author="Akeel" w:date="2011-10-09T18:06:00Z">
          <w:pPr/>
        </w:pPrChange>
      </w:pPr>
    </w:p>
    <w:p w:rsidR="00960195" w:rsidRDefault="00960195">
      <w:pPr>
        <w:spacing w:after="0" w:line="240" w:lineRule="auto"/>
        <w:rPr>
          <w:ins w:id="2039" w:author="Akeel" w:date="2011-10-09T18:06:00Z"/>
          <w:b/>
        </w:rPr>
        <w:pPrChange w:id="2040" w:author="Akeel" w:date="2011-10-09T18:06:00Z">
          <w:pPr/>
        </w:pPrChange>
      </w:pPr>
    </w:p>
    <w:p w:rsidR="00960195" w:rsidRDefault="005D0FD7">
      <w:pPr>
        <w:spacing w:after="0" w:line="240" w:lineRule="auto"/>
        <w:rPr>
          <w:ins w:id="2041" w:author="Akeel" w:date="2011-10-09T18:06:00Z"/>
          <w:b/>
        </w:rPr>
        <w:pPrChange w:id="2042" w:author="Akeel" w:date="2011-10-09T18:06:00Z">
          <w:pPr/>
        </w:pPrChange>
      </w:pPr>
      <w:ins w:id="2043" w:author="Akeel" w:date="2011-10-09T18:06:00Z">
        <w:r w:rsidRPr="005D0FD7">
          <w:rPr>
            <w:b/>
          </w:rPr>
          <w:t>;bcdadd routine, takes two well formatted BCDs in r0 and r1, and places their BCD sum in r0</w:t>
        </w:r>
      </w:ins>
    </w:p>
    <w:p w:rsidR="00960195" w:rsidRDefault="005D0FD7">
      <w:pPr>
        <w:spacing w:after="0" w:line="240" w:lineRule="auto"/>
        <w:rPr>
          <w:ins w:id="2044" w:author="Akeel" w:date="2011-10-09T18:06:00Z"/>
          <w:b/>
        </w:rPr>
        <w:pPrChange w:id="2045" w:author="Akeel" w:date="2011-10-09T18:06:00Z">
          <w:pPr/>
        </w:pPrChange>
      </w:pPr>
      <w:ins w:id="2046" w:author="Akeel" w:date="2011-10-09T18:06:00Z">
        <w:r w:rsidRPr="005D0FD7">
          <w:rPr>
            <w:b/>
          </w:rPr>
          <w:t>bcdadd</w:t>
        </w:r>
      </w:ins>
    </w:p>
    <w:p w:rsidR="00960195" w:rsidRDefault="005D0FD7">
      <w:pPr>
        <w:spacing w:after="0" w:line="240" w:lineRule="auto"/>
        <w:rPr>
          <w:ins w:id="2047" w:author="Akeel" w:date="2011-10-09T18:06:00Z"/>
          <w:b/>
        </w:rPr>
        <w:pPrChange w:id="2048" w:author="Akeel" w:date="2011-10-09T18:06:00Z">
          <w:pPr/>
        </w:pPrChange>
      </w:pPr>
      <w:ins w:id="2049" w:author="Akeel" w:date="2011-10-09T18:06:00Z">
        <w:r w:rsidRPr="005D0FD7">
          <w:rPr>
            <w:b/>
          </w:rPr>
          <w:tab/>
          <w:t>push {LR}</w:t>
        </w:r>
        <w:r w:rsidRPr="005D0FD7">
          <w:rPr>
            <w:b/>
          </w:rPr>
          <w:tab/>
        </w:r>
      </w:ins>
    </w:p>
    <w:p w:rsidR="00960195" w:rsidRDefault="00960195">
      <w:pPr>
        <w:spacing w:after="0" w:line="240" w:lineRule="auto"/>
        <w:rPr>
          <w:ins w:id="2050" w:author="Akeel" w:date="2011-10-09T18:06:00Z"/>
          <w:b/>
        </w:rPr>
        <w:pPrChange w:id="2051" w:author="Akeel" w:date="2011-10-09T18:06:00Z">
          <w:pPr/>
        </w:pPrChange>
      </w:pPr>
    </w:p>
    <w:p w:rsidR="00960195" w:rsidRDefault="005D0FD7">
      <w:pPr>
        <w:spacing w:after="0" w:line="240" w:lineRule="auto"/>
        <w:rPr>
          <w:ins w:id="2052" w:author="Akeel" w:date="2011-10-09T18:06:00Z"/>
          <w:b/>
        </w:rPr>
        <w:pPrChange w:id="2053" w:author="Akeel" w:date="2011-10-09T18:06:00Z">
          <w:pPr/>
        </w:pPrChange>
      </w:pPr>
      <w:ins w:id="2054" w:author="Akeel" w:date="2011-10-09T18:06:00Z">
        <w:r w:rsidRPr="005D0FD7">
          <w:rPr>
            <w:b/>
          </w:rPr>
          <w:tab/>
          <w:t>;determine if any of r0 and r1 have an overflow</w:t>
        </w:r>
      </w:ins>
    </w:p>
    <w:p w:rsidR="00960195" w:rsidRDefault="005D0FD7">
      <w:pPr>
        <w:spacing w:after="0" w:line="240" w:lineRule="auto"/>
        <w:rPr>
          <w:ins w:id="2055" w:author="Akeel" w:date="2011-10-09T18:06:00Z"/>
          <w:b/>
        </w:rPr>
        <w:pPrChange w:id="2056" w:author="Akeel" w:date="2011-10-09T18:06:00Z">
          <w:pPr/>
        </w:pPrChange>
      </w:pPr>
      <w:ins w:id="2057" w:author="Akeel" w:date="2011-10-09T18:06:00Z">
        <w:r w:rsidRPr="005D0FD7">
          <w:rPr>
            <w:b/>
          </w:rPr>
          <w:tab/>
          <w:t>TST r0, #0x40000000</w:t>
        </w:r>
      </w:ins>
    </w:p>
    <w:p w:rsidR="00960195" w:rsidRDefault="005D0FD7">
      <w:pPr>
        <w:spacing w:after="0" w:line="240" w:lineRule="auto"/>
        <w:rPr>
          <w:ins w:id="2058" w:author="Akeel" w:date="2011-10-09T18:06:00Z"/>
          <w:b/>
        </w:rPr>
        <w:pPrChange w:id="2059" w:author="Akeel" w:date="2011-10-09T18:06:00Z">
          <w:pPr/>
        </w:pPrChange>
      </w:pPr>
      <w:ins w:id="2060" w:author="Akeel" w:date="2011-10-09T18:06:00Z">
        <w:r w:rsidRPr="005D0FD7">
          <w:rPr>
            <w:b/>
          </w:rPr>
          <w:tab/>
          <w:t>BNE overflow</w:t>
        </w:r>
      </w:ins>
    </w:p>
    <w:p w:rsidR="00960195" w:rsidRDefault="005D0FD7">
      <w:pPr>
        <w:spacing w:after="0" w:line="240" w:lineRule="auto"/>
        <w:rPr>
          <w:ins w:id="2061" w:author="Akeel" w:date="2011-10-09T18:06:00Z"/>
          <w:b/>
        </w:rPr>
        <w:pPrChange w:id="2062" w:author="Akeel" w:date="2011-10-09T18:06:00Z">
          <w:pPr/>
        </w:pPrChange>
      </w:pPr>
      <w:ins w:id="2063" w:author="Akeel" w:date="2011-10-09T18:06:00Z">
        <w:r w:rsidRPr="005D0FD7">
          <w:rPr>
            <w:b/>
          </w:rPr>
          <w:tab/>
          <w:t>TST r1, #0x40000000</w:t>
        </w:r>
      </w:ins>
    </w:p>
    <w:p w:rsidR="00960195" w:rsidRDefault="005D0FD7">
      <w:pPr>
        <w:spacing w:after="0" w:line="240" w:lineRule="auto"/>
        <w:rPr>
          <w:ins w:id="2064" w:author="Akeel" w:date="2011-10-09T18:06:00Z"/>
          <w:b/>
        </w:rPr>
        <w:pPrChange w:id="2065" w:author="Akeel" w:date="2011-10-09T18:06:00Z">
          <w:pPr/>
        </w:pPrChange>
      </w:pPr>
      <w:ins w:id="2066" w:author="Akeel" w:date="2011-10-09T18:06:00Z">
        <w:r w:rsidRPr="005D0FD7">
          <w:rPr>
            <w:b/>
          </w:rPr>
          <w:tab/>
          <w:t>BNE overflow</w:t>
        </w:r>
      </w:ins>
    </w:p>
    <w:p w:rsidR="00960195" w:rsidRDefault="00960195">
      <w:pPr>
        <w:spacing w:after="0" w:line="240" w:lineRule="auto"/>
        <w:rPr>
          <w:ins w:id="2067" w:author="Akeel" w:date="2011-10-09T18:06:00Z"/>
          <w:b/>
        </w:rPr>
        <w:pPrChange w:id="2068" w:author="Akeel" w:date="2011-10-09T18:06:00Z">
          <w:pPr/>
        </w:pPrChange>
      </w:pPr>
    </w:p>
    <w:p w:rsidR="00960195" w:rsidRDefault="005D0FD7">
      <w:pPr>
        <w:spacing w:after="0" w:line="240" w:lineRule="auto"/>
        <w:rPr>
          <w:ins w:id="2069" w:author="Akeel" w:date="2011-10-09T18:06:00Z"/>
          <w:b/>
        </w:rPr>
        <w:pPrChange w:id="2070" w:author="Akeel" w:date="2011-10-09T18:06:00Z">
          <w:pPr/>
        </w:pPrChange>
      </w:pPr>
      <w:ins w:id="2071" w:author="Akeel" w:date="2011-10-09T18:06:00Z">
        <w:r w:rsidRPr="005D0FD7">
          <w:rPr>
            <w:b/>
          </w:rPr>
          <w:tab/>
          <w:t>;determine sign of r0</w:t>
        </w:r>
      </w:ins>
    </w:p>
    <w:p w:rsidR="00960195" w:rsidRDefault="005D0FD7">
      <w:pPr>
        <w:spacing w:after="0" w:line="240" w:lineRule="auto"/>
        <w:rPr>
          <w:ins w:id="2072" w:author="Akeel" w:date="2011-10-09T18:06:00Z"/>
          <w:b/>
        </w:rPr>
        <w:pPrChange w:id="2073" w:author="Akeel" w:date="2011-10-09T18:06:00Z">
          <w:pPr/>
        </w:pPrChange>
      </w:pPr>
      <w:ins w:id="2074" w:author="Akeel" w:date="2011-10-09T18:06:00Z">
        <w:r w:rsidRPr="005D0FD7">
          <w:rPr>
            <w:b/>
          </w:rPr>
          <w:tab/>
          <w:t xml:space="preserve">TST r0, #0x80000000 </w:t>
        </w:r>
      </w:ins>
    </w:p>
    <w:p w:rsidR="00960195" w:rsidRDefault="005D0FD7">
      <w:pPr>
        <w:spacing w:after="0" w:line="240" w:lineRule="auto"/>
        <w:rPr>
          <w:ins w:id="2075" w:author="Akeel" w:date="2011-10-09T18:06:00Z"/>
          <w:b/>
        </w:rPr>
        <w:pPrChange w:id="2076" w:author="Akeel" w:date="2011-10-09T18:06:00Z">
          <w:pPr/>
        </w:pPrChange>
      </w:pPr>
      <w:ins w:id="2077" w:author="Akeel" w:date="2011-10-09T18:06:00Z">
        <w:r w:rsidRPr="005D0FD7">
          <w:rPr>
            <w:b/>
          </w:rPr>
          <w:tab/>
          <w:t>BNE r0Negative</w:t>
        </w:r>
      </w:ins>
    </w:p>
    <w:p w:rsidR="00960195" w:rsidRDefault="005D0FD7">
      <w:pPr>
        <w:spacing w:after="0" w:line="240" w:lineRule="auto"/>
        <w:rPr>
          <w:ins w:id="2078" w:author="Akeel" w:date="2011-10-09T18:06:00Z"/>
          <w:b/>
        </w:rPr>
        <w:pPrChange w:id="2079" w:author="Akeel" w:date="2011-10-09T18:06:00Z">
          <w:pPr/>
        </w:pPrChange>
      </w:pPr>
      <w:ins w:id="2080" w:author="Akeel" w:date="2011-10-09T18:06:00Z">
        <w:r w:rsidRPr="005D0FD7">
          <w:rPr>
            <w:b/>
          </w:rPr>
          <w:tab/>
          <w:t>B r0Positive</w:t>
        </w:r>
      </w:ins>
    </w:p>
    <w:p w:rsidR="00960195" w:rsidRDefault="00960195">
      <w:pPr>
        <w:spacing w:after="0" w:line="240" w:lineRule="auto"/>
        <w:rPr>
          <w:ins w:id="2081" w:author="Akeel" w:date="2011-10-09T18:06:00Z"/>
          <w:b/>
        </w:rPr>
        <w:pPrChange w:id="2082" w:author="Akeel" w:date="2011-10-09T18:06:00Z">
          <w:pPr/>
        </w:pPrChange>
      </w:pPr>
    </w:p>
    <w:p w:rsidR="00960195" w:rsidRDefault="005D0FD7">
      <w:pPr>
        <w:spacing w:after="0" w:line="240" w:lineRule="auto"/>
        <w:rPr>
          <w:ins w:id="2083" w:author="Akeel" w:date="2011-10-09T18:06:00Z"/>
          <w:b/>
        </w:rPr>
        <w:pPrChange w:id="2084" w:author="Akeel" w:date="2011-10-09T18:06:00Z">
          <w:pPr/>
        </w:pPrChange>
      </w:pPr>
      <w:ins w:id="2085" w:author="Akeel" w:date="2011-10-09T18:06:00Z">
        <w:r w:rsidRPr="005D0FD7">
          <w:rPr>
            <w:b/>
          </w:rPr>
          <w:t>r0Negative</w:t>
        </w:r>
      </w:ins>
    </w:p>
    <w:p w:rsidR="00960195" w:rsidRDefault="005D0FD7">
      <w:pPr>
        <w:spacing w:after="0" w:line="240" w:lineRule="auto"/>
        <w:rPr>
          <w:ins w:id="2086" w:author="Akeel" w:date="2011-10-09T18:06:00Z"/>
          <w:b/>
        </w:rPr>
        <w:pPrChange w:id="2087" w:author="Akeel" w:date="2011-10-09T18:06:00Z">
          <w:pPr/>
        </w:pPrChange>
      </w:pPr>
      <w:ins w:id="2088" w:author="Akeel" w:date="2011-10-09T18:06:00Z">
        <w:r w:rsidRPr="005D0FD7">
          <w:rPr>
            <w:b/>
          </w:rPr>
          <w:tab/>
          <w:t>;determine sign of r1</w:t>
        </w:r>
      </w:ins>
    </w:p>
    <w:p w:rsidR="00960195" w:rsidRDefault="005D0FD7">
      <w:pPr>
        <w:spacing w:after="0" w:line="240" w:lineRule="auto"/>
        <w:rPr>
          <w:ins w:id="2089" w:author="Akeel" w:date="2011-10-09T18:06:00Z"/>
          <w:b/>
        </w:rPr>
        <w:pPrChange w:id="2090" w:author="Akeel" w:date="2011-10-09T18:06:00Z">
          <w:pPr/>
        </w:pPrChange>
      </w:pPr>
      <w:ins w:id="2091" w:author="Akeel" w:date="2011-10-09T18:06:00Z">
        <w:r w:rsidRPr="005D0FD7">
          <w:rPr>
            <w:b/>
          </w:rPr>
          <w:tab/>
          <w:t xml:space="preserve">TST r1, #0x80000000 </w:t>
        </w:r>
      </w:ins>
    </w:p>
    <w:p w:rsidR="00960195" w:rsidRDefault="005D0FD7">
      <w:pPr>
        <w:spacing w:after="0" w:line="240" w:lineRule="auto"/>
        <w:rPr>
          <w:ins w:id="2092" w:author="Akeel" w:date="2011-10-09T18:06:00Z"/>
          <w:b/>
        </w:rPr>
        <w:pPrChange w:id="2093" w:author="Akeel" w:date="2011-10-09T18:06:00Z">
          <w:pPr/>
        </w:pPrChange>
      </w:pPr>
      <w:ins w:id="2094" w:author="Akeel" w:date="2011-10-09T18:06:00Z">
        <w:r w:rsidRPr="005D0FD7">
          <w:rPr>
            <w:b/>
          </w:rPr>
          <w:tab/>
          <w:t>BNE r0N_r1N</w:t>
        </w:r>
      </w:ins>
    </w:p>
    <w:p w:rsidR="00960195" w:rsidRDefault="005D0FD7">
      <w:pPr>
        <w:spacing w:after="0" w:line="240" w:lineRule="auto"/>
        <w:rPr>
          <w:ins w:id="2095" w:author="Akeel" w:date="2011-10-09T18:06:00Z"/>
          <w:b/>
        </w:rPr>
        <w:pPrChange w:id="2096" w:author="Akeel" w:date="2011-10-09T18:06:00Z">
          <w:pPr/>
        </w:pPrChange>
      </w:pPr>
      <w:ins w:id="2097" w:author="Akeel" w:date="2011-10-09T18:06:00Z">
        <w:r w:rsidRPr="005D0FD7">
          <w:rPr>
            <w:b/>
          </w:rPr>
          <w:tab/>
          <w:t>B r0N_r1P</w:t>
        </w:r>
      </w:ins>
    </w:p>
    <w:p w:rsidR="00960195" w:rsidRDefault="00960195">
      <w:pPr>
        <w:spacing w:after="0" w:line="240" w:lineRule="auto"/>
        <w:rPr>
          <w:ins w:id="2098" w:author="Akeel" w:date="2011-10-09T18:06:00Z"/>
          <w:b/>
        </w:rPr>
        <w:pPrChange w:id="2099" w:author="Akeel" w:date="2011-10-09T18:06:00Z">
          <w:pPr/>
        </w:pPrChange>
      </w:pPr>
    </w:p>
    <w:p w:rsidR="00960195" w:rsidRDefault="005D0FD7">
      <w:pPr>
        <w:spacing w:after="0" w:line="240" w:lineRule="auto"/>
        <w:rPr>
          <w:ins w:id="2100" w:author="Akeel" w:date="2011-10-09T18:06:00Z"/>
          <w:b/>
        </w:rPr>
        <w:pPrChange w:id="2101" w:author="Akeel" w:date="2011-10-09T18:06:00Z">
          <w:pPr/>
        </w:pPrChange>
      </w:pPr>
      <w:ins w:id="2102" w:author="Akeel" w:date="2011-10-09T18:06:00Z">
        <w:r w:rsidRPr="005D0FD7">
          <w:rPr>
            <w:b/>
          </w:rPr>
          <w:t>r0Positive</w:t>
        </w:r>
      </w:ins>
    </w:p>
    <w:p w:rsidR="00960195" w:rsidRDefault="005D0FD7">
      <w:pPr>
        <w:spacing w:after="0" w:line="240" w:lineRule="auto"/>
        <w:rPr>
          <w:ins w:id="2103" w:author="Akeel" w:date="2011-10-09T18:06:00Z"/>
          <w:b/>
        </w:rPr>
        <w:pPrChange w:id="2104" w:author="Akeel" w:date="2011-10-09T18:06:00Z">
          <w:pPr/>
        </w:pPrChange>
      </w:pPr>
      <w:ins w:id="2105" w:author="Akeel" w:date="2011-10-09T18:06:00Z">
        <w:r w:rsidRPr="005D0FD7">
          <w:rPr>
            <w:b/>
          </w:rPr>
          <w:tab/>
          <w:t>;determine sign of r1</w:t>
        </w:r>
      </w:ins>
    </w:p>
    <w:p w:rsidR="00960195" w:rsidRDefault="005D0FD7">
      <w:pPr>
        <w:spacing w:after="0" w:line="240" w:lineRule="auto"/>
        <w:rPr>
          <w:ins w:id="2106" w:author="Akeel" w:date="2011-10-09T18:06:00Z"/>
          <w:b/>
        </w:rPr>
        <w:pPrChange w:id="2107" w:author="Akeel" w:date="2011-10-09T18:06:00Z">
          <w:pPr/>
        </w:pPrChange>
      </w:pPr>
      <w:ins w:id="2108" w:author="Akeel" w:date="2011-10-09T18:06:00Z">
        <w:r w:rsidRPr="005D0FD7">
          <w:rPr>
            <w:b/>
          </w:rPr>
          <w:tab/>
          <w:t xml:space="preserve">TST r1, #0x80000000 </w:t>
        </w:r>
      </w:ins>
    </w:p>
    <w:p w:rsidR="00960195" w:rsidRDefault="005D0FD7">
      <w:pPr>
        <w:spacing w:after="0" w:line="240" w:lineRule="auto"/>
        <w:rPr>
          <w:ins w:id="2109" w:author="Akeel" w:date="2011-10-09T18:06:00Z"/>
          <w:b/>
        </w:rPr>
        <w:pPrChange w:id="2110" w:author="Akeel" w:date="2011-10-09T18:06:00Z">
          <w:pPr/>
        </w:pPrChange>
      </w:pPr>
      <w:ins w:id="2111" w:author="Akeel" w:date="2011-10-09T18:06:00Z">
        <w:r w:rsidRPr="005D0FD7">
          <w:rPr>
            <w:b/>
          </w:rPr>
          <w:tab/>
          <w:t>BNE r0P_r1N</w:t>
        </w:r>
      </w:ins>
    </w:p>
    <w:p w:rsidR="00960195" w:rsidRDefault="005D0FD7">
      <w:pPr>
        <w:spacing w:after="0" w:line="240" w:lineRule="auto"/>
        <w:rPr>
          <w:ins w:id="2112" w:author="Akeel" w:date="2011-10-09T18:06:00Z"/>
          <w:b/>
        </w:rPr>
        <w:pPrChange w:id="2113" w:author="Akeel" w:date="2011-10-09T18:06:00Z">
          <w:pPr/>
        </w:pPrChange>
      </w:pPr>
      <w:ins w:id="2114" w:author="Akeel" w:date="2011-10-09T18:06:00Z">
        <w:r w:rsidRPr="005D0FD7">
          <w:rPr>
            <w:b/>
          </w:rPr>
          <w:tab/>
          <w:t>B r0P_r1P</w:t>
        </w:r>
      </w:ins>
    </w:p>
    <w:p w:rsidR="00960195" w:rsidRDefault="00960195">
      <w:pPr>
        <w:spacing w:after="0" w:line="240" w:lineRule="auto"/>
        <w:rPr>
          <w:ins w:id="2115" w:author="Akeel" w:date="2011-10-09T18:06:00Z"/>
          <w:b/>
        </w:rPr>
        <w:pPrChange w:id="2116" w:author="Akeel" w:date="2011-10-09T18:06:00Z">
          <w:pPr/>
        </w:pPrChange>
      </w:pPr>
    </w:p>
    <w:p w:rsidR="00960195" w:rsidRDefault="005D0FD7">
      <w:pPr>
        <w:spacing w:after="0" w:line="240" w:lineRule="auto"/>
        <w:rPr>
          <w:ins w:id="2117" w:author="Akeel" w:date="2011-10-09T18:06:00Z"/>
          <w:b/>
        </w:rPr>
        <w:pPrChange w:id="2118" w:author="Akeel" w:date="2011-10-09T18:06:00Z">
          <w:pPr/>
        </w:pPrChange>
      </w:pPr>
      <w:ins w:id="2119" w:author="Akeel" w:date="2011-10-09T18:06:00Z">
        <w:r w:rsidRPr="005D0FD7">
          <w:rPr>
            <w:b/>
          </w:rPr>
          <w:t>;CASE 1: r0 Positive, r1 Positive</w:t>
        </w:r>
        <w:r w:rsidRPr="005D0FD7">
          <w:rPr>
            <w:b/>
          </w:rPr>
          <w:tab/>
        </w:r>
      </w:ins>
    </w:p>
    <w:p w:rsidR="00960195" w:rsidRDefault="005D0FD7">
      <w:pPr>
        <w:spacing w:after="0" w:line="240" w:lineRule="auto"/>
        <w:rPr>
          <w:ins w:id="2120" w:author="Akeel" w:date="2011-10-09T18:06:00Z"/>
          <w:b/>
        </w:rPr>
        <w:pPrChange w:id="2121" w:author="Akeel" w:date="2011-10-09T18:06:00Z">
          <w:pPr/>
        </w:pPrChange>
      </w:pPr>
      <w:ins w:id="2122" w:author="Akeel" w:date="2011-10-09T18:06:00Z">
        <w:r w:rsidRPr="005D0FD7">
          <w:rPr>
            <w:b/>
          </w:rPr>
          <w:t>r0P_r1P</w:t>
        </w:r>
      </w:ins>
    </w:p>
    <w:p w:rsidR="00960195" w:rsidRDefault="005D0FD7">
      <w:pPr>
        <w:spacing w:after="0" w:line="240" w:lineRule="auto"/>
        <w:rPr>
          <w:ins w:id="2123" w:author="Akeel" w:date="2011-10-09T18:06:00Z"/>
          <w:b/>
        </w:rPr>
        <w:pPrChange w:id="2124" w:author="Akeel" w:date="2011-10-09T18:06:00Z">
          <w:pPr/>
        </w:pPrChange>
      </w:pPr>
      <w:ins w:id="2125" w:author="Akeel" w:date="2011-10-09T18:06:00Z">
        <w:r w:rsidRPr="005D0FD7">
          <w:rPr>
            <w:b/>
          </w:rPr>
          <w:tab/>
          <w:t>BL add</w:t>
        </w:r>
      </w:ins>
    </w:p>
    <w:p w:rsidR="00960195" w:rsidRDefault="005D0FD7">
      <w:pPr>
        <w:spacing w:after="0" w:line="240" w:lineRule="auto"/>
        <w:rPr>
          <w:ins w:id="2126" w:author="Akeel" w:date="2011-10-09T18:06:00Z"/>
          <w:b/>
        </w:rPr>
        <w:pPrChange w:id="2127" w:author="Akeel" w:date="2011-10-09T18:06:00Z">
          <w:pPr/>
        </w:pPrChange>
      </w:pPr>
      <w:ins w:id="2128" w:author="Akeel" w:date="2011-10-09T18:06:00Z">
        <w:r w:rsidRPr="005D0FD7">
          <w:rPr>
            <w:b/>
          </w:rPr>
          <w:tab/>
          <w:t>B checkOverflow ;check overflow only if r0 and r1 are both same sign</w:t>
        </w:r>
      </w:ins>
    </w:p>
    <w:p w:rsidR="00960195" w:rsidRDefault="00960195">
      <w:pPr>
        <w:spacing w:after="0" w:line="240" w:lineRule="auto"/>
        <w:rPr>
          <w:ins w:id="2129" w:author="Akeel" w:date="2011-10-09T18:06:00Z"/>
          <w:b/>
        </w:rPr>
        <w:pPrChange w:id="2130" w:author="Akeel" w:date="2011-10-09T18:06:00Z">
          <w:pPr/>
        </w:pPrChange>
      </w:pPr>
    </w:p>
    <w:p w:rsidR="00960195" w:rsidRDefault="005D0FD7">
      <w:pPr>
        <w:spacing w:after="0" w:line="240" w:lineRule="auto"/>
        <w:rPr>
          <w:ins w:id="2131" w:author="Akeel" w:date="2011-10-09T18:06:00Z"/>
          <w:b/>
        </w:rPr>
        <w:pPrChange w:id="2132" w:author="Akeel" w:date="2011-10-09T18:06:00Z">
          <w:pPr/>
        </w:pPrChange>
      </w:pPr>
      <w:ins w:id="2133" w:author="Akeel" w:date="2011-10-09T18:06:00Z">
        <w:r w:rsidRPr="005D0FD7">
          <w:rPr>
            <w:b/>
          </w:rPr>
          <w:t>;CASE 2: r0 Negative, r1 Negative</w:t>
        </w:r>
      </w:ins>
    </w:p>
    <w:p w:rsidR="00960195" w:rsidRDefault="005D0FD7">
      <w:pPr>
        <w:spacing w:after="0" w:line="240" w:lineRule="auto"/>
        <w:rPr>
          <w:ins w:id="2134" w:author="Akeel" w:date="2011-10-09T18:06:00Z"/>
          <w:b/>
        </w:rPr>
        <w:pPrChange w:id="2135" w:author="Akeel" w:date="2011-10-09T18:06:00Z">
          <w:pPr/>
        </w:pPrChange>
      </w:pPr>
      <w:ins w:id="2136" w:author="Akeel" w:date="2011-10-09T18:06:00Z">
        <w:r w:rsidRPr="005D0FD7">
          <w:rPr>
            <w:b/>
          </w:rPr>
          <w:t>r0N_r1N</w:t>
        </w:r>
      </w:ins>
    </w:p>
    <w:p w:rsidR="00960195" w:rsidRDefault="005D0FD7">
      <w:pPr>
        <w:spacing w:after="0" w:line="240" w:lineRule="auto"/>
        <w:rPr>
          <w:ins w:id="2137" w:author="Akeel" w:date="2011-10-09T18:06:00Z"/>
          <w:b/>
        </w:rPr>
        <w:pPrChange w:id="2138" w:author="Akeel" w:date="2011-10-09T18:06:00Z">
          <w:pPr/>
        </w:pPrChange>
      </w:pPr>
      <w:ins w:id="2139" w:author="Akeel" w:date="2011-10-09T18:06:00Z">
        <w:r w:rsidRPr="005D0FD7">
          <w:rPr>
            <w:b/>
          </w:rPr>
          <w:tab/>
          <w:t>BL add</w:t>
        </w:r>
      </w:ins>
    </w:p>
    <w:p w:rsidR="00960195" w:rsidRDefault="005D0FD7">
      <w:pPr>
        <w:spacing w:after="0" w:line="240" w:lineRule="auto"/>
        <w:rPr>
          <w:ins w:id="2140" w:author="Akeel" w:date="2011-10-09T18:06:00Z"/>
          <w:b/>
        </w:rPr>
        <w:pPrChange w:id="2141" w:author="Akeel" w:date="2011-10-09T18:06:00Z">
          <w:pPr/>
        </w:pPrChange>
      </w:pPr>
      <w:ins w:id="2142" w:author="Akeel" w:date="2011-10-09T18:06:00Z">
        <w:r w:rsidRPr="005D0FD7">
          <w:rPr>
            <w:b/>
          </w:rPr>
          <w:lastRenderedPageBreak/>
          <w:tab/>
          <w:t>ORR r0, #0x80000000 ;set the negative bit</w:t>
        </w:r>
      </w:ins>
    </w:p>
    <w:p w:rsidR="00960195" w:rsidRDefault="005D0FD7">
      <w:pPr>
        <w:spacing w:after="0" w:line="240" w:lineRule="auto"/>
        <w:rPr>
          <w:ins w:id="2143" w:author="Akeel" w:date="2011-10-09T18:06:00Z"/>
          <w:b/>
        </w:rPr>
        <w:pPrChange w:id="2144" w:author="Akeel" w:date="2011-10-09T18:06:00Z">
          <w:pPr/>
        </w:pPrChange>
      </w:pPr>
      <w:ins w:id="2145" w:author="Akeel" w:date="2011-10-09T18:06:00Z">
        <w:r w:rsidRPr="005D0FD7">
          <w:rPr>
            <w:b/>
          </w:rPr>
          <w:tab/>
          <w:t>B checkOverflow</w:t>
        </w:r>
        <w:r w:rsidRPr="005D0FD7">
          <w:rPr>
            <w:b/>
          </w:rPr>
          <w:tab/>
          <w:t xml:space="preserve"> ;check overflow only if r0 and r1 are both same sign</w:t>
        </w:r>
      </w:ins>
    </w:p>
    <w:p w:rsidR="00960195" w:rsidRDefault="00960195">
      <w:pPr>
        <w:spacing w:after="0" w:line="240" w:lineRule="auto"/>
        <w:rPr>
          <w:ins w:id="2146" w:author="Akeel" w:date="2011-10-09T18:06:00Z"/>
          <w:b/>
        </w:rPr>
        <w:pPrChange w:id="2147" w:author="Akeel" w:date="2011-10-09T18:06:00Z">
          <w:pPr/>
        </w:pPrChange>
      </w:pPr>
    </w:p>
    <w:p w:rsidR="00960195" w:rsidRDefault="005D0FD7">
      <w:pPr>
        <w:spacing w:after="0" w:line="240" w:lineRule="auto"/>
        <w:rPr>
          <w:ins w:id="2148" w:author="Akeel" w:date="2011-10-09T18:06:00Z"/>
          <w:b/>
        </w:rPr>
        <w:pPrChange w:id="2149" w:author="Akeel" w:date="2011-10-09T18:06:00Z">
          <w:pPr/>
        </w:pPrChange>
      </w:pPr>
      <w:ins w:id="2150" w:author="Akeel" w:date="2011-10-09T18:06:00Z">
        <w:r w:rsidRPr="005D0FD7">
          <w:rPr>
            <w:b/>
          </w:rPr>
          <w:t>;CASE 3: r0 Positive, r1 Negative</w:t>
        </w:r>
      </w:ins>
    </w:p>
    <w:p w:rsidR="00960195" w:rsidRDefault="005D0FD7">
      <w:pPr>
        <w:spacing w:after="0" w:line="240" w:lineRule="auto"/>
        <w:rPr>
          <w:ins w:id="2151" w:author="Akeel" w:date="2011-10-09T18:06:00Z"/>
          <w:b/>
        </w:rPr>
        <w:pPrChange w:id="2152" w:author="Akeel" w:date="2011-10-09T18:06:00Z">
          <w:pPr/>
        </w:pPrChange>
      </w:pPr>
      <w:ins w:id="2153" w:author="Akeel" w:date="2011-10-09T18:06:00Z">
        <w:r w:rsidRPr="005D0FD7">
          <w:rPr>
            <w:b/>
          </w:rPr>
          <w:t>r0P_r1N</w:t>
        </w:r>
      </w:ins>
    </w:p>
    <w:p w:rsidR="00960195" w:rsidRDefault="005D0FD7">
      <w:pPr>
        <w:spacing w:after="0" w:line="240" w:lineRule="auto"/>
        <w:rPr>
          <w:ins w:id="2154" w:author="Akeel" w:date="2011-10-09T18:06:00Z"/>
          <w:b/>
        </w:rPr>
        <w:pPrChange w:id="2155" w:author="Akeel" w:date="2011-10-09T18:06:00Z">
          <w:pPr/>
        </w:pPrChange>
      </w:pPr>
      <w:ins w:id="2156" w:author="Akeel" w:date="2011-10-09T18:06:00Z">
        <w:r w:rsidRPr="005D0FD7">
          <w:rPr>
            <w:b/>
          </w:rPr>
          <w:tab/>
          <w:t>;swap and move on to case 4 (no branch needed, just roll off)</w:t>
        </w:r>
      </w:ins>
    </w:p>
    <w:p w:rsidR="00960195" w:rsidRDefault="005D0FD7">
      <w:pPr>
        <w:spacing w:after="0" w:line="240" w:lineRule="auto"/>
        <w:rPr>
          <w:ins w:id="2157" w:author="Akeel" w:date="2011-10-09T18:06:00Z"/>
          <w:b/>
        </w:rPr>
        <w:pPrChange w:id="2158" w:author="Akeel" w:date="2011-10-09T18:06:00Z">
          <w:pPr/>
        </w:pPrChange>
      </w:pPr>
      <w:ins w:id="2159" w:author="Akeel" w:date="2011-10-09T18:06:00Z">
        <w:r w:rsidRPr="005D0FD7">
          <w:rPr>
            <w:b/>
          </w:rPr>
          <w:tab/>
          <w:t>MOV r2, r1</w:t>
        </w:r>
      </w:ins>
    </w:p>
    <w:p w:rsidR="00960195" w:rsidRDefault="005D0FD7">
      <w:pPr>
        <w:spacing w:after="0" w:line="240" w:lineRule="auto"/>
        <w:rPr>
          <w:ins w:id="2160" w:author="Akeel" w:date="2011-10-09T18:06:00Z"/>
          <w:b/>
        </w:rPr>
        <w:pPrChange w:id="2161" w:author="Akeel" w:date="2011-10-09T18:06:00Z">
          <w:pPr/>
        </w:pPrChange>
      </w:pPr>
      <w:ins w:id="2162" w:author="Akeel" w:date="2011-10-09T18:06:00Z">
        <w:r w:rsidRPr="005D0FD7">
          <w:rPr>
            <w:b/>
          </w:rPr>
          <w:tab/>
          <w:t>MOV r1, r0</w:t>
        </w:r>
      </w:ins>
    </w:p>
    <w:p w:rsidR="00960195" w:rsidRDefault="005D0FD7">
      <w:pPr>
        <w:spacing w:after="0" w:line="240" w:lineRule="auto"/>
        <w:rPr>
          <w:ins w:id="2163" w:author="Akeel" w:date="2011-10-09T18:06:00Z"/>
          <w:b/>
        </w:rPr>
        <w:pPrChange w:id="2164" w:author="Akeel" w:date="2011-10-09T18:06:00Z">
          <w:pPr/>
        </w:pPrChange>
      </w:pPr>
      <w:ins w:id="2165" w:author="Akeel" w:date="2011-10-09T18:06:00Z">
        <w:r w:rsidRPr="005D0FD7">
          <w:rPr>
            <w:b/>
          </w:rPr>
          <w:tab/>
          <w:t>MOV r0, r2</w:t>
        </w:r>
      </w:ins>
    </w:p>
    <w:p w:rsidR="00960195" w:rsidRDefault="00960195">
      <w:pPr>
        <w:spacing w:after="0" w:line="240" w:lineRule="auto"/>
        <w:rPr>
          <w:ins w:id="2166" w:author="Akeel" w:date="2011-10-09T18:06:00Z"/>
          <w:b/>
        </w:rPr>
        <w:pPrChange w:id="2167" w:author="Akeel" w:date="2011-10-09T18:06:00Z">
          <w:pPr/>
        </w:pPrChange>
      </w:pPr>
    </w:p>
    <w:p w:rsidR="00960195" w:rsidRDefault="005D0FD7">
      <w:pPr>
        <w:spacing w:after="0" w:line="240" w:lineRule="auto"/>
        <w:rPr>
          <w:ins w:id="2168" w:author="Akeel" w:date="2011-10-09T18:06:00Z"/>
          <w:b/>
        </w:rPr>
        <w:pPrChange w:id="2169" w:author="Akeel" w:date="2011-10-09T18:06:00Z">
          <w:pPr/>
        </w:pPrChange>
      </w:pPr>
      <w:ins w:id="2170" w:author="Akeel" w:date="2011-10-09T18:06:00Z">
        <w:r w:rsidRPr="005D0FD7">
          <w:rPr>
            <w:b/>
          </w:rPr>
          <w:t>;CASE 4a: r0 Negative, r1 Positive (r1&gt;=|r0|)</w:t>
        </w:r>
      </w:ins>
    </w:p>
    <w:p w:rsidR="00960195" w:rsidRDefault="005D0FD7">
      <w:pPr>
        <w:spacing w:after="0" w:line="240" w:lineRule="auto"/>
        <w:rPr>
          <w:ins w:id="2171" w:author="Akeel" w:date="2011-10-09T18:06:00Z"/>
          <w:b/>
        </w:rPr>
        <w:pPrChange w:id="2172" w:author="Akeel" w:date="2011-10-09T18:06:00Z">
          <w:pPr/>
        </w:pPrChange>
      </w:pPr>
      <w:ins w:id="2173" w:author="Akeel" w:date="2011-10-09T18:06:00Z">
        <w:r w:rsidRPr="005D0FD7">
          <w:rPr>
            <w:b/>
          </w:rPr>
          <w:t>r0N_r1P</w:t>
        </w:r>
      </w:ins>
    </w:p>
    <w:p w:rsidR="00960195" w:rsidRDefault="005D0FD7">
      <w:pPr>
        <w:spacing w:after="0" w:line="240" w:lineRule="auto"/>
        <w:rPr>
          <w:ins w:id="2174" w:author="Akeel" w:date="2011-10-09T18:06:00Z"/>
          <w:b/>
        </w:rPr>
        <w:pPrChange w:id="2175" w:author="Akeel" w:date="2011-10-09T18:06:00Z">
          <w:pPr/>
        </w:pPrChange>
      </w:pPr>
      <w:ins w:id="2176" w:author="Akeel" w:date="2011-10-09T18:06:00Z">
        <w:r w:rsidRPr="005D0FD7">
          <w:rPr>
            <w:b/>
          </w:rPr>
          <w:tab/>
          <w:t>AND r0, #0x0fffffff ;clear last nibble since now we've already processed overflow and sign flags</w:t>
        </w:r>
      </w:ins>
    </w:p>
    <w:p w:rsidR="00960195" w:rsidRDefault="005D0FD7">
      <w:pPr>
        <w:spacing w:after="0" w:line="240" w:lineRule="auto"/>
        <w:rPr>
          <w:ins w:id="2177" w:author="Akeel" w:date="2011-10-09T18:06:00Z"/>
          <w:b/>
        </w:rPr>
        <w:pPrChange w:id="2178" w:author="Akeel" w:date="2011-10-09T18:06:00Z">
          <w:pPr/>
        </w:pPrChange>
      </w:pPr>
      <w:ins w:id="2179" w:author="Akeel" w:date="2011-10-09T18:06:00Z">
        <w:r w:rsidRPr="005D0FD7">
          <w:rPr>
            <w:b/>
          </w:rPr>
          <w:tab/>
          <w:t>AND r1, #0x0fffffff</w:t>
        </w:r>
      </w:ins>
    </w:p>
    <w:p w:rsidR="00960195" w:rsidRDefault="00960195">
      <w:pPr>
        <w:spacing w:after="0" w:line="240" w:lineRule="auto"/>
        <w:rPr>
          <w:ins w:id="2180" w:author="Akeel" w:date="2011-10-09T18:06:00Z"/>
          <w:b/>
        </w:rPr>
        <w:pPrChange w:id="2181" w:author="Akeel" w:date="2011-10-09T18:06:00Z">
          <w:pPr/>
        </w:pPrChange>
      </w:pPr>
    </w:p>
    <w:p w:rsidR="00960195" w:rsidRDefault="005D0FD7">
      <w:pPr>
        <w:spacing w:after="0" w:line="240" w:lineRule="auto"/>
        <w:rPr>
          <w:ins w:id="2182" w:author="Akeel" w:date="2011-10-09T18:06:00Z"/>
          <w:b/>
        </w:rPr>
        <w:pPrChange w:id="2183" w:author="Akeel" w:date="2011-10-09T18:06:00Z">
          <w:pPr/>
        </w:pPrChange>
      </w:pPr>
      <w:ins w:id="2184" w:author="Akeel" w:date="2011-10-09T18:06:00Z">
        <w:r w:rsidRPr="005D0FD7">
          <w:rPr>
            <w:b/>
          </w:rPr>
          <w:tab/>
          <w:t>CMP r0, r1</w:t>
        </w:r>
        <w:r w:rsidRPr="005D0FD7">
          <w:rPr>
            <w:b/>
          </w:rPr>
          <w:tab/>
          <w:t>;moved comparison before the first tensComplement (didn't work after)</w:t>
        </w:r>
      </w:ins>
    </w:p>
    <w:p w:rsidR="00960195" w:rsidRDefault="005D0FD7">
      <w:pPr>
        <w:spacing w:after="0" w:line="240" w:lineRule="auto"/>
        <w:rPr>
          <w:ins w:id="2185" w:author="Akeel" w:date="2011-10-09T18:06:00Z"/>
          <w:b/>
        </w:rPr>
        <w:pPrChange w:id="2186" w:author="Akeel" w:date="2011-10-09T18:06:00Z">
          <w:pPr/>
        </w:pPrChange>
      </w:pPr>
      <w:ins w:id="2187" w:author="Akeel" w:date="2011-10-09T18:06:00Z">
        <w:r w:rsidRPr="005D0FD7">
          <w:rPr>
            <w:b/>
          </w:rPr>
          <w:tab/>
          <w:t>BGT r0N_r1P_GT</w:t>
        </w:r>
      </w:ins>
    </w:p>
    <w:p w:rsidR="00960195" w:rsidRDefault="00960195">
      <w:pPr>
        <w:spacing w:after="0" w:line="240" w:lineRule="auto"/>
        <w:rPr>
          <w:ins w:id="2188" w:author="Akeel" w:date="2011-10-09T18:06:00Z"/>
          <w:b/>
        </w:rPr>
        <w:pPrChange w:id="2189" w:author="Akeel" w:date="2011-10-09T18:06:00Z">
          <w:pPr/>
        </w:pPrChange>
      </w:pPr>
    </w:p>
    <w:p w:rsidR="00960195" w:rsidRDefault="005D0FD7">
      <w:pPr>
        <w:spacing w:after="0" w:line="240" w:lineRule="auto"/>
        <w:rPr>
          <w:ins w:id="2190" w:author="Akeel" w:date="2011-10-09T18:06:00Z"/>
          <w:b/>
        </w:rPr>
        <w:pPrChange w:id="2191" w:author="Akeel" w:date="2011-10-09T18:06:00Z">
          <w:pPr/>
        </w:pPrChange>
      </w:pPr>
      <w:ins w:id="2192" w:author="Akeel" w:date="2011-10-09T18:06:00Z">
        <w:r w:rsidRPr="005D0FD7">
          <w:rPr>
            <w:b/>
          </w:rPr>
          <w:tab/>
          <w:t xml:space="preserve">BL tensComplement </w:t>
        </w:r>
        <w:r w:rsidRPr="005D0FD7">
          <w:rPr>
            <w:b/>
          </w:rPr>
          <w:tab/>
        </w:r>
      </w:ins>
    </w:p>
    <w:p w:rsidR="00960195" w:rsidRDefault="005D0FD7">
      <w:pPr>
        <w:spacing w:after="0" w:line="240" w:lineRule="auto"/>
        <w:rPr>
          <w:ins w:id="2193" w:author="Akeel" w:date="2011-10-09T18:06:00Z"/>
          <w:b/>
        </w:rPr>
        <w:pPrChange w:id="2194" w:author="Akeel" w:date="2011-10-09T18:06:00Z">
          <w:pPr/>
        </w:pPrChange>
      </w:pPr>
      <w:ins w:id="2195" w:author="Akeel" w:date="2011-10-09T18:06:00Z">
        <w:r w:rsidRPr="005D0FD7">
          <w:rPr>
            <w:b/>
          </w:rPr>
          <w:tab/>
          <w:t>BL add ;r1 needs to be larger than or equal to r0 (before complement operation) for the result to be positive</w:t>
        </w:r>
      </w:ins>
    </w:p>
    <w:p w:rsidR="00960195" w:rsidRDefault="005D0FD7">
      <w:pPr>
        <w:spacing w:after="0" w:line="240" w:lineRule="auto"/>
        <w:rPr>
          <w:ins w:id="2196" w:author="Akeel" w:date="2011-10-09T18:06:00Z"/>
          <w:b/>
        </w:rPr>
        <w:pPrChange w:id="2197" w:author="Akeel" w:date="2011-10-09T18:06:00Z">
          <w:pPr/>
        </w:pPrChange>
      </w:pPr>
      <w:ins w:id="2198" w:author="Akeel" w:date="2011-10-09T18:06:00Z">
        <w:r w:rsidRPr="005D0FD7">
          <w:rPr>
            <w:b/>
          </w:rPr>
          <w:tab/>
          <w:t>B stop</w:t>
        </w:r>
        <w:r w:rsidRPr="005D0FD7">
          <w:rPr>
            <w:b/>
          </w:rPr>
          <w:tab/>
        </w:r>
      </w:ins>
    </w:p>
    <w:p w:rsidR="00960195" w:rsidRDefault="00960195">
      <w:pPr>
        <w:spacing w:after="0" w:line="240" w:lineRule="auto"/>
        <w:rPr>
          <w:ins w:id="2199" w:author="Akeel" w:date="2011-10-09T18:06:00Z"/>
          <w:b/>
        </w:rPr>
        <w:pPrChange w:id="2200" w:author="Akeel" w:date="2011-10-09T18:06:00Z">
          <w:pPr/>
        </w:pPrChange>
      </w:pPr>
    </w:p>
    <w:p w:rsidR="00960195" w:rsidRDefault="005D0FD7">
      <w:pPr>
        <w:spacing w:after="0" w:line="240" w:lineRule="auto"/>
        <w:rPr>
          <w:ins w:id="2201" w:author="Akeel" w:date="2011-10-09T18:06:00Z"/>
          <w:b/>
        </w:rPr>
        <w:pPrChange w:id="2202" w:author="Akeel" w:date="2011-10-09T18:06:00Z">
          <w:pPr/>
        </w:pPrChange>
      </w:pPr>
      <w:ins w:id="2203" w:author="Akeel" w:date="2011-10-09T18:06:00Z">
        <w:r w:rsidRPr="005D0FD7">
          <w:rPr>
            <w:b/>
          </w:rPr>
          <w:t>;CASE 4b: r0 Negative, r1 Positive (r1&lt;|r0|)</w:t>
        </w:r>
      </w:ins>
    </w:p>
    <w:p w:rsidR="00960195" w:rsidRDefault="005D0FD7">
      <w:pPr>
        <w:spacing w:after="0" w:line="240" w:lineRule="auto"/>
        <w:rPr>
          <w:ins w:id="2204" w:author="Akeel" w:date="2011-10-09T18:06:00Z"/>
          <w:b/>
        </w:rPr>
        <w:pPrChange w:id="2205" w:author="Akeel" w:date="2011-10-09T18:06:00Z">
          <w:pPr/>
        </w:pPrChange>
      </w:pPr>
      <w:ins w:id="2206" w:author="Akeel" w:date="2011-10-09T18:06:00Z">
        <w:r w:rsidRPr="005D0FD7">
          <w:rPr>
            <w:b/>
          </w:rPr>
          <w:t>r0N_r1P_GT</w:t>
        </w:r>
      </w:ins>
    </w:p>
    <w:p w:rsidR="00960195" w:rsidRDefault="005D0FD7">
      <w:pPr>
        <w:spacing w:after="0" w:line="240" w:lineRule="auto"/>
        <w:rPr>
          <w:ins w:id="2207" w:author="Akeel" w:date="2011-10-09T18:06:00Z"/>
          <w:b/>
        </w:rPr>
        <w:pPrChange w:id="2208" w:author="Akeel" w:date="2011-10-09T18:06:00Z">
          <w:pPr/>
        </w:pPrChange>
      </w:pPr>
      <w:ins w:id="2209" w:author="Akeel" w:date="2011-10-09T18:06:00Z">
        <w:r w:rsidRPr="005D0FD7">
          <w:rPr>
            <w:b/>
          </w:rPr>
          <w:tab/>
          <w:t xml:space="preserve">BL tensComplement </w:t>
        </w:r>
      </w:ins>
    </w:p>
    <w:p w:rsidR="00960195" w:rsidRDefault="005D0FD7">
      <w:pPr>
        <w:spacing w:after="0" w:line="240" w:lineRule="auto"/>
        <w:rPr>
          <w:ins w:id="2210" w:author="Akeel" w:date="2011-10-09T18:06:00Z"/>
          <w:b/>
        </w:rPr>
        <w:pPrChange w:id="2211" w:author="Akeel" w:date="2011-10-09T18:06:00Z">
          <w:pPr/>
        </w:pPrChange>
      </w:pPr>
      <w:ins w:id="2212" w:author="Akeel" w:date="2011-10-09T18:06:00Z">
        <w:r w:rsidRPr="005D0FD7">
          <w:rPr>
            <w:b/>
          </w:rPr>
          <w:tab/>
          <w:t>BL add</w:t>
        </w:r>
      </w:ins>
    </w:p>
    <w:p w:rsidR="00960195" w:rsidRDefault="005D0FD7">
      <w:pPr>
        <w:spacing w:after="0" w:line="240" w:lineRule="auto"/>
        <w:rPr>
          <w:ins w:id="2213" w:author="Akeel" w:date="2011-10-09T18:06:00Z"/>
          <w:b/>
        </w:rPr>
        <w:pPrChange w:id="2214" w:author="Akeel" w:date="2011-10-09T18:06:00Z">
          <w:pPr/>
        </w:pPrChange>
      </w:pPr>
      <w:ins w:id="2215" w:author="Akeel" w:date="2011-10-09T18:06:00Z">
        <w:r w:rsidRPr="005D0FD7">
          <w:rPr>
            <w:b/>
          </w:rPr>
          <w:tab/>
          <w:t>BL tensComplement</w:t>
        </w:r>
      </w:ins>
    </w:p>
    <w:p w:rsidR="00960195" w:rsidRDefault="005D0FD7">
      <w:pPr>
        <w:spacing w:after="0" w:line="240" w:lineRule="auto"/>
        <w:rPr>
          <w:ins w:id="2216" w:author="Akeel" w:date="2011-10-09T18:06:00Z"/>
          <w:b/>
        </w:rPr>
        <w:pPrChange w:id="2217" w:author="Akeel" w:date="2011-10-09T18:06:00Z">
          <w:pPr/>
        </w:pPrChange>
      </w:pPr>
      <w:ins w:id="2218" w:author="Akeel" w:date="2011-10-09T18:06:00Z">
        <w:r w:rsidRPr="005D0FD7">
          <w:rPr>
            <w:b/>
          </w:rPr>
          <w:tab/>
          <w:t>;add negative sign to result</w:t>
        </w:r>
      </w:ins>
    </w:p>
    <w:p w:rsidR="00960195" w:rsidRDefault="005D0FD7">
      <w:pPr>
        <w:spacing w:after="0" w:line="240" w:lineRule="auto"/>
        <w:rPr>
          <w:ins w:id="2219" w:author="Akeel" w:date="2011-10-09T18:06:00Z"/>
          <w:b/>
        </w:rPr>
        <w:pPrChange w:id="2220" w:author="Akeel" w:date="2011-10-09T18:06:00Z">
          <w:pPr/>
        </w:pPrChange>
      </w:pPr>
      <w:ins w:id="2221" w:author="Akeel" w:date="2011-10-09T18:06:00Z">
        <w:r w:rsidRPr="005D0FD7">
          <w:rPr>
            <w:b/>
          </w:rPr>
          <w:tab/>
          <w:t xml:space="preserve">ORR r0, #0x80000000 ;set the negative bit </w:t>
        </w:r>
      </w:ins>
    </w:p>
    <w:p w:rsidR="00960195" w:rsidRDefault="005D0FD7">
      <w:pPr>
        <w:spacing w:after="0" w:line="240" w:lineRule="auto"/>
        <w:rPr>
          <w:ins w:id="2222" w:author="Akeel" w:date="2011-10-09T18:06:00Z"/>
          <w:b/>
        </w:rPr>
        <w:pPrChange w:id="2223" w:author="Akeel" w:date="2011-10-09T18:06:00Z">
          <w:pPr/>
        </w:pPrChange>
      </w:pPr>
      <w:ins w:id="2224" w:author="Akeel" w:date="2011-10-09T18:06:00Z">
        <w:r w:rsidRPr="005D0FD7">
          <w:rPr>
            <w:b/>
          </w:rPr>
          <w:tab/>
          <w:t>B stop</w:t>
        </w:r>
      </w:ins>
    </w:p>
    <w:p w:rsidR="00960195" w:rsidRDefault="00960195">
      <w:pPr>
        <w:spacing w:after="0" w:line="240" w:lineRule="auto"/>
        <w:rPr>
          <w:ins w:id="2225" w:author="Akeel" w:date="2011-10-09T18:06:00Z"/>
          <w:b/>
        </w:rPr>
        <w:pPrChange w:id="2226" w:author="Akeel" w:date="2011-10-09T18:06:00Z">
          <w:pPr/>
        </w:pPrChange>
      </w:pPr>
    </w:p>
    <w:p w:rsidR="00960195" w:rsidRDefault="00960195">
      <w:pPr>
        <w:spacing w:after="0" w:line="240" w:lineRule="auto"/>
        <w:rPr>
          <w:ins w:id="2227" w:author="Akeel" w:date="2011-10-09T18:06:00Z"/>
          <w:b/>
        </w:rPr>
        <w:pPrChange w:id="2228" w:author="Akeel" w:date="2011-10-09T18:06:00Z">
          <w:pPr/>
        </w:pPrChange>
      </w:pPr>
    </w:p>
    <w:p w:rsidR="00960195" w:rsidRDefault="005D0FD7">
      <w:pPr>
        <w:spacing w:after="0" w:line="240" w:lineRule="auto"/>
        <w:rPr>
          <w:ins w:id="2229" w:author="Akeel" w:date="2011-10-09T18:06:00Z"/>
          <w:b/>
        </w:rPr>
        <w:pPrChange w:id="2230" w:author="Akeel" w:date="2011-10-09T18:06:00Z">
          <w:pPr/>
        </w:pPrChange>
      </w:pPr>
      <w:ins w:id="2231" w:author="Akeel" w:date="2011-10-09T18:06:00Z">
        <w:r w:rsidRPr="005D0FD7">
          <w:rPr>
            <w:b/>
          </w:rPr>
          <w:t>;normal exits</w:t>
        </w:r>
      </w:ins>
    </w:p>
    <w:p w:rsidR="00960195" w:rsidRDefault="005D0FD7">
      <w:pPr>
        <w:spacing w:after="0" w:line="240" w:lineRule="auto"/>
        <w:rPr>
          <w:ins w:id="2232" w:author="Akeel" w:date="2011-10-09T18:06:00Z"/>
          <w:b/>
        </w:rPr>
        <w:pPrChange w:id="2233" w:author="Akeel" w:date="2011-10-09T18:06:00Z">
          <w:pPr/>
        </w:pPrChange>
      </w:pPr>
      <w:ins w:id="2234" w:author="Akeel" w:date="2011-10-09T18:06:00Z">
        <w:r w:rsidRPr="005D0FD7">
          <w:rPr>
            <w:b/>
          </w:rPr>
          <w:t>checkOverflow</w:t>
        </w:r>
      </w:ins>
    </w:p>
    <w:p w:rsidR="00960195" w:rsidRDefault="005D0FD7">
      <w:pPr>
        <w:spacing w:after="0" w:line="240" w:lineRule="auto"/>
        <w:rPr>
          <w:ins w:id="2235" w:author="Akeel" w:date="2011-10-09T18:06:00Z"/>
          <w:b/>
        </w:rPr>
        <w:pPrChange w:id="2236" w:author="Akeel" w:date="2011-10-09T18:06:00Z">
          <w:pPr/>
        </w:pPrChange>
      </w:pPr>
      <w:ins w:id="2237" w:author="Akeel" w:date="2011-10-09T18:06:00Z">
        <w:r w:rsidRPr="005D0FD7">
          <w:rPr>
            <w:b/>
          </w:rPr>
          <w:tab/>
          <w:t>;determine if overflow, and set overflow bit if the case</w:t>
        </w:r>
      </w:ins>
    </w:p>
    <w:p w:rsidR="00960195" w:rsidRDefault="005D0FD7">
      <w:pPr>
        <w:spacing w:after="0" w:line="240" w:lineRule="auto"/>
        <w:rPr>
          <w:ins w:id="2238" w:author="Akeel" w:date="2011-10-09T18:06:00Z"/>
          <w:b/>
        </w:rPr>
        <w:pPrChange w:id="2239" w:author="Akeel" w:date="2011-10-09T18:06:00Z">
          <w:pPr/>
        </w:pPrChange>
      </w:pPr>
      <w:ins w:id="2240" w:author="Akeel" w:date="2011-10-09T18:06:00Z">
        <w:r w:rsidRPr="005D0FD7">
          <w:rPr>
            <w:b/>
          </w:rPr>
          <w:tab/>
          <w:t>TST r0,#0x10000000</w:t>
        </w:r>
      </w:ins>
    </w:p>
    <w:p w:rsidR="00960195" w:rsidRDefault="005D0FD7">
      <w:pPr>
        <w:spacing w:after="0" w:line="240" w:lineRule="auto"/>
        <w:rPr>
          <w:ins w:id="2241" w:author="Akeel" w:date="2011-10-09T18:06:00Z"/>
          <w:b/>
        </w:rPr>
        <w:pPrChange w:id="2242" w:author="Akeel" w:date="2011-10-09T18:06:00Z">
          <w:pPr/>
        </w:pPrChange>
      </w:pPr>
      <w:ins w:id="2243" w:author="Akeel" w:date="2011-10-09T18:06:00Z">
        <w:r w:rsidRPr="005D0FD7">
          <w:rPr>
            <w:b/>
          </w:rPr>
          <w:tab/>
          <w:t>MOVNE r0,#0x40000000 ;set the overflow bit if there was an overflow</w:t>
        </w:r>
      </w:ins>
    </w:p>
    <w:p w:rsidR="00960195" w:rsidRDefault="00960195">
      <w:pPr>
        <w:spacing w:after="0" w:line="240" w:lineRule="auto"/>
        <w:rPr>
          <w:ins w:id="2244" w:author="Akeel" w:date="2011-10-09T18:06:00Z"/>
          <w:b/>
        </w:rPr>
        <w:pPrChange w:id="2245" w:author="Akeel" w:date="2011-10-09T18:06:00Z">
          <w:pPr/>
        </w:pPrChange>
      </w:pPr>
    </w:p>
    <w:p w:rsidR="00960195" w:rsidRDefault="005D0FD7">
      <w:pPr>
        <w:spacing w:after="0" w:line="240" w:lineRule="auto"/>
        <w:rPr>
          <w:ins w:id="2246" w:author="Akeel" w:date="2011-10-09T18:06:00Z"/>
          <w:b/>
        </w:rPr>
        <w:pPrChange w:id="2247" w:author="Akeel" w:date="2011-10-09T18:06:00Z">
          <w:pPr/>
        </w:pPrChange>
      </w:pPr>
      <w:ins w:id="2248" w:author="Akeel" w:date="2011-10-09T18:06:00Z">
        <w:r w:rsidRPr="005D0FD7">
          <w:rPr>
            <w:b/>
          </w:rPr>
          <w:t>stop</w:t>
        </w:r>
      </w:ins>
    </w:p>
    <w:p w:rsidR="00960195" w:rsidRDefault="005D0FD7">
      <w:pPr>
        <w:spacing w:after="0" w:line="240" w:lineRule="auto"/>
        <w:rPr>
          <w:ins w:id="2249" w:author="Akeel" w:date="2011-10-09T18:06:00Z"/>
          <w:b/>
        </w:rPr>
        <w:pPrChange w:id="2250" w:author="Akeel" w:date="2011-10-09T18:06:00Z">
          <w:pPr/>
        </w:pPrChange>
      </w:pPr>
      <w:ins w:id="2251" w:author="Akeel" w:date="2011-10-09T18:06:00Z">
        <w:r w:rsidRPr="005D0FD7">
          <w:rPr>
            <w:b/>
          </w:rPr>
          <w:tab/>
          <w:t>;clear don't care bits for uniformity</w:t>
        </w:r>
      </w:ins>
    </w:p>
    <w:p w:rsidR="00960195" w:rsidRDefault="005D0FD7">
      <w:pPr>
        <w:spacing w:after="0" w:line="240" w:lineRule="auto"/>
        <w:rPr>
          <w:ins w:id="2252" w:author="Akeel" w:date="2011-10-09T18:06:00Z"/>
          <w:b/>
        </w:rPr>
        <w:pPrChange w:id="2253" w:author="Akeel" w:date="2011-10-09T18:06:00Z">
          <w:pPr/>
        </w:pPrChange>
      </w:pPr>
      <w:ins w:id="2254" w:author="Akeel" w:date="2011-10-09T18:06:00Z">
        <w:r w:rsidRPr="005D0FD7">
          <w:rPr>
            <w:b/>
          </w:rPr>
          <w:tab/>
          <w:t>AND r0, #0xCFFFFFFF</w:t>
        </w:r>
      </w:ins>
    </w:p>
    <w:p w:rsidR="00960195" w:rsidRDefault="00960195">
      <w:pPr>
        <w:spacing w:after="0" w:line="240" w:lineRule="auto"/>
        <w:rPr>
          <w:ins w:id="2255" w:author="Akeel" w:date="2011-10-09T18:06:00Z"/>
          <w:b/>
        </w:rPr>
        <w:pPrChange w:id="2256" w:author="Akeel" w:date="2011-10-09T18:06:00Z">
          <w:pPr/>
        </w:pPrChange>
      </w:pPr>
    </w:p>
    <w:p w:rsidR="00960195" w:rsidRDefault="005D0FD7">
      <w:pPr>
        <w:spacing w:after="0" w:line="240" w:lineRule="auto"/>
        <w:rPr>
          <w:ins w:id="2257" w:author="Akeel" w:date="2011-10-09T18:06:00Z"/>
          <w:b/>
        </w:rPr>
        <w:pPrChange w:id="2258" w:author="Akeel" w:date="2011-10-09T18:06:00Z">
          <w:pPr/>
        </w:pPrChange>
      </w:pPr>
      <w:ins w:id="2259" w:author="Akeel" w:date="2011-10-09T18:06:00Z">
        <w:r w:rsidRPr="005D0FD7">
          <w:rPr>
            <w:b/>
          </w:rPr>
          <w:tab/>
          <w:t>pop {LR}</w:t>
        </w:r>
      </w:ins>
    </w:p>
    <w:p w:rsidR="00960195" w:rsidRDefault="005D0FD7">
      <w:pPr>
        <w:spacing w:after="0" w:line="240" w:lineRule="auto"/>
        <w:rPr>
          <w:ins w:id="2260" w:author="Akeel" w:date="2011-10-09T18:06:00Z"/>
          <w:b/>
        </w:rPr>
        <w:pPrChange w:id="2261" w:author="Akeel" w:date="2011-10-09T18:06:00Z">
          <w:pPr/>
        </w:pPrChange>
      </w:pPr>
      <w:ins w:id="2262" w:author="Akeel" w:date="2011-10-09T18:06:00Z">
        <w:r w:rsidRPr="005D0FD7">
          <w:rPr>
            <w:b/>
          </w:rPr>
          <w:tab/>
          <w:t>BX LR</w:t>
        </w:r>
      </w:ins>
    </w:p>
    <w:p w:rsidR="00960195" w:rsidRDefault="00960195">
      <w:pPr>
        <w:spacing w:after="0" w:line="240" w:lineRule="auto"/>
        <w:rPr>
          <w:ins w:id="2263" w:author="Akeel" w:date="2011-10-09T18:06:00Z"/>
          <w:b/>
        </w:rPr>
        <w:pPrChange w:id="2264" w:author="Akeel" w:date="2011-10-09T18:06:00Z">
          <w:pPr/>
        </w:pPrChange>
      </w:pPr>
    </w:p>
    <w:p w:rsidR="00960195" w:rsidRDefault="005D0FD7">
      <w:pPr>
        <w:spacing w:after="0" w:line="240" w:lineRule="auto"/>
        <w:rPr>
          <w:ins w:id="2265" w:author="Akeel" w:date="2011-10-09T18:06:00Z"/>
          <w:b/>
        </w:rPr>
        <w:pPrChange w:id="2266" w:author="Akeel" w:date="2011-10-09T18:06:00Z">
          <w:pPr/>
        </w:pPrChange>
      </w:pPr>
      <w:ins w:id="2267" w:author="Akeel" w:date="2011-10-09T18:06:00Z">
        <w:r w:rsidRPr="005D0FD7">
          <w:rPr>
            <w:b/>
          </w:rPr>
          <w:t>;abnormal exits</w:t>
        </w:r>
      </w:ins>
    </w:p>
    <w:p w:rsidR="00960195" w:rsidRDefault="005D0FD7">
      <w:pPr>
        <w:spacing w:after="0" w:line="240" w:lineRule="auto"/>
        <w:rPr>
          <w:ins w:id="2268" w:author="Akeel" w:date="2011-10-09T18:06:00Z"/>
          <w:b/>
        </w:rPr>
        <w:pPrChange w:id="2269" w:author="Akeel" w:date="2011-10-09T18:06:00Z">
          <w:pPr/>
        </w:pPrChange>
      </w:pPr>
      <w:ins w:id="2270" w:author="Akeel" w:date="2011-10-09T18:06:00Z">
        <w:r w:rsidRPr="005D0FD7">
          <w:rPr>
            <w:b/>
          </w:rPr>
          <w:t>overflow</w:t>
        </w:r>
      </w:ins>
    </w:p>
    <w:p w:rsidR="00960195" w:rsidRDefault="005D0FD7">
      <w:pPr>
        <w:spacing w:after="0" w:line="240" w:lineRule="auto"/>
        <w:rPr>
          <w:ins w:id="2271" w:author="Akeel" w:date="2011-10-09T18:06:00Z"/>
          <w:b/>
        </w:rPr>
        <w:pPrChange w:id="2272" w:author="Akeel" w:date="2011-10-09T18:06:00Z">
          <w:pPr/>
        </w:pPrChange>
      </w:pPr>
      <w:ins w:id="2273" w:author="Akeel" w:date="2011-10-09T18:06:00Z">
        <w:r w:rsidRPr="005D0FD7">
          <w:rPr>
            <w:b/>
          </w:rPr>
          <w:lastRenderedPageBreak/>
          <w:tab/>
          <w:t>LDR r0, =0x30000000 ;return special value if passed values have overflow to begin with</w:t>
        </w:r>
      </w:ins>
    </w:p>
    <w:p w:rsidR="00960195" w:rsidRDefault="005D0FD7">
      <w:pPr>
        <w:spacing w:after="0" w:line="240" w:lineRule="auto"/>
        <w:rPr>
          <w:ins w:id="2274" w:author="Akeel" w:date="2011-10-09T18:06:00Z"/>
          <w:b/>
        </w:rPr>
        <w:pPrChange w:id="2275" w:author="Akeel" w:date="2011-10-09T18:06:00Z">
          <w:pPr/>
        </w:pPrChange>
      </w:pPr>
      <w:ins w:id="2276" w:author="Akeel" w:date="2011-10-09T18:06:00Z">
        <w:r w:rsidRPr="005D0FD7">
          <w:rPr>
            <w:b/>
          </w:rPr>
          <w:tab/>
        </w:r>
      </w:ins>
    </w:p>
    <w:p w:rsidR="00960195" w:rsidRDefault="005D0FD7">
      <w:pPr>
        <w:spacing w:after="0" w:line="240" w:lineRule="auto"/>
        <w:rPr>
          <w:ins w:id="2277" w:author="Akeel" w:date="2011-10-09T18:06:00Z"/>
          <w:b/>
        </w:rPr>
        <w:pPrChange w:id="2278" w:author="Akeel" w:date="2011-10-09T18:06:00Z">
          <w:pPr/>
        </w:pPrChange>
      </w:pPr>
      <w:ins w:id="2279" w:author="Akeel" w:date="2011-10-09T18:06:00Z">
        <w:r w:rsidRPr="005D0FD7">
          <w:rPr>
            <w:b/>
          </w:rPr>
          <w:tab/>
          <w:t>pop {LR}</w:t>
        </w:r>
      </w:ins>
    </w:p>
    <w:p w:rsidR="00960195" w:rsidRDefault="005D0FD7">
      <w:pPr>
        <w:spacing w:after="0" w:line="240" w:lineRule="auto"/>
        <w:rPr>
          <w:ins w:id="2280" w:author="Akeel" w:date="2011-10-09T18:06:00Z"/>
          <w:b/>
        </w:rPr>
        <w:pPrChange w:id="2281" w:author="Akeel" w:date="2011-10-09T18:06:00Z">
          <w:pPr/>
        </w:pPrChange>
      </w:pPr>
      <w:ins w:id="2282" w:author="Akeel" w:date="2011-10-09T18:06:00Z">
        <w:r w:rsidRPr="005D0FD7">
          <w:rPr>
            <w:b/>
          </w:rPr>
          <w:tab/>
          <w:t>BX LR</w:t>
        </w:r>
      </w:ins>
    </w:p>
    <w:p w:rsidR="00960195" w:rsidRDefault="005D0FD7">
      <w:pPr>
        <w:spacing w:after="0" w:line="240" w:lineRule="auto"/>
        <w:rPr>
          <w:ins w:id="2283" w:author="Akeel" w:date="2011-10-09T18:06:00Z"/>
          <w:b/>
        </w:rPr>
        <w:pPrChange w:id="2284" w:author="Akeel" w:date="2011-10-09T18:06:00Z">
          <w:pPr/>
        </w:pPrChange>
      </w:pPr>
      <w:ins w:id="2285" w:author="Akeel" w:date="2011-10-09T18:06:00Z">
        <w:r w:rsidRPr="005D0FD7">
          <w:rPr>
            <w:b/>
          </w:rPr>
          <w:t xml:space="preserve">     </w:t>
        </w:r>
      </w:ins>
    </w:p>
    <w:p w:rsidR="00960195" w:rsidRDefault="005D0FD7">
      <w:pPr>
        <w:spacing w:after="0" w:line="240" w:lineRule="auto"/>
        <w:rPr>
          <w:ins w:id="2286" w:author="Akeel" w:date="2011-10-09T18:07:00Z"/>
          <w:b/>
        </w:rPr>
        <w:pPrChange w:id="2287" w:author="Akeel" w:date="2011-10-09T18:06:00Z">
          <w:pPr/>
        </w:pPrChange>
      </w:pPr>
      <w:ins w:id="2288" w:author="Akeel" w:date="2011-10-09T18:06:00Z">
        <w:r>
          <w:rPr>
            <w:b/>
          </w:rPr>
          <w:t xml:space="preserve"> </w:t>
        </w:r>
        <w:r w:rsidRPr="005D0FD7">
          <w:rPr>
            <w:b/>
          </w:rPr>
          <w:t>;computes tensComplement of r0 and stores it in r0</w:t>
        </w:r>
      </w:ins>
    </w:p>
    <w:p w:rsidR="00960195" w:rsidRDefault="005D0FD7">
      <w:pPr>
        <w:spacing w:after="0" w:line="240" w:lineRule="auto"/>
        <w:rPr>
          <w:ins w:id="2289" w:author="Akeel" w:date="2011-10-09T18:06:00Z"/>
          <w:b/>
        </w:rPr>
        <w:pPrChange w:id="2290" w:author="Akeel" w:date="2011-10-09T18:06:00Z">
          <w:pPr/>
        </w:pPrChange>
      </w:pPr>
      <w:ins w:id="2291" w:author="Akeel" w:date="2011-10-09T18:06:00Z">
        <w:r w:rsidRPr="005D0FD7">
          <w:rPr>
            <w:b/>
          </w:rPr>
          <w:t xml:space="preserve"> ;assumes properly formatted BCD in r0</w:t>
        </w:r>
      </w:ins>
    </w:p>
    <w:p w:rsidR="00960195" w:rsidRDefault="005D0FD7">
      <w:pPr>
        <w:spacing w:after="0" w:line="240" w:lineRule="auto"/>
        <w:rPr>
          <w:ins w:id="2292" w:author="Akeel" w:date="2011-10-09T18:06:00Z"/>
          <w:b/>
        </w:rPr>
        <w:pPrChange w:id="2293" w:author="Akeel" w:date="2011-10-09T18:06:00Z">
          <w:pPr/>
        </w:pPrChange>
      </w:pPr>
      <w:ins w:id="2294" w:author="Akeel" w:date="2011-10-09T18:06:00Z">
        <w:r w:rsidRPr="005D0FD7">
          <w:rPr>
            <w:b/>
          </w:rPr>
          <w:t>tensComplement</w:t>
        </w:r>
      </w:ins>
    </w:p>
    <w:p w:rsidR="00960195" w:rsidRDefault="005D0FD7">
      <w:pPr>
        <w:spacing w:after="0" w:line="240" w:lineRule="auto"/>
        <w:rPr>
          <w:ins w:id="2295" w:author="Akeel" w:date="2011-10-09T18:06:00Z"/>
          <w:b/>
        </w:rPr>
        <w:pPrChange w:id="2296" w:author="Akeel" w:date="2011-10-09T18:06:00Z">
          <w:pPr/>
        </w:pPrChange>
      </w:pPr>
      <w:ins w:id="2297" w:author="Akeel" w:date="2011-10-09T18:06:00Z">
        <w:r w:rsidRPr="005D0FD7">
          <w:rPr>
            <w:b/>
          </w:rPr>
          <w:tab/>
          <w:t>push {r1,LR}</w:t>
        </w:r>
      </w:ins>
    </w:p>
    <w:p w:rsidR="00960195" w:rsidRDefault="005D0FD7">
      <w:pPr>
        <w:spacing w:after="0" w:line="240" w:lineRule="auto"/>
        <w:rPr>
          <w:ins w:id="2298" w:author="Akeel" w:date="2011-10-09T18:06:00Z"/>
          <w:b/>
        </w:rPr>
        <w:pPrChange w:id="2299" w:author="Akeel" w:date="2011-10-09T18:06:00Z">
          <w:pPr/>
        </w:pPrChange>
      </w:pPr>
      <w:ins w:id="2300" w:author="Akeel" w:date="2011-10-09T18:06:00Z">
        <w:r w:rsidRPr="005D0FD7">
          <w:rPr>
            <w:b/>
          </w:rPr>
          <w:tab/>
        </w:r>
      </w:ins>
    </w:p>
    <w:p w:rsidR="00960195" w:rsidRDefault="005D0FD7">
      <w:pPr>
        <w:spacing w:after="0" w:line="240" w:lineRule="auto"/>
        <w:rPr>
          <w:ins w:id="2301" w:author="Akeel" w:date="2011-10-09T18:06:00Z"/>
          <w:b/>
        </w:rPr>
        <w:pPrChange w:id="2302" w:author="Akeel" w:date="2011-10-09T18:06:00Z">
          <w:pPr/>
        </w:pPrChange>
      </w:pPr>
      <w:ins w:id="2303" w:author="Akeel" w:date="2011-10-09T18:06:00Z">
        <w:r w:rsidRPr="005D0FD7">
          <w:rPr>
            <w:b/>
          </w:rPr>
          <w:tab/>
          <w:t>;constructing the number #0x09999999</w:t>
        </w:r>
      </w:ins>
    </w:p>
    <w:p w:rsidR="00960195" w:rsidRDefault="005D0FD7">
      <w:pPr>
        <w:spacing w:after="0" w:line="240" w:lineRule="auto"/>
        <w:rPr>
          <w:ins w:id="2304" w:author="Akeel" w:date="2011-10-09T18:06:00Z"/>
          <w:b/>
        </w:rPr>
        <w:pPrChange w:id="2305" w:author="Akeel" w:date="2011-10-09T18:06:00Z">
          <w:pPr/>
        </w:pPrChange>
      </w:pPr>
      <w:ins w:id="2306" w:author="Akeel" w:date="2011-10-09T18:06:00Z">
        <w:r w:rsidRPr="005D0FD7">
          <w:rPr>
            <w:b/>
          </w:rPr>
          <w:tab/>
          <w:t>LDR r2, =0x09999999</w:t>
        </w:r>
      </w:ins>
    </w:p>
    <w:p w:rsidR="00960195" w:rsidRDefault="00960195">
      <w:pPr>
        <w:spacing w:after="0" w:line="240" w:lineRule="auto"/>
        <w:rPr>
          <w:ins w:id="2307" w:author="Akeel" w:date="2011-10-09T18:06:00Z"/>
          <w:b/>
        </w:rPr>
        <w:pPrChange w:id="2308" w:author="Akeel" w:date="2011-10-09T18:06:00Z">
          <w:pPr/>
        </w:pPrChange>
      </w:pPr>
    </w:p>
    <w:p w:rsidR="00960195" w:rsidRDefault="005D0FD7">
      <w:pPr>
        <w:spacing w:after="0" w:line="240" w:lineRule="auto"/>
        <w:rPr>
          <w:ins w:id="2309" w:author="Akeel" w:date="2011-10-09T18:06:00Z"/>
          <w:b/>
        </w:rPr>
        <w:pPrChange w:id="2310" w:author="Akeel" w:date="2011-10-09T18:06:00Z">
          <w:pPr/>
        </w:pPrChange>
      </w:pPr>
      <w:ins w:id="2311" w:author="Akeel" w:date="2011-10-09T18:06:00Z">
        <w:r w:rsidRPr="005D0FD7">
          <w:rPr>
            <w:b/>
          </w:rPr>
          <w:tab/>
          <w:t>;9's complement</w:t>
        </w:r>
      </w:ins>
    </w:p>
    <w:p w:rsidR="00960195" w:rsidRDefault="005D0FD7">
      <w:pPr>
        <w:spacing w:after="0" w:line="240" w:lineRule="auto"/>
        <w:rPr>
          <w:ins w:id="2312" w:author="Akeel" w:date="2011-10-09T18:06:00Z"/>
          <w:b/>
        </w:rPr>
        <w:pPrChange w:id="2313" w:author="Akeel" w:date="2011-10-09T18:06:00Z">
          <w:pPr/>
        </w:pPrChange>
      </w:pPr>
      <w:ins w:id="2314" w:author="Akeel" w:date="2011-10-09T18:06:00Z">
        <w:r w:rsidRPr="005D0FD7">
          <w:rPr>
            <w:b/>
          </w:rPr>
          <w:tab/>
          <w:t>RSB r0, r0, r2</w:t>
        </w:r>
      </w:ins>
    </w:p>
    <w:p w:rsidR="00960195" w:rsidRDefault="005D0FD7">
      <w:pPr>
        <w:spacing w:after="0" w:line="240" w:lineRule="auto"/>
        <w:rPr>
          <w:ins w:id="2315" w:author="Akeel" w:date="2011-10-09T18:06:00Z"/>
          <w:b/>
        </w:rPr>
        <w:pPrChange w:id="2316" w:author="Akeel" w:date="2011-10-09T18:06:00Z">
          <w:pPr/>
        </w:pPrChange>
      </w:pPr>
      <w:ins w:id="2317" w:author="Akeel" w:date="2011-10-09T18:06:00Z">
        <w:r w:rsidRPr="005D0FD7">
          <w:rPr>
            <w:b/>
          </w:rPr>
          <w:tab/>
        </w:r>
      </w:ins>
    </w:p>
    <w:p w:rsidR="00960195" w:rsidRDefault="005D0FD7">
      <w:pPr>
        <w:spacing w:after="0" w:line="240" w:lineRule="auto"/>
        <w:rPr>
          <w:ins w:id="2318" w:author="Akeel" w:date="2011-10-09T18:06:00Z"/>
          <w:b/>
        </w:rPr>
        <w:pPrChange w:id="2319" w:author="Akeel" w:date="2011-10-09T18:06:00Z">
          <w:pPr/>
        </w:pPrChange>
      </w:pPr>
      <w:ins w:id="2320" w:author="Akeel" w:date="2011-10-09T18:06:00Z">
        <w:r w:rsidRPr="005D0FD7">
          <w:rPr>
            <w:b/>
          </w:rPr>
          <w:tab/>
          <w:t>;add one using our adder routine</w:t>
        </w:r>
      </w:ins>
    </w:p>
    <w:p w:rsidR="00960195" w:rsidRDefault="005D0FD7">
      <w:pPr>
        <w:spacing w:after="0" w:line="240" w:lineRule="auto"/>
        <w:rPr>
          <w:ins w:id="2321" w:author="Akeel" w:date="2011-10-09T18:06:00Z"/>
          <w:b/>
        </w:rPr>
        <w:pPrChange w:id="2322" w:author="Akeel" w:date="2011-10-09T18:06:00Z">
          <w:pPr/>
        </w:pPrChange>
      </w:pPr>
      <w:ins w:id="2323" w:author="Akeel" w:date="2011-10-09T18:06:00Z">
        <w:r w:rsidRPr="005D0FD7">
          <w:rPr>
            <w:b/>
          </w:rPr>
          <w:tab/>
          <w:t>MOV r1, #1</w:t>
        </w:r>
      </w:ins>
    </w:p>
    <w:p w:rsidR="00960195" w:rsidRDefault="005D0FD7">
      <w:pPr>
        <w:spacing w:after="0" w:line="240" w:lineRule="auto"/>
        <w:rPr>
          <w:ins w:id="2324" w:author="Akeel" w:date="2011-10-09T18:06:00Z"/>
          <w:b/>
        </w:rPr>
        <w:pPrChange w:id="2325" w:author="Akeel" w:date="2011-10-09T18:06:00Z">
          <w:pPr/>
        </w:pPrChange>
      </w:pPr>
      <w:ins w:id="2326" w:author="Akeel" w:date="2011-10-09T18:06:00Z">
        <w:r w:rsidRPr="005D0FD7">
          <w:rPr>
            <w:b/>
          </w:rPr>
          <w:tab/>
          <w:t>BL add</w:t>
        </w:r>
      </w:ins>
    </w:p>
    <w:p w:rsidR="00960195" w:rsidRDefault="00960195">
      <w:pPr>
        <w:spacing w:after="0" w:line="240" w:lineRule="auto"/>
        <w:rPr>
          <w:ins w:id="2327" w:author="Akeel" w:date="2011-10-09T18:06:00Z"/>
          <w:b/>
        </w:rPr>
        <w:pPrChange w:id="2328" w:author="Akeel" w:date="2011-10-09T18:06:00Z">
          <w:pPr/>
        </w:pPrChange>
      </w:pPr>
    </w:p>
    <w:p w:rsidR="00960195" w:rsidRDefault="005D0FD7">
      <w:pPr>
        <w:spacing w:after="0" w:line="240" w:lineRule="auto"/>
        <w:rPr>
          <w:ins w:id="2329" w:author="Akeel" w:date="2011-10-09T18:06:00Z"/>
          <w:b/>
        </w:rPr>
        <w:pPrChange w:id="2330" w:author="Akeel" w:date="2011-10-09T18:06:00Z">
          <w:pPr/>
        </w:pPrChange>
      </w:pPr>
      <w:ins w:id="2331" w:author="Akeel" w:date="2011-10-09T18:06:00Z">
        <w:r w:rsidRPr="005D0FD7">
          <w:rPr>
            <w:b/>
          </w:rPr>
          <w:tab/>
          <w:t>pop {r1,LR}</w:t>
        </w:r>
      </w:ins>
    </w:p>
    <w:p w:rsidR="00960195" w:rsidRDefault="005D0FD7">
      <w:pPr>
        <w:spacing w:after="0" w:line="240" w:lineRule="auto"/>
        <w:rPr>
          <w:ins w:id="2332" w:author="Akeel" w:date="2011-10-09T18:06:00Z"/>
          <w:b/>
        </w:rPr>
        <w:pPrChange w:id="2333" w:author="Akeel" w:date="2011-10-09T18:06:00Z">
          <w:pPr/>
        </w:pPrChange>
      </w:pPr>
      <w:ins w:id="2334" w:author="Akeel" w:date="2011-10-09T18:06:00Z">
        <w:r w:rsidRPr="005D0FD7">
          <w:rPr>
            <w:b/>
          </w:rPr>
          <w:tab/>
          <w:t xml:space="preserve">BX LR       </w:t>
        </w:r>
      </w:ins>
    </w:p>
    <w:p w:rsidR="00960195" w:rsidRDefault="005D0FD7">
      <w:pPr>
        <w:spacing w:after="0" w:line="240" w:lineRule="auto"/>
        <w:rPr>
          <w:ins w:id="2335" w:author="Akeel" w:date="2011-10-09T18:07:00Z"/>
          <w:b/>
        </w:rPr>
        <w:pPrChange w:id="2336" w:author="Akeel" w:date="2011-10-09T18:06:00Z">
          <w:pPr/>
        </w:pPrChange>
      </w:pPr>
      <w:ins w:id="2337" w:author="Akeel" w:date="2011-10-09T18:06:00Z">
        <w:r w:rsidRPr="005D0FD7">
          <w:rPr>
            <w:b/>
          </w:rPr>
          <w:t>;assumes well formatted BCDs (i.e. no nibble over 9)</w:t>
        </w:r>
      </w:ins>
    </w:p>
    <w:p w:rsidR="00960195" w:rsidRDefault="005D0FD7">
      <w:pPr>
        <w:spacing w:after="0" w:line="240" w:lineRule="auto"/>
        <w:rPr>
          <w:ins w:id="2338" w:author="Akeel" w:date="2011-10-09T18:06:00Z"/>
          <w:b/>
        </w:rPr>
        <w:pPrChange w:id="2339" w:author="Akeel" w:date="2011-10-09T18:06:00Z">
          <w:pPr/>
        </w:pPrChange>
      </w:pPr>
      <w:ins w:id="2340" w:author="Akeel" w:date="2011-10-09T18:06:00Z">
        <w:r w:rsidRPr="005D0FD7">
          <w:rPr>
            <w:b/>
          </w:rPr>
          <w:t xml:space="preserve"> ;adds +ve BCDs of 7 nibbles stored in r0 and r1 and returns result in r0</w:t>
        </w:r>
      </w:ins>
    </w:p>
    <w:p w:rsidR="00960195" w:rsidRDefault="005D0FD7">
      <w:pPr>
        <w:spacing w:after="0" w:line="240" w:lineRule="auto"/>
        <w:rPr>
          <w:ins w:id="2341" w:author="Akeel" w:date="2011-10-09T18:06:00Z"/>
          <w:b/>
        </w:rPr>
        <w:pPrChange w:id="2342" w:author="Akeel" w:date="2011-10-09T18:06:00Z">
          <w:pPr/>
        </w:pPrChange>
      </w:pPr>
      <w:ins w:id="2343" w:author="Akeel" w:date="2011-10-09T18:06:00Z">
        <w:r w:rsidRPr="005D0FD7">
          <w:rPr>
            <w:b/>
          </w:rPr>
          <w:t>add</w:t>
        </w:r>
      </w:ins>
    </w:p>
    <w:p w:rsidR="00960195" w:rsidRDefault="005D0FD7">
      <w:pPr>
        <w:spacing w:after="0" w:line="240" w:lineRule="auto"/>
        <w:rPr>
          <w:ins w:id="2344" w:author="Akeel" w:date="2011-10-09T18:06:00Z"/>
          <w:b/>
        </w:rPr>
        <w:pPrChange w:id="2345" w:author="Akeel" w:date="2011-10-09T18:06:00Z">
          <w:pPr/>
        </w:pPrChange>
      </w:pPr>
      <w:ins w:id="2346" w:author="Akeel" w:date="2011-10-09T18:06:00Z">
        <w:r w:rsidRPr="005D0FD7">
          <w:rPr>
            <w:b/>
          </w:rPr>
          <w:tab/>
          <w:t>push {r2-r7} ;save context of used scratch registers</w:t>
        </w:r>
      </w:ins>
    </w:p>
    <w:p w:rsidR="00960195" w:rsidRDefault="005D0FD7">
      <w:pPr>
        <w:spacing w:after="0" w:line="240" w:lineRule="auto"/>
        <w:rPr>
          <w:ins w:id="2347" w:author="Akeel" w:date="2011-10-09T18:06:00Z"/>
          <w:b/>
        </w:rPr>
        <w:pPrChange w:id="2348" w:author="Akeel" w:date="2011-10-09T18:06:00Z">
          <w:pPr/>
        </w:pPrChange>
      </w:pPr>
      <w:ins w:id="2349" w:author="Akeel" w:date="2011-10-09T18:06:00Z">
        <w:r w:rsidRPr="005D0FD7">
          <w:rPr>
            <w:b/>
          </w:rPr>
          <w:tab/>
          <w:t xml:space="preserve"> </w:t>
        </w:r>
      </w:ins>
    </w:p>
    <w:p w:rsidR="00960195" w:rsidRDefault="005D0FD7">
      <w:pPr>
        <w:spacing w:after="0" w:line="240" w:lineRule="auto"/>
        <w:rPr>
          <w:ins w:id="2350" w:author="Akeel" w:date="2011-10-09T18:06:00Z"/>
          <w:b/>
        </w:rPr>
        <w:pPrChange w:id="2351" w:author="Akeel" w:date="2011-10-09T18:06:00Z">
          <w:pPr/>
        </w:pPrChange>
      </w:pPr>
      <w:ins w:id="2352" w:author="Akeel" w:date="2011-10-09T18:06:00Z">
        <w:r w:rsidRPr="005D0FD7">
          <w:rPr>
            <w:b/>
          </w:rPr>
          <w:tab/>
          <w:t>MOV r4, #0 ;r4 will contain the result</w:t>
        </w:r>
      </w:ins>
    </w:p>
    <w:p w:rsidR="00960195" w:rsidRDefault="005D0FD7">
      <w:pPr>
        <w:spacing w:after="0" w:line="240" w:lineRule="auto"/>
        <w:rPr>
          <w:ins w:id="2353" w:author="Akeel" w:date="2011-10-09T18:06:00Z"/>
          <w:b/>
        </w:rPr>
        <w:pPrChange w:id="2354" w:author="Akeel" w:date="2011-10-09T18:06:00Z">
          <w:pPr/>
        </w:pPrChange>
      </w:pPr>
      <w:ins w:id="2355" w:author="Akeel" w:date="2011-10-09T18:06:00Z">
        <w:r w:rsidRPr="005D0FD7">
          <w:rPr>
            <w:b/>
          </w:rPr>
          <w:tab/>
          <w:t>MOV r3, #0 ;r2 and r3 are for additions (r3 contains result)</w:t>
        </w:r>
      </w:ins>
    </w:p>
    <w:p w:rsidR="00960195" w:rsidRDefault="005D0FD7">
      <w:pPr>
        <w:spacing w:after="0" w:line="240" w:lineRule="auto"/>
        <w:rPr>
          <w:ins w:id="2356" w:author="Akeel" w:date="2011-10-09T18:06:00Z"/>
          <w:b/>
        </w:rPr>
        <w:pPrChange w:id="2357" w:author="Akeel" w:date="2011-10-09T18:06:00Z">
          <w:pPr/>
        </w:pPrChange>
      </w:pPr>
      <w:ins w:id="2358" w:author="Akeel" w:date="2011-10-09T18:06:00Z">
        <w:r w:rsidRPr="005D0FD7">
          <w:rPr>
            <w:b/>
          </w:rPr>
          <w:tab/>
          <w:t>MOV</w:t>
        </w:r>
        <w:r w:rsidRPr="005D0FD7">
          <w:rPr>
            <w:b/>
          </w:rPr>
          <w:tab/>
          <w:t>r2, #0</w:t>
        </w:r>
      </w:ins>
    </w:p>
    <w:p w:rsidR="00960195" w:rsidRDefault="005D0FD7">
      <w:pPr>
        <w:spacing w:after="0" w:line="240" w:lineRule="auto"/>
        <w:rPr>
          <w:ins w:id="2359" w:author="Akeel" w:date="2011-10-09T18:06:00Z"/>
          <w:b/>
        </w:rPr>
        <w:pPrChange w:id="2360" w:author="Akeel" w:date="2011-10-09T18:06:00Z">
          <w:pPr/>
        </w:pPrChange>
      </w:pPr>
      <w:ins w:id="2361" w:author="Akeel" w:date="2011-10-09T18:06:00Z">
        <w:r w:rsidRPr="005D0FD7">
          <w:rPr>
            <w:b/>
          </w:rPr>
          <w:tab/>
        </w:r>
      </w:ins>
    </w:p>
    <w:p w:rsidR="00960195" w:rsidRDefault="005D0FD7">
      <w:pPr>
        <w:spacing w:after="0" w:line="240" w:lineRule="auto"/>
        <w:rPr>
          <w:ins w:id="2362" w:author="Akeel" w:date="2011-10-09T18:06:00Z"/>
          <w:b/>
        </w:rPr>
        <w:pPrChange w:id="2363" w:author="Akeel" w:date="2011-10-09T18:06:00Z">
          <w:pPr/>
        </w:pPrChange>
      </w:pPr>
      <w:ins w:id="2364" w:author="Akeel" w:date="2011-10-09T18:06:00Z">
        <w:r w:rsidRPr="005D0FD7">
          <w:rPr>
            <w:b/>
          </w:rPr>
          <w:tab/>
          <w:t>;values used for special purposes (shifted left after every nibble addition)</w:t>
        </w:r>
      </w:ins>
    </w:p>
    <w:p w:rsidR="00960195" w:rsidRDefault="005D0FD7">
      <w:pPr>
        <w:spacing w:after="0" w:line="240" w:lineRule="auto"/>
        <w:rPr>
          <w:ins w:id="2365" w:author="Akeel" w:date="2011-10-09T18:06:00Z"/>
          <w:b/>
        </w:rPr>
        <w:pPrChange w:id="2366" w:author="Akeel" w:date="2011-10-09T18:06:00Z">
          <w:pPr/>
        </w:pPrChange>
      </w:pPr>
      <w:ins w:id="2367" w:author="Akeel" w:date="2011-10-09T18:06:00Z">
        <w:r w:rsidRPr="005D0FD7">
          <w:rPr>
            <w:b/>
          </w:rPr>
          <w:tab/>
          <w:t>MOV r5, #0x0000000f ;used as mask to extract nibble</w:t>
        </w:r>
      </w:ins>
    </w:p>
    <w:p w:rsidR="00960195" w:rsidRDefault="005D0FD7">
      <w:pPr>
        <w:spacing w:after="0" w:line="240" w:lineRule="auto"/>
        <w:rPr>
          <w:ins w:id="2368" w:author="Akeel" w:date="2011-10-09T18:06:00Z"/>
          <w:b/>
        </w:rPr>
        <w:pPrChange w:id="2369" w:author="Akeel" w:date="2011-10-09T18:06:00Z">
          <w:pPr/>
        </w:pPrChange>
      </w:pPr>
      <w:ins w:id="2370" w:author="Akeel" w:date="2011-10-09T18:06:00Z">
        <w:r w:rsidRPr="005D0FD7">
          <w:rPr>
            <w:b/>
          </w:rPr>
          <w:tab/>
          <w:t>MOV r6, #0x00000009</w:t>
        </w:r>
        <w:r w:rsidRPr="005D0FD7">
          <w:rPr>
            <w:b/>
          </w:rPr>
          <w:tab/>
          <w:t>;used to determine if sum greater than 9</w:t>
        </w:r>
      </w:ins>
    </w:p>
    <w:p w:rsidR="00960195" w:rsidRDefault="005D0FD7">
      <w:pPr>
        <w:spacing w:after="0" w:line="240" w:lineRule="auto"/>
        <w:rPr>
          <w:ins w:id="2371" w:author="Akeel" w:date="2011-10-09T18:06:00Z"/>
          <w:b/>
        </w:rPr>
        <w:pPrChange w:id="2372" w:author="Akeel" w:date="2011-10-09T18:06:00Z">
          <w:pPr/>
        </w:pPrChange>
      </w:pPr>
      <w:ins w:id="2373" w:author="Akeel" w:date="2011-10-09T18:06:00Z">
        <w:r w:rsidRPr="005D0FD7">
          <w:rPr>
            <w:b/>
          </w:rPr>
          <w:tab/>
          <w:t>MOV r7, #0x00000006 ;used to add 6 to a sum if greater than 9</w:t>
        </w:r>
      </w:ins>
    </w:p>
    <w:p w:rsidR="00960195" w:rsidRDefault="005D0FD7">
      <w:pPr>
        <w:spacing w:after="0" w:line="240" w:lineRule="auto"/>
        <w:rPr>
          <w:ins w:id="2374" w:author="Akeel" w:date="2011-10-09T18:06:00Z"/>
          <w:b/>
        </w:rPr>
        <w:pPrChange w:id="2375" w:author="Akeel" w:date="2011-10-09T18:06:00Z">
          <w:pPr/>
        </w:pPrChange>
      </w:pPr>
      <w:ins w:id="2376" w:author="Akeel" w:date="2011-10-09T18:06:00Z">
        <w:r w:rsidRPr="005D0FD7">
          <w:rPr>
            <w:b/>
          </w:rPr>
          <w:tab/>
        </w:r>
        <w:r w:rsidRPr="005D0FD7">
          <w:rPr>
            <w:b/>
          </w:rPr>
          <w:tab/>
        </w:r>
      </w:ins>
    </w:p>
    <w:p w:rsidR="00960195" w:rsidRDefault="005D0FD7">
      <w:pPr>
        <w:spacing w:after="0" w:line="240" w:lineRule="auto"/>
        <w:rPr>
          <w:ins w:id="2377" w:author="Akeel" w:date="2011-10-09T18:06:00Z"/>
          <w:b/>
        </w:rPr>
        <w:pPrChange w:id="2378" w:author="Akeel" w:date="2011-10-09T18:06:00Z">
          <w:pPr/>
        </w:pPrChange>
      </w:pPr>
      <w:ins w:id="2379" w:author="Akeel" w:date="2011-10-09T18:06:00Z">
        <w:r w:rsidRPr="005D0FD7">
          <w:rPr>
            <w:b/>
          </w:rPr>
          <w:t>nibble_add_loop</w:t>
        </w:r>
      </w:ins>
    </w:p>
    <w:p w:rsidR="00960195" w:rsidRDefault="005D0FD7">
      <w:pPr>
        <w:spacing w:after="0" w:line="240" w:lineRule="auto"/>
        <w:rPr>
          <w:ins w:id="2380" w:author="Akeel" w:date="2011-10-09T18:06:00Z"/>
          <w:b/>
        </w:rPr>
        <w:pPrChange w:id="2381" w:author="Akeel" w:date="2011-10-09T18:06:00Z">
          <w:pPr/>
        </w:pPrChange>
      </w:pPr>
      <w:ins w:id="2382" w:author="Akeel" w:date="2011-10-09T18:06:00Z">
        <w:r w:rsidRPr="005D0FD7">
          <w:rPr>
            <w:b/>
          </w:rPr>
          <w:tab/>
          <w:t>;isolate the nimbles to be added</w:t>
        </w:r>
      </w:ins>
    </w:p>
    <w:p w:rsidR="00960195" w:rsidRDefault="005D0FD7">
      <w:pPr>
        <w:spacing w:after="0" w:line="240" w:lineRule="auto"/>
        <w:rPr>
          <w:ins w:id="2383" w:author="Akeel" w:date="2011-10-09T18:06:00Z"/>
          <w:b/>
        </w:rPr>
        <w:pPrChange w:id="2384" w:author="Akeel" w:date="2011-10-09T18:06:00Z">
          <w:pPr/>
        </w:pPrChange>
      </w:pPr>
      <w:ins w:id="2385" w:author="Akeel" w:date="2011-10-09T18:06:00Z">
        <w:r w:rsidRPr="005D0FD7">
          <w:rPr>
            <w:b/>
          </w:rPr>
          <w:tab/>
          <w:t>AND r2, r0, r5</w:t>
        </w:r>
      </w:ins>
    </w:p>
    <w:p w:rsidR="00960195" w:rsidRDefault="005D0FD7">
      <w:pPr>
        <w:spacing w:after="0" w:line="240" w:lineRule="auto"/>
        <w:rPr>
          <w:ins w:id="2386" w:author="Akeel" w:date="2011-10-09T18:06:00Z"/>
          <w:b/>
        </w:rPr>
        <w:pPrChange w:id="2387" w:author="Akeel" w:date="2011-10-09T18:06:00Z">
          <w:pPr/>
        </w:pPrChange>
      </w:pPr>
      <w:ins w:id="2388" w:author="Akeel" w:date="2011-10-09T18:06:00Z">
        <w:r w:rsidRPr="005D0FD7">
          <w:rPr>
            <w:b/>
          </w:rPr>
          <w:tab/>
          <w:t>AND r3, r1, r5</w:t>
        </w:r>
      </w:ins>
    </w:p>
    <w:p w:rsidR="00960195" w:rsidRDefault="00960195">
      <w:pPr>
        <w:spacing w:after="0" w:line="240" w:lineRule="auto"/>
        <w:rPr>
          <w:ins w:id="2389" w:author="Akeel" w:date="2011-10-09T18:06:00Z"/>
          <w:b/>
        </w:rPr>
        <w:pPrChange w:id="2390" w:author="Akeel" w:date="2011-10-09T18:06:00Z">
          <w:pPr/>
        </w:pPrChange>
      </w:pPr>
    </w:p>
    <w:p w:rsidR="00960195" w:rsidRDefault="005D0FD7">
      <w:pPr>
        <w:spacing w:after="0" w:line="240" w:lineRule="auto"/>
        <w:rPr>
          <w:ins w:id="2391" w:author="Akeel" w:date="2011-10-09T18:06:00Z"/>
          <w:b/>
        </w:rPr>
        <w:pPrChange w:id="2392" w:author="Akeel" w:date="2011-10-09T18:06:00Z">
          <w:pPr/>
        </w:pPrChange>
      </w:pPr>
      <w:ins w:id="2393" w:author="Akeel" w:date="2011-10-09T18:06:00Z">
        <w:r w:rsidRPr="005D0FD7">
          <w:rPr>
            <w:b/>
          </w:rPr>
          <w:t xml:space="preserve">   </w:t>
        </w:r>
        <w:r w:rsidRPr="005D0FD7">
          <w:rPr>
            <w:b/>
          </w:rPr>
          <w:tab/>
          <w:t>;add the isolated nibbles</w:t>
        </w:r>
      </w:ins>
    </w:p>
    <w:p w:rsidR="00960195" w:rsidRDefault="005D0FD7">
      <w:pPr>
        <w:spacing w:after="0" w:line="240" w:lineRule="auto"/>
        <w:rPr>
          <w:ins w:id="2394" w:author="Akeel" w:date="2011-10-09T18:06:00Z"/>
          <w:b/>
        </w:rPr>
        <w:pPrChange w:id="2395" w:author="Akeel" w:date="2011-10-09T18:06:00Z">
          <w:pPr/>
        </w:pPrChange>
      </w:pPr>
      <w:ins w:id="2396" w:author="Akeel" w:date="2011-10-09T18:06:00Z">
        <w:r w:rsidRPr="005D0FD7">
          <w:rPr>
            <w:b/>
          </w:rPr>
          <w:tab/>
          <w:t>ADD r3, r2, r3</w:t>
        </w:r>
      </w:ins>
    </w:p>
    <w:p w:rsidR="00960195" w:rsidRDefault="00960195">
      <w:pPr>
        <w:spacing w:after="0" w:line="240" w:lineRule="auto"/>
        <w:rPr>
          <w:ins w:id="2397" w:author="Akeel" w:date="2011-10-09T18:06:00Z"/>
          <w:b/>
        </w:rPr>
        <w:pPrChange w:id="2398" w:author="Akeel" w:date="2011-10-09T18:06:00Z">
          <w:pPr/>
        </w:pPrChange>
      </w:pPr>
    </w:p>
    <w:p w:rsidR="00960195" w:rsidRDefault="005D0FD7">
      <w:pPr>
        <w:spacing w:after="0" w:line="240" w:lineRule="auto"/>
        <w:rPr>
          <w:ins w:id="2399" w:author="Akeel" w:date="2011-10-09T18:06:00Z"/>
          <w:b/>
        </w:rPr>
        <w:pPrChange w:id="2400" w:author="Akeel" w:date="2011-10-09T18:06:00Z">
          <w:pPr/>
        </w:pPrChange>
      </w:pPr>
      <w:ins w:id="2401" w:author="Akeel" w:date="2011-10-09T18:06:00Z">
        <w:r w:rsidRPr="005D0FD7">
          <w:rPr>
            <w:b/>
          </w:rPr>
          <w:tab/>
          <w:t>;add the new nibble sum to the overall sum</w:t>
        </w:r>
      </w:ins>
    </w:p>
    <w:p w:rsidR="00960195" w:rsidRDefault="005D0FD7">
      <w:pPr>
        <w:spacing w:after="0" w:line="240" w:lineRule="auto"/>
        <w:rPr>
          <w:ins w:id="2402" w:author="Akeel" w:date="2011-10-09T18:06:00Z"/>
          <w:b/>
        </w:rPr>
        <w:pPrChange w:id="2403" w:author="Akeel" w:date="2011-10-09T18:06:00Z">
          <w:pPr/>
        </w:pPrChange>
      </w:pPr>
      <w:ins w:id="2404" w:author="Akeel" w:date="2011-10-09T18:06:00Z">
        <w:r w:rsidRPr="005D0FD7">
          <w:rPr>
            <w:b/>
          </w:rPr>
          <w:tab/>
          <w:t>ADD r4, r4, r3</w:t>
        </w:r>
        <w:r w:rsidRPr="005D0FD7">
          <w:rPr>
            <w:b/>
          </w:rPr>
          <w:tab/>
        </w:r>
      </w:ins>
    </w:p>
    <w:p w:rsidR="00960195" w:rsidRDefault="005D0FD7">
      <w:pPr>
        <w:spacing w:after="0" w:line="240" w:lineRule="auto"/>
        <w:rPr>
          <w:ins w:id="2405" w:author="Akeel" w:date="2011-10-09T18:06:00Z"/>
          <w:b/>
        </w:rPr>
        <w:pPrChange w:id="2406" w:author="Akeel" w:date="2011-10-09T18:06:00Z">
          <w:pPr/>
        </w:pPrChange>
      </w:pPr>
      <w:ins w:id="2407" w:author="Akeel" w:date="2011-10-09T18:06:00Z">
        <w:r w:rsidRPr="005D0FD7">
          <w:rPr>
            <w:b/>
          </w:rPr>
          <w:tab/>
        </w:r>
      </w:ins>
    </w:p>
    <w:p w:rsidR="00960195" w:rsidRDefault="005D0FD7">
      <w:pPr>
        <w:spacing w:after="0" w:line="240" w:lineRule="auto"/>
        <w:rPr>
          <w:ins w:id="2408" w:author="Akeel" w:date="2011-10-09T18:06:00Z"/>
          <w:b/>
        </w:rPr>
        <w:pPrChange w:id="2409" w:author="Akeel" w:date="2011-10-09T18:06:00Z">
          <w:pPr/>
        </w:pPrChange>
      </w:pPr>
      <w:ins w:id="2410" w:author="Akeel" w:date="2011-10-09T18:06:00Z">
        <w:r w:rsidRPr="005D0FD7">
          <w:rPr>
            <w:b/>
          </w:rPr>
          <w:tab/>
          <w:t>CMP r4, r6 ;perform comparison here in order to include carry from previous nibble add</w:t>
        </w:r>
        <w:r w:rsidRPr="005D0FD7">
          <w:rPr>
            <w:b/>
          </w:rPr>
          <w:tab/>
        </w:r>
      </w:ins>
    </w:p>
    <w:p w:rsidR="00960195" w:rsidRDefault="005D0FD7">
      <w:pPr>
        <w:spacing w:after="0" w:line="240" w:lineRule="auto"/>
        <w:rPr>
          <w:ins w:id="2411" w:author="Akeel" w:date="2011-10-09T18:06:00Z"/>
          <w:b/>
        </w:rPr>
        <w:pPrChange w:id="2412" w:author="Akeel" w:date="2011-10-09T18:06:00Z">
          <w:pPr/>
        </w:pPrChange>
      </w:pPr>
      <w:ins w:id="2413" w:author="Akeel" w:date="2011-10-09T18:06:00Z">
        <w:r w:rsidRPr="005D0FD7">
          <w:rPr>
            <w:b/>
          </w:rPr>
          <w:tab/>
          <w:t>ADDGT r4, r7</w:t>
        </w:r>
      </w:ins>
    </w:p>
    <w:p w:rsidR="00960195" w:rsidRDefault="005D0FD7">
      <w:pPr>
        <w:spacing w:after="0" w:line="240" w:lineRule="auto"/>
        <w:rPr>
          <w:ins w:id="2414" w:author="Akeel" w:date="2011-10-09T18:06:00Z"/>
          <w:b/>
        </w:rPr>
        <w:pPrChange w:id="2415" w:author="Akeel" w:date="2011-10-09T18:06:00Z">
          <w:pPr/>
        </w:pPrChange>
      </w:pPr>
      <w:ins w:id="2416" w:author="Akeel" w:date="2011-10-09T18:06:00Z">
        <w:r w:rsidRPr="005D0FD7">
          <w:rPr>
            <w:b/>
          </w:rPr>
          <w:lastRenderedPageBreak/>
          <w:tab/>
        </w:r>
      </w:ins>
    </w:p>
    <w:p w:rsidR="00960195" w:rsidRDefault="005D0FD7">
      <w:pPr>
        <w:spacing w:after="0" w:line="240" w:lineRule="auto"/>
        <w:rPr>
          <w:ins w:id="2417" w:author="Akeel" w:date="2011-10-09T18:06:00Z"/>
          <w:b/>
        </w:rPr>
        <w:pPrChange w:id="2418" w:author="Akeel" w:date="2011-10-09T18:06:00Z">
          <w:pPr/>
        </w:pPrChange>
      </w:pPr>
      <w:ins w:id="2419" w:author="Akeel" w:date="2011-10-09T18:06:00Z">
        <w:r w:rsidRPr="005D0FD7">
          <w:rPr>
            <w:b/>
          </w:rPr>
          <w:tab/>
          <w:t>;shifting of special values</w:t>
        </w:r>
      </w:ins>
    </w:p>
    <w:p w:rsidR="00960195" w:rsidRDefault="005D0FD7">
      <w:pPr>
        <w:spacing w:after="0" w:line="240" w:lineRule="auto"/>
        <w:rPr>
          <w:ins w:id="2420" w:author="Akeel" w:date="2011-10-09T18:06:00Z"/>
          <w:b/>
        </w:rPr>
        <w:pPrChange w:id="2421" w:author="Akeel" w:date="2011-10-09T18:06:00Z">
          <w:pPr/>
        </w:pPrChange>
      </w:pPr>
      <w:ins w:id="2422" w:author="Akeel" w:date="2011-10-09T18:06:00Z">
        <w:r w:rsidRPr="005D0FD7">
          <w:rPr>
            <w:b/>
          </w:rPr>
          <w:tab/>
          <w:t>;note that shifting is not done during operation (using barrel shifter) because the shifted value is not persisted</w:t>
        </w:r>
      </w:ins>
    </w:p>
    <w:p w:rsidR="00960195" w:rsidRDefault="005D0FD7">
      <w:pPr>
        <w:spacing w:after="0" w:line="240" w:lineRule="auto"/>
        <w:rPr>
          <w:ins w:id="2423" w:author="Akeel" w:date="2011-10-09T18:06:00Z"/>
          <w:b/>
        </w:rPr>
        <w:pPrChange w:id="2424" w:author="Akeel" w:date="2011-10-09T18:06:00Z">
          <w:pPr/>
        </w:pPrChange>
      </w:pPr>
      <w:ins w:id="2425" w:author="Akeel" w:date="2011-10-09T18:06:00Z">
        <w:r w:rsidRPr="005D0FD7">
          <w:rPr>
            <w:b/>
          </w:rPr>
          <w:tab/>
          <w:t>LSL r5, #4</w:t>
        </w:r>
      </w:ins>
    </w:p>
    <w:p w:rsidR="00960195" w:rsidRDefault="005D0FD7">
      <w:pPr>
        <w:spacing w:after="0" w:line="240" w:lineRule="auto"/>
        <w:rPr>
          <w:ins w:id="2426" w:author="Akeel" w:date="2011-10-09T18:06:00Z"/>
          <w:b/>
        </w:rPr>
        <w:pPrChange w:id="2427" w:author="Akeel" w:date="2011-10-09T18:06:00Z">
          <w:pPr/>
        </w:pPrChange>
      </w:pPr>
      <w:ins w:id="2428" w:author="Akeel" w:date="2011-10-09T18:06:00Z">
        <w:r w:rsidRPr="005D0FD7">
          <w:rPr>
            <w:b/>
          </w:rPr>
          <w:tab/>
          <w:t>LSL r6, #4 ;shift of r6 replicates the 9's for comparison purposes with r4</w:t>
        </w:r>
      </w:ins>
    </w:p>
    <w:p w:rsidR="00960195" w:rsidRDefault="005D0FD7">
      <w:pPr>
        <w:spacing w:after="0" w:line="240" w:lineRule="auto"/>
        <w:rPr>
          <w:ins w:id="2429" w:author="Akeel" w:date="2011-10-09T18:06:00Z"/>
          <w:b/>
        </w:rPr>
        <w:pPrChange w:id="2430" w:author="Akeel" w:date="2011-10-09T18:06:00Z">
          <w:pPr/>
        </w:pPrChange>
      </w:pPr>
      <w:ins w:id="2431" w:author="Akeel" w:date="2011-10-09T18:06:00Z">
        <w:r w:rsidRPr="005D0FD7">
          <w:rPr>
            <w:b/>
          </w:rPr>
          <w:tab/>
          <w:t>ADD r6, #9</w:t>
        </w:r>
      </w:ins>
    </w:p>
    <w:p w:rsidR="00960195" w:rsidRDefault="005D0FD7">
      <w:pPr>
        <w:spacing w:after="0" w:line="240" w:lineRule="auto"/>
        <w:rPr>
          <w:ins w:id="2432" w:author="Akeel" w:date="2011-10-09T18:06:00Z"/>
          <w:b/>
        </w:rPr>
        <w:pPrChange w:id="2433" w:author="Akeel" w:date="2011-10-09T18:06:00Z">
          <w:pPr/>
        </w:pPrChange>
      </w:pPr>
      <w:ins w:id="2434" w:author="Akeel" w:date="2011-10-09T18:06:00Z">
        <w:r w:rsidRPr="005D0FD7">
          <w:rPr>
            <w:b/>
          </w:rPr>
          <w:tab/>
          <w:t>LSL r7, #4</w:t>
        </w:r>
      </w:ins>
    </w:p>
    <w:p w:rsidR="00960195" w:rsidRDefault="00960195">
      <w:pPr>
        <w:spacing w:after="0" w:line="240" w:lineRule="auto"/>
        <w:rPr>
          <w:ins w:id="2435" w:author="Akeel" w:date="2011-10-09T18:06:00Z"/>
          <w:b/>
        </w:rPr>
        <w:pPrChange w:id="2436" w:author="Akeel" w:date="2011-10-09T18:06:00Z">
          <w:pPr/>
        </w:pPrChange>
      </w:pPr>
    </w:p>
    <w:p w:rsidR="00960195" w:rsidRDefault="005D0FD7">
      <w:pPr>
        <w:spacing w:after="0" w:line="240" w:lineRule="auto"/>
        <w:rPr>
          <w:ins w:id="2437" w:author="Akeel" w:date="2011-10-09T18:06:00Z"/>
          <w:b/>
        </w:rPr>
        <w:pPrChange w:id="2438" w:author="Akeel" w:date="2011-10-09T18:06:00Z">
          <w:pPr/>
        </w:pPrChange>
      </w:pPr>
      <w:ins w:id="2439" w:author="Akeel" w:date="2011-10-09T18:06:00Z">
        <w:r w:rsidRPr="005D0FD7">
          <w:rPr>
            <w:b/>
          </w:rPr>
          <w:tab/>
          <w:t>;determine if we need to pursue adding nibbles</w:t>
        </w:r>
      </w:ins>
    </w:p>
    <w:p w:rsidR="00960195" w:rsidRDefault="005D0FD7">
      <w:pPr>
        <w:spacing w:after="0" w:line="240" w:lineRule="auto"/>
        <w:rPr>
          <w:ins w:id="2440" w:author="Akeel" w:date="2011-10-09T18:06:00Z"/>
          <w:b/>
        </w:rPr>
        <w:pPrChange w:id="2441" w:author="Akeel" w:date="2011-10-09T18:06:00Z">
          <w:pPr/>
        </w:pPrChange>
      </w:pPr>
      <w:ins w:id="2442" w:author="Akeel" w:date="2011-10-09T18:06:00Z">
        <w:r w:rsidRPr="005D0FD7">
          <w:rPr>
            <w:b/>
          </w:rPr>
          <w:tab/>
          <w:t>CMP</w:t>
        </w:r>
        <w:r w:rsidRPr="005D0FD7">
          <w:rPr>
            <w:b/>
          </w:rPr>
          <w:tab/>
          <w:t>r5, #0xf0000000</w:t>
        </w:r>
      </w:ins>
    </w:p>
    <w:p w:rsidR="00960195" w:rsidRDefault="005D0FD7">
      <w:pPr>
        <w:spacing w:after="0" w:line="240" w:lineRule="auto"/>
        <w:rPr>
          <w:ins w:id="2443" w:author="Akeel" w:date="2011-10-09T18:06:00Z"/>
          <w:b/>
        </w:rPr>
        <w:pPrChange w:id="2444" w:author="Akeel" w:date="2011-10-09T18:06:00Z">
          <w:pPr/>
        </w:pPrChange>
      </w:pPr>
      <w:ins w:id="2445" w:author="Akeel" w:date="2011-10-09T18:06:00Z">
        <w:r w:rsidRPr="005D0FD7">
          <w:rPr>
            <w:b/>
          </w:rPr>
          <w:tab/>
          <w:t>BNE nibble_add_loop ;when the comparison produces a result of 0, don't branch again</w:t>
        </w:r>
      </w:ins>
    </w:p>
    <w:p w:rsidR="00960195" w:rsidRDefault="00960195">
      <w:pPr>
        <w:spacing w:after="0" w:line="240" w:lineRule="auto"/>
        <w:rPr>
          <w:ins w:id="2446" w:author="Akeel" w:date="2011-10-09T18:06:00Z"/>
          <w:b/>
        </w:rPr>
        <w:pPrChange w:id="2447" w:author="Akeel" w:date="2011-10-09T18:06:00Z">
          <w:pPr/>
        </w:pPrChange>
      </w:pPr>
    </w:p>
    <w:p w:rsidR="00960195" w:rsidRDefault="005D0FD7">
      <w:pPr>
        <w:spacing w:after="0" w:line="240" w:lineRule="auto"/>
        <w:rPr>
          <w:ins w:id="2448" w:author="Akeel" w:date="2011-10-09T18:06:00Z"/>
          <w:b/>
        </w:rPr>
        <w:pPrChange w:id="2449" w:author="Akeel" w:date="2011-10-09T18:06:00Z">
          <w:pPr/>
        </w:pPrChange>
      </w:pPr>
      <w:ins w:id="2450" w:author="Akeel" w:date="2011-10-09T18:06:00Z">
        <w:r w:rsidRPr="005D0FD7">
          <w:rPr>
            <w:b/>
          </w:rPr>
          <w:tab/>
          <w:t>MOV r0, r4</w:t>
        </w:r>
        <w:r w:rsidRPr="005D0FD7">
          <w:rPr>
            <w:b/>
          </w:rPr>
          <w:tab/>
          <w:t>;store result in r0</w:t>
        </w:r>
      </w:ins>
    </w:p>
    <w:p w:rsidR="00960195" w:rsidRDefault="005D0FD7">
      <w:pPr>
        <w:spacing w:after="0" w:line="240" w:lineRule="auto"/>
        <w:rPr>
          <w:ins w:id="2451" w:author="Akeel" w:date="2011-10-09T18:06:00Z"/>
          <w:b/>
        </w:rPr>
        <w:pPrChange w:id="2452" w:author="Akeel" w:date="2011-10-09T18:06:00Z">
          <w:pPr/>
        </w:pPrChange>
      </w:pPr>
      <w:ins w:id="2453" w:author="Akeel" w:date="2011-10-09T18:06:00Z">
        <w:r w:rsidRPr="005D0FD7">
          <w:rPr>
            <w:b/>
          </w:rPr>
          <w:tab/>
          <w:t>pop {r2-r7} ;restore context</w:t>
        </w:r>
      </w:ins>
    </w:p>
    <w:p w:rsidR="00960195" w:rsidRDefault="005D0FD7">
      <w:pPr>
        <w:spacing w:after="0" w:line="240" w:lineRule="auto"/>
        <w:rPr>
          <w:ins w:id="2454" w:author="Akeel" w:date="2011-10-09T18:06:00Z"/>
          <w:b/>
        </w:rPr>
        <w:pPrChange w:id="2455" w:author="Akeel" w:date="2011-10-09T18:06:00Z">
          <w:pPr/>
        </w:pPrChange>
      </w:pPr>
      <w:ins w:id="2456" w:author="Akeel" w:date="2011-10-09T18:06:00Z">
        <w:r w:rsidRPr="005D0FD7">
          <w:rPr>
            <w:b/>
          </w:rPr>
          <w:tab/>
        </w:r>
      </w:ins>
    </w:p>
    <w:p w:rsidR="00960195" w:rsidRDefault="005D0FD7">
      <w:pPr>
        <w:spacing w:after="0" w:line="240" w:lineRule="auto"/>
        <w:ind w:firstLine="720"/>
        <w:rPr>
          <w:ins w:id="2457" w:author="Akeel" w:date="2011-10-09T18:06:00Z"/>
          <w:b/>
        </w:rPr>
        <w:pPrChange w:id="2458" w:author="Akeel" w:date="2011-10-09T18:08:00Z">
          <w:pPr/>
        </w:pPrChange>
      </w:pPr>
      <w:ins w:id="2459" w:author="Akeel" w:date="2011-10-09T18:06:00Z">
        <w:r w:rsidRPr="005D0FD7">
          <w:rPr>
            <w:b/>
          </w:rPr>
          <w:t>BX LR</w:t>
        </w:r>
      </w:ins>
    </w:p>
    <w:p w:rsidR="00960195" w:rsidRDefault="00960195">
      <w:pPr>
        <w:spacing w:after="0" w:line="240" w:lineRule="auto"/>
        <w:rPr>
          <w:ins w:id="2460" w:author="Akeel" w:date="2011-10-09T18:06:00Z"/>
          <w:b/>
        </w:rPr>
        <w:pPrChange w:id="2461" w:author="Akeel" w:date="2011-10-09T18:06:00Z">
          <w:pPr/>
        </w:pPrChange>
      </w:pPr>
    </w:p>
    <w:p w:rsidR="00960195" w:rsidRDefault="005D0FD7">
      <w:pPr>
        <w:spacing w:after="0" w:line="240" w:lineRule="auto"/>
        <w:rPr>
          <w:ins w:id="2462" w:author="MJ007" w:date="2011-10-10T13:04:00Z"/>
        </w:rPr>
        <w:pPrChange w:id="2463" w:author="Akeel" w:date="2011-10-09T18:06:00Z">
          <w:pPr>
            <w:pStyle w:val="Heading3"/>
          </w:pPr>
        </w:pPrChange>
      </w:pPr>
      <w:ins w:id="2464" w:author="Akeel" w:date="2011-10-09T18:06:00Z">
        <w:r w:rsidRPr="005D0FD7">
          <w:rPr>
            <w:b/>
          </w:rPr>
          <w:t>END</w:t>
        </w:r>
      </w:ins>
    </w:p>
    <w:p w:rsidR="00911EFC" w:rsidRDefault="00911EFC">
      <w:pPr>
        <w:rPr>
          <w:ins w:id="2465" w:author="MJ007" w:date="2011-10-10T13:04:00Z"/>
          <w:b/>
        </w:rPr>
      </w:pPr>
      <w:ins w:id="2466" w:author="MJ007" w:date="2011-10-10T13:04:00Z">
        <w:r>
          <w:rPr>
            <w:b/>
          </w:rPr>
          <w:br w:type="page"/>
        </w:r>
      </w:ins>
    </w:p>
    <w:p w:rsidR="00960195" w:rsidRDefault="00911EFC">
      <w:pPr>
        <w:pStyle w:val="Heading2"/>
        <w:rPr>
          <w:ins w:id="2467" w:author="MJ007" w:date="2011-10-10T13:05:00Z"/>
        </w:rPr>
        <w:pPrChange w:id="2468" w:author="MJ007" w:date="2011-10-10T13:04:00Z">
          <w:pPr>
            <w:pStyle w:val="Heading3"/>
          </w:pPr>
        </w:pPrChange>
      </w:pPr>
      <w:bookmarkStart w:id="2469" w:name="_Toc306456152"/>
      <w:ins w:id="2470" w:author="MJ007" w:date="2011-10-10T13:05:00Z">
        <w:r>
          <w:lastRenderedPageBreak/>
          <w:t>Babbage.c</w:t>
        </w:r>
        <w:bookmarkEnd w:id="2469"/>
      </w:ins>
    </w:p>
    <w:p w:rsidR="00911EFC" w:rsidRPr="00830FAD" w:rsidRDefault="00911EFC" w:rsidP="00830FAD">
      <w:pPr>
        <w:spacing w:after="0" w:line="240" w:lineRule="auto"/>
        <w:rPr>
          <w:ins w:id="2471" w:author="MJ007" w:date="2011-10-10T13:05:00Z"/>
          <w:b/>
          <w:rPrChange w:id="2472" w:author="Akeel" w:date="2011-10-15T14:58:00Z">
            <w:rPr>
              <w:ins w:id="2473" w:author="MJ007" w:date="2011-10-10T13:05:00Z"/>
            </w:rPr>
          </w:rPrChange>
        </w:rPr>
        <w:pPrChange w:id="2474" w:author="Akeel" w:date="2011-10-15T14:57:00Z">
          <w:pPr/>
        </w:pPrChange>
      </w:pPr>
      <w:ins w:id="2475" w:author="MJ007" w:date="2011-10-10T13:05:00Z">
        <w:r w:rsidRPr="00830FAD">
          <w:rPr>
            <w:b/>
            <w:rPrChange w:id="2476" w:author="Akeel" w:date="2011-10-15T14:58:00Z">
              <w:rPr/>
            </w:rPrChange>
          </w:rPr>
          <w:t>/*</w:t>
        </w:r>
      </w:ins>
    </w:p>
    <w:p w:rsidR="00911EFC" w:rsidRPr="00830FAD" w:rsidRDefault="00911EFC" w:rsidP="00830FAD">
      <w:pPr>
        <w:spacing w:after="0" w:line="240" w:lineRule="auto"/>
        <w:rPr>
          <w:ins w:id="2477" w:author="MJ007" w:date="2011-10-10T13:05:00Z"/>
          <w:b/>
          <w:rPrChange w:id="2478" w:author="Akeel" w:date="2011-10-15T14:58:00Z">
            <w:rPr>
              <w:ins w:id="2479" w:author="MJ007" w:date="2011-10-10T13:05:00Z"/>
            </w:rPr>
          </w:rPrChange>
        </w:rPr>
        <w:pPrChange w:id="2480" w:author="Akeel" w:date="2011-10-15T14:57:00Z">
          <w:pPr/>
        </w:pPrChange>
      </w:pPr>
      <w:ins w:id="2481" w:author="MJ007" w:date="2011-10-10T13:05:00Z">
        <w:r w:rsidRPr="00830FAD">
          <w:rPr>
            <w:b/>
            <w:rPrChange w:id="2482" w:author="Akeel" w:date="2011-10-15T14:58:00Z">
              <w:rPr/>
            </w:rPrChange>
          </w:rPr>
          <w:t xml:space="preserve">// A Main Program to call the subroutines </w:t>
        </w:r>
      </w:ins>
    </w:p>
    <w:p w:rsidR="00911EFC" w:rsidRPr="00830FAD" w:rsidRDefault="00911EFC" w:rsidP="00830FAD">
      <w:pPr>
        <w:spacing w:after="0" w:line="240" w:lineRule="auto"/>
        <w:rPr>
          <w:ins w:id="2483" w:author="MJ007" w:date="2011-10-10T13:05:00Z"/>
          <w:b/>
          <w:rPrChange w:id="2484" w:author="Akeel" w:date="2011-10-15T14:58:00Z">
            <w:rPr>
              <w:ins w:id="2485" w:author="MJ007" w:date="2011-10-10T13:05:00Z"/>
            </w:rPr>
          </w:rPrChange>
        </w:rPr>
        <w:pPrChange w:id="2486" w:author="Akeel" w:date="2011-10-15T14:57:00Z">
          <w:pPr/>
        </w:pPrChange>
      </w:pPr>
      <w:ins w:id="2487" w:author="MJ007" w:date="2011-10-10T13:05:00Z">
        <w:r w:rsidRPr="00830FAD">
          <w:rPr>
            <w:b/>
            <w:rPrChange w:id="2488" w:author="Akeel" w:date="2011-10-15T14:58:00Z">
              <w:rPr/>
            </w:rPrChange>
          </w:rPr>
          <w:t>*/</w:t>
        </w:r>
      </w:ins>
    </w:p>
    <w:p w:rsidR="00911EFC" w:rsidRPr="00830FAD" w:rsidRDefault="00911EFC" w:rsidP="00830FAD">
      <w:pPr>
        <w:spacing w:after="0" w:line="240" w:lineRule="auto"/>
        <w:rPr>
          <w:ins w:id="2489" w:author="MJ007" w:date="2011-10-10T13:05:00Z"/>
          <w:b/>
          <w:rPrChange w:id="2490" w:author="Akeel" w:date="2011-10-15T14:58:00Z">
            <w:rPr>
              <w:ins w:id="2491" w:author="MJ007" w:date="2011-10-10T13:05:00Z"/>
            </w:rPr>
          </w:rPrChange>
        </w:rPr>
        <w:pPrChange w:id="2492" w:author="Akeel" w:date="2011-10-15T14:57:00Z">
          <w:pPr/>
        </w:pPrChange>
      </w:pPr>
      <w:ins w:id="2493" w:author="MJ007" w:date="2011-10-10T13:05:00Z">
        <w:r w:rsidRPr="00830FAD">
          <w:rPr>
            <w:b/>
            <w:rPrChange w:id="2494" w:author="Akeel" w:date="2011-10-15T14:58:00Z">
              <w:rPr/>
            </w:rPrChange>
          </w:rPr>
          <w:t>#include &lt;stdlib.h&gt;</w:t>
        </w:r>
      </w:ins>
    </w:p>
    <w:p w:rsidR="00911EFC" w:rsidRPr="00830FAD" w:rsidRDefault="00911EFC" w:rsidP="00830FAD">
      <w:pPr>
        <w:spacing w:after="0" w:line="240" w:lineRule="auto"/>
        <w:rPr>
          <w:ins w:id="2495" w:author="MJ007" w:date="2011-10-10T13:05:00Z"/>
          <w:b/>
          <w:rPrChange w:id="2496" w:author="Akeel" w:date="2011-10-15T14:58:00Z">
            <w:rPr>
              <w:ins w:id="2497" w:author="MJ007" w:date="2011-10-10T13:05:00Z"/>
            </w:rPr>
          </w:rPrChange>
        </w:rPr>
        <w:pPrChange w:id="2498" w:author="Akeel" w:date="2011-10-15T14:57:00Z">
          <w:pPr/>
        </w:pPrChange>
      </w:pPr>
      <w:ins w:id="2499" w:author="MJ007" w:date="2011-10-10T13:05:00Z">
        <w:r w:rsidRPr="00830FAD">
          <w:rPr>
            <w:b/>
            <w:rPrChange w:id="2500" w:author="Akeel" w:date="2011-10-15T14:58:00Z">
              <w:rPr/>
            </w:rPrChange>
          </w:rPr>
          <w:t>#include &lt;stdio.h&gt;</w:t>
        </w:r>
      </w:ins>
    </w:p>
    <w:p w:rsidR="00911EFC" w:rsidRPr="00830FAD" w:rsidRDefault="00911EFC" w:rsidP="00830FAD">
      <w:pPr>
        <w:spacing w:after="0" w:line="240" w:lineRule="auto"/>
        <w:rPr>
          <w:ins w:id="2501" w:author="MJ007" w:date="2011-10-10T13:05:00Z"/>
          <w:b/>
          <w:rPrChange w:id="2502" w:author="Akeel" w:date="2011-10-15T14:58:00Z">
            <w:rPr>
              <w:ins w:id="2503" w:author="MJ007" w:date="2011-10-10T13:05:00Z"/>
            </w:rPr>
          </w:rPrChange>
        </w:rPr>
        <w:pPrChange w:id="2504" w:author="Akeel" w:date="2011-10-15T14:57:00Z">
          <w:pPr/>
        </w:pPrChange>
      </w:pPr>
      <w:ins w:id="2505" w:author="MJ007" w:date="2011-10-10T13:05:00Z">
        <w:r w:rsidRPr="00830FAD">
          <w:rPr>
            <w:b/>
            <w:rPrChange w:id="2506" w:author="Akeel" w:date="2011-10-15T14:58:00Z">
              <w:rPr/>
            </w:rPrChange>
          </w:rPr>
          <w:t>#include &lt;stm32f10x_lib.h&gt;</w:t>
        </w:r>
      </w:ins>
    </w:p>
    <w:p w:rsidR="00911EFC" w:rsidRPr="00830FAD" w:rsidRDefault="00911EFC" w:rsidP="00830FAD">
      <w:pPr>
        <w:spacing w:after="0" w:line="240" w:lineRule="auto"/>
        <w:rPr>
          <w:ins w:id="2507" w:author="MJ007" w:date="2011-10-10T13:05:00Z"/>
          <w:b/>
          <w:rPrChange w:id="2508" w:author="Akeel" w:date="2011-10-15T14:58:00Z">
            <w:rPr>
              <w:ins w:id="2509" w:author="MJ007" w:date="2011-10-10T13:05:00Z"/>
            </w:rPr>
          </w:rPrChange>
        </w:rPr>
        <w:pPrChange w:id="2510" w:author="Akeel" w:date="2011-10-15T14:57:00Z">
          <w:pPr/>
        </w:pPrChange>
      </w:pPr>
      <w:ins w:id="2511" w:author="MJ007" w:date="2011-10-10T13:05:00Z">
        <w:r w:rsidRPr="00830FAD">
          <w:rPr>
            <w:b/>
            <w:rPrChange w:id="2512" w:author="Akeel" w:date="2011-10-15T14:58:00Z">
              <w:rPr/>
            </w:rPrChange>
          </w:rPr>
          <w:t>#include "bcd.h" // declare bdc_t – could be just unsigned long or alike</w:t>
        </w:r>
      </w:ins>
    </w:p>
    <w:p w:rsidR="00911EFC" w:rsidRPr="00830FAD" w:rsidRDefault="00911EFC" w:rsidP="00830FAD">
      <w:pPr>
        <w:spacing w:after="0" w:line="240" w:lineRule="auto"/>
        <w:rPr>
          <w:ins w:id="2513" w:author="MJ007" w:date="2011-10-10T13:05:00Z"/>
          <w:b/>
          <w:rPrChange w:id="2514" w:author="Akeel" w:date="2011-10-15T14:58:00Z">
            <w:rPr>
              <w:ins w:id="2515" w:author="MJ007" w:date="2011-10-10T13:05:00Z"/>
            </w:rPr>
          </w:rPrChange>
        </w:rPr>
        <w:pPrChange w:id="2516" w:author="Akeel" w:date="2011-10-15T14:57:00Z">
          <w:pPr/>
        </w:pPrChange>
      </w:pPr>
    </w:p>
    <w:p w:rsidR="00911EFC" w:rsidRPr="00830FAD" w:rsidRDefault="00911EFC" w:rsidP="00830FAD">
      <w:pPr>
        <w:spacing w:after="0" w:line="240" w:lineRule="auto"/>
        <w:rPr>
          <w:ins w:id="2517" w:author="MJ007" w:date="2011-10-10T13:05:00Z"/>
          <w:b/>
          <w:rPrChange w:id="2518" w:author="Akeel" w:date="2011-10-15T14:58:00Z">
            <w:rPr>
              <w:ins w:id="2519" w:author="MJ007" w:date="2011-10-10T13:05:00Z"/>
            </w:rPr>
          </w:rPrChange>
        </w:rPr>
        <w:pPrChange w:id="2520" w:author="Akeel" w:date="2011-10-15T14:57:00Z">
          <w:pPr/>
        </w:pPrChange>
      </w:pPr>
      <w:ins w:id="2521" w:author="MJ007" w:date="2011-10-10T13:05:00Z">
        <w:r w:rsidRPr="00830FAD">
          <w:rPr>
            <w:b/>
            <w:rPrChange w:id="2522" w:author="Akeel" w:date="2011-10-15T14:58:00Z">
              <w:rPr/>
            </w:rPrChange>
          </w:rPr>
          <w:t>//Define to print to stdOutput Debug:</w:t>
        </w:r>
      </w:ins>
    </w:p>
    <w:p w:rsidR="00911EFC" w:rsidRPr="00830FAD" w:rsidRDefault="00911EFC" w:rsidP="00830FAD">
      <w:pPr>
        <w:spacing w:after="0" w:line="240" w:lineRule="auto"/>
        <w:rPr>
          <w:ins w:id="2523" w:author="MJ007" w:date="2011-10-10T13:05:00Z"/>
          <w:b/>
          <w:rPrChange w:id="2524" w:author="Akeel" w:date="2011-10-15T14:58:00Z">
            <w:rPr>
              <w:ins w:id="2525" w:author="MJ007" w:date="2011-10-10T13:05:00Z"/>
            </w:rPr>
          </w:rPrChange>
        </w:rPr>
        <w:pPrChange w:id="2526" w:author="Akeel" w:date="2011-10-15T14:57:00Z">
          <w:pPr/>
        </w:pPrChange>
      </w:pPr>
      <w:ins w:id="2527" w:author="MJ007" w:date="2011-10-10T13:05:00Z">
        <w:r w:rsidRPr="00830FAD">
          <w:rPr>
            <w:b/>
            <w:rPrChange w:id="2528" w:author="Akeel" w:date="2011-10-15T14:58:00Z">
              <w:rPr/>
            </w:rPrChange>
          </w:rPr>
          <w:t>#define PRINT_DEBUG</w:t>
        </w:r>
      </w:ins>
    </w:p>
    <w:p w:rsidR="00911EFC" w:rsidRPr="00830FAD" w:rsidRDefault="00911EFC" w:rsidP="00830FAD">
      <w:pPr>
        <w:spacing w:after="0" w:line="240" w:lineRule="auto"/>
        <w:rPr>
          <w:ins w:id="2529" w:author="MJ007" w:date="2011-10-10T13:05:00Z"/>
          <w:b/>
          <w:rPrChange w:id="2530" w:author="Akeel" w:date="2011-10-15T14:58:00Z">
            <w:rPr>
              <w:ins w:id="2531" w:author="MJ007" w:date="2011-10-10T13:05:00Z"/>
            </w:rPr>
          </w:rPrChange>
        </w:rPr>
        <w:pPrChange w:id="2532" w:author="Akeel" w:date="2011-10-15T14:57:00Z">
          <w:pPr/>
        </w:pPrChange>
      </w:pPr>
      <w:ins w:id="2533" w:author="MJ007" w:date="2011-10-10T13:05:00Z">
        <w:r w:rsidRPr="00830FAD">
          <w:rPr>
            <w:b/>
            <w:rPrChange w:id="2534" w:author="Akeel" w:date="2011-10-15T14:58:00Z">
              <w:rPr/>
            </w:rPrChange>
          </w:rPr>
          <w:t>//Define to Free memory before exiting the babbage function:</w:t>
        </w:r>
      </w:ins>
    </w:p>
    <w:p w:rsidR="00911EFC" w:rsidRPr="00830FAD" w:rsidRDefault="00911EFC" w:rsidP="00830FAD">
      <w:pPr>
        <w:spacing w:after="0" w:line="240" w:lineRule="auto"/>
        <w:rPr>
          <w:ins w:id="2535" w:author="MJ007" w:date="2011-10-10T13:05:00Z"/>
          <w:b/>
          <w:rPrChange w:id="2536" w:author="Akeel" w:date="2011-10-15T14:58:00Z">
            <w:rPr>
              <w:ins w:id="2537" w:author="MJ007" w:date="2011-10-10T13:05:00Z"/>
            </w:rPr>
          </w:rPrChange>
        </w:rPr>
        <w:pPrChange w:id="2538" w:author="Akeel" w:date="2011-10-15T14:57:00Z">
          <w:pPr/>
        </w:pPrChange>
      </w:pPr>
      <w:ins w:id="2539" w:author="MJ007" w:date="2011-10-10T13:05:00Z">
        <w:r w:rsidRPr="00830FAD">
          <w:rPr>
            <w:b/>
            <w:rPrChange w:id="2540" w:author="Akeel" w:date="2011-10-15T14:58:00Z">
              <w:rPr/>
            </w:rPrChange>
          </w:rPr>
          <w:t>#define FREE_MEM</w:t>
        </w:r>
      </w:ins>
    </w:p>
    <w:p w:rsidR="00911EFC" w:rsidRPr="00830FAD" w:rsidRDefault="00911EFC" w:rsidP="00830FAD">
      <w:pPr>
        <w:spacing w:after="0" w:line="240" w:lineRule="auto"/>
        <w:rPr>
          <w:ins w:id="2541" w:author="MJ007" w:date="2011-10-10T13:05:00Z"/>
          <w:b/>
          <w:rPrChange w:id="2542" w:author="Akeel" w:date="2011-10-15T14:58:00Z">
            <w:rPr>
              <w:ins w:id="2543" w:author="MJ007" w:date="2011-10-10T13:05:00Z"/>
            </w:rPr>
          </w:rPrChange>
        </w:rPr>
        <w:pPrChange w:id="2544" w:author="Akeel" w:date="2011-10-15T14:57:00Z">
          <w:pPr/>
        </w:pPrChange>
      </w:pPr>
    </w:p>
    <w:p w:rsidR="00911EFC" w:rsidRPr="00830FAD" w:rsidRDefault="00911EFC" w:rsidP="00830FAD">
      <w:pPr>
        <w:spacing w:after="0" w:line="240" w:lineRule="auto"/>
        <w:rPr>
          <w:ins w:id="2545" w:author="MJ007" w:date="2011-10-10T13:05:00Z"/>
          <w:b/>
          <w:rPrChange w:id="2546" w:author="Akeel" w:date="2011-10-15T14:58:00Z">
            <w:rPr>
              <w:ins w:id="2547" w:author="MJ007" w:date="2011-10-10T13:05:00Z"/>
            </w:rPr>
          </w:rPrChange>
        </w:rPr>
        <w:pPrChange w:id="2548" w:author="Akeel" w:date="2011-10-15T14:57:00Z">
          <w:pPr/>
        </w:pPrChange>
      </w:pPr>
      <w:ins w:id="2549" w:author="MJ007" w:date="2011-10-10T13:05:00Z">
        <w:r w:rsidRPr="00830FAD">
          <w:rPr>
            <w:b/>
            <w:rPrChange w:id="2550" w:author="Akeel" w:date="2011-10-15T14:58:00Z">
              <w:rPr/>
            </w:rPrChange>
          </w:rPr>
          <w:t>typedef struct TestCase {</w:t>
        </w:r>
      </w:ins>
    </w:p>
    <w:p w:rsidR="00911EFC" w:rsidRPr="00830FAD" w:rsidRDefault="00911EFC" w:rsidP="00830FAD">
      <w:pPr>
        <w:spacing w:after="0" w:line="240" w:lineRule="auto"/>
        <w:rPr>
          <w:ins w:id="2551" w:author="MJ007" w:date="2011-10-10T13:05:00Z"/>
          <w:b/>
          <w:rPrChange w:id="2552" w:author="Akeel" w:date="2011-10-15T14:58:00Z">
            <w:rPr>
              <w:ins w:id="2553" w:author="MJ007" w:date="2011-10-10T13:05:00Z"/>
            </w:rPr>
          </w:rPrChange>
        </w:rPr>
        <w:pPrChange w:id="2554" w:author="Akeel" w:date="2011-10-15T14:57:00Z">
          <w:pPr/>
        </w:pPrChange>
      </w:pPr>
      <w:ins w:id="2555" w:author="MJ007" w:date="2011-10-10T13:05:00Z">
        <w:r w:rsidRPr="00830FAD">
          <w:rPr>
            <w:b/>
            <w:rPrChange w:id="2556" w:author="Akeel" w:date="2011-10-15T14:58:00Z">
              <w:rPr/>
            </w:rPrChange>
          </w:rPr>
          <w:tab/>
          <w:t>int PolyOrder;</w:t>
        </w:r>
      </w:ins>
    </w:p>
    <w:p w:rsidR="00911EFC" w:rsidRPr="00830FAD" w:rsidRDefault="00911EFC" w:rsidP="00830FAD">
      <w:pPr>
        <w:spacing w:after="0" w:line="240" w:lineRule="auto"/>
        <w:rPr>
          <w:ins w:id="2557" w:author="MJ007" w:date="2011-10-10T13:05:00Z"/>
          <w:b/>
          <w:rPrChange w:id="2558" w:author="Akeel" w:date="2011-10-15T14:58:00Z">
            <w:rPr>
              <w:ins w:id="2559" w:author="MJ007" w:date="2011-10-10T13:05:00Z"/>
            </w:rPr>
          </w:rPrChange>
        </w:rPr>
        <w:pPrChange w:id="2560" w:author="Akeel" w:date="2011-10-15T14:57:00Z">
          <w:pPr/>
        </w:pPrChange>
      </w:pPr>
      <w:ins w:id="2561" w:author="MJ007" w:date="2011-10-10T13:05:00Z">
        <w:r w:rsidRPr="00830FAD">
          <w:rPr>
            <w:b/>
            <w:rPrChange w:id="2562" w:author="Akeel" w:date="2011-10-15T14:58:00Z">
              <w:rPr/>
            </w:rPrChange>
          </w:rPr>
          <w:tab/>
          <w:t>int NumItems;</w:t>
        </w:r>
      </w:ins>
    </w:p>
    <w:p w:rsidR="00911EFC" w:rsidRPr="00830FAD" w:rsidRDefault="00911EFC" w:rsidP="00830FAD">
      <w:pPr>
        <w:spacing w:after="0" w:line="240" w:lineRule="auto"/>
        <w:rPr>
          <w:ins w:id="2563" w:author="MJ007" w:date="2011-10-10T13:05:00Z"/>
          <w:b/>
          <w:rPrChange w:id="2564" w:author="Akeel" w:date="2011-10-15T14:58:00Z">
            <w:rPr>
              <w:ins w:id="2565" w:author="MJ007" w:date="2011-10-10T13:05:00Z"/>
            </w:rPr>
          </w:rPrChange>
        </w:rPr>
        <w:pPrChange w:id="2566" w:author="Akeel" w:date="2011-10-15T14:57:00Z">
          <w:pPr/>
        </w:pPrChange>
      </w:pPr>
      <w:ins w:id="2567" w:author="MJ007" w:date="2011-10-10T13:05:00Z">
        <w:r w:rsidRPr="00830FAD">
          <w:rPr>
            <w:b/>
            <w:rPrChange w:id="2568" w:author="Akeel" w:date="2011-10-15T14:58:00Z">
              <w:rPr/>
            </w:rPrChange>
          </w:rPr>
          <w:tab/>
          <w:t>bcd32_t *elements;</w:t>
        </w:r>
      </w:ins>
    </w:p>
    <w:p w:rsidR="00911EFC" w:rsidRPr="00830FAD" w:rsidRDefault="00911EFC" w:rsidP="00830FAD">
      <w:pPr>
        <w:spacing w:after="0" w:line="240" w:lineRule="auto"/>
        <w:rPr>
          <w:ins w:id="2569" w:author="MJ007" w:date="2011-10-10T13:05:00Z"/>
          <w:b/>
          <w:rPrChange w:id="2570" w:author="Akeel" w:date="2011-10-15T14:58:00Z">
            <w:rPr>
              <w:ins w:id="2571" w:author="MJ007" w:date="2011-10-10T13:05:00Z"/>
            </w:rPr>
          </w:rPrChange>
        </w:rPr>
        <w:pPrChange w:id="2572" w:author="Akeel" w:date="2011-10-15T14:57:00Z">
          <w:pPr/>
        </w:pPrChange>
      </w:pPr>
      <w:ins w:id="2573" w:author="MJ007" w:date="2011-10-10T13:05:00Z">
        <w:r w:rsidRPr="00830FAD">
          <w:rPr>
            <w:b/>
            <w:rPrChange w:id="2574" w:author="Akeel" w:date="2011-10-15T14:58:00Z">
              <w:rPr/>
            </w:rPrChange>
          </w:rPr>
          <w:tab/>
          <w:t>bcd32_t *expected;</w:t>
        </w:r>
      </w:ins>
    </w:p>
    <w:p w:rsidR="00911EFC" w:rsidRPr="00830FAD" w:rsidRDefault="00911EFC" w:rsidP="00830FAD">
      <w:pPr>
        <w:spacing w:after="0" w:line="240" w:lineRule="auto"/>
        <w:rPr>
          <w:ins w:id="2575" w:author="MJ007" w:date="2011-10-10T13:05:00Z"/>
          <w:b/>
          <w:rPrChange w:id="2576" w:author="Akeel" w:date="2011-10-15T14:58:00Z">
            <w:rPr>
              <w:ins w:id="2577" w:author="MJ007" w:date="2011-10-10T13:05:00Z"/>
            </w:rPr>
          </w:rPrChange>
        </w:rPr>
        <w:pPrChange w:id="2578" w:author="Akeel" w:date="2011-10-15T14:57:00Z">
          <w:pPr/>
        </w:pPrChange>
      </w:pPr>
      <w:ins w:id="2579" w:author="MJ007" w:date="2011-10-10T13:05:00Z">
        <w:r w:rsidRPr="00830FAD">
          <w:rPr>
            <w:b/>
            <w:rPrChange w:id="2580" w:author="Akeel" w:date="2011-10-15T14:58:00Z">
              <w:rPr/>
            </w:rPrChange>
          </w:rPr>
          <w:t>} TestCase;</w:t>
        </w:r>
      </w:ins>
    </w:p>
    <w:p w:rsidR="00911EFC" w:rsidRPr="00830FAD" w:rsidRDefault="00911EFC" w:rsidP="00830FAD">
      <w:pPr>
        <w:spacing w:after="0" w:line="240" w:lineRule="auto"/>
        <w:rPr>
          <w:ins w:id="2581" w:author="MJ007" w:date="2011-10-10T13:05:00Z"/>
          <w:b/>
          <w:rPrChange w:id="2582" w:author="Akeel" w:date="2011-10-15T14:58:00Z">
            <w:rPr>
              <w:ins w:id="2583" w:author="MJ007" w:date="2011-10-10T13:05:00Z"/>
            </w:rPr>
          </w:rPrChange>
        </w:rPr>
        <w:pPrChange w:id="2584" w:author="Akeel" w:date="2011-10-15T14:57:00Z">
          <w:pPr/>
        </w:pPrChange>
      </w:pPr>
    </w:p>
    <w:p w:rsidR="00911EFC" w:rsidRPr="00830FAD" w:rsidRDefault="00911EFC" w:rsidP="00830FAD">
      <w:pPr>
        <w:spacing w:after="0" w:line="240" w:lineRule="auto"/>
        <w:rPr>
          <w:ins w:id="2585" w:author="MJ007" w:date="2011-10-10T13:05:00Z"/>
          <w:b/>
          <w:rPrChange w:id="2586" w:author="Akeel" w:date="2011-10-15T14:58:00Z">
            <w:rPr>
              <w:ins w:id="2587" w:author="MJ007" w:date="2011-10-10T13:05:00Z"/>
            </w:rPr>
          </w:rPrChange>
        </w:rPr>
        <w:pPrChange w:id="2588" w:author="Akeel" w:date="2011-10-15T14:57:00Z">
          <w:pPr/>
        </w:pPrChange>
      </w:pPr>
      <w:ins w:id="2589" w:author="MJ007" w:date="2011-10-10T13:05:00Z">
        <w:r w:rsidRPr="00830FAD">
          <w:rPr>
            <w:b/>
            <w:rPrChange w:id="2590" w:author="Akeel" w:date="2011-10-15T14:58:00Z">
              <w:rPr/>
            </w:rPrChange>
          </w:rPr>
          <w:t>/* AA The following definition of elements and expected are outside main to give them a constant address */</w:t>
        </w:r>
      </w:ins>
    </w:p>
    <w:p w:rsidR="00911EFC" w:rsidRPr="00830FAD" w:rsidRDefault="00911EFC" w:rsidP="00830FAD">
      <w:pPr>
        <w:spacing w:after="0" w:line="240" w:lineRule="auto"/>
        <w:rPr>
          <w:ins w:id="2591" w:author="MJ007" w:date="2011-10-10T13:05:00Z"/>
          <w:b/>
          <w:rPrChange w:id="2592" w:author="Akeel" w:date="2011-10-15T14:58:00Z">
            <w:rPr>
              <w:ins w:id="2593" w:author="MJ007" w:date="2011-10-10T13:05:00Z"/>
            </w:rPr>
          </w:rPrChange>
        </w:rPr>
        <w:pPrChange w:id="2594" w:author="Akeel" w:date="2011-10-15T14:57:00Z">
          <w:pPr/>
        </w:pPrChange>
      </w:pPr>
      <w:ins w:id="2595" w:author="MJ007" w:date="2011-10-10T13:05:00Z">
        <w:r w:rsidRPr="00830FAD">
          <w:rPr>
            <w:b/>
            <w:rPrChange w:id="2596" w:author="Akeel" w:date="2011-10-15T14:58:00Z">
              <w:rPr/>
            </w:rPrChange>
          </w:rPr>
          <w:t>bcd32_t elements1[9] = { 0x1, 0x8, 0x17, 0x34, 0x0, 0x0, 0x0, 0x0, 0x0 };</w:t>
        </w:r>
      </w:ins>
    </w:p>
    <w:p w:rsidR="00911EFC" w:rsidRPr="00830FAD" w:rsidRDefault="00911EFC" w:rsidP="00830FAD">
      <w:pPr>
        <w:spacing w:after="0" w:line="240" w:lineRule="auto"/>
        <w:rPr>
          <w:ins w:id="2597" w:author="MJ007" w:date="2011-10-10T13:05:00Z"/>
          <w:b/>
          <w:rPrChange w:id="2598" w:author="Akeel" w:date="2011-10-15T14:58:00Z">
            <w:rPr>
              <w:ins w:id="2599" w:author="MJ007" w:date="2011-10-10T13:05:00Z"/>
            </w:rPr>
          </w:rPrChange>
        </w:rPr>
        <w:pPrChange w:id="2600" w:author="Akeel" w:date="2011-10-15T14:57:00Z">
          <w:pPr/>
        </w:pPrChange>
      </w:pPr>
      <w:ins w:id="2601" w:author="MJ007" w:date="2011-10-10T13:05:00Z">
        <w:r w:rsidRPr="00830FAD">
          <w:rPr>
            <w:b/>
            <w:rPrChange w:id="2602" w:author="Akeel" w:date="2011-10-15T14:58:00Z">
              <w:rPr/>
            </w:rPrChange>
          </w:rPr>
          <w:t>bcd32_t expected1[9] = { 0x1, 0x8, 0x17, 0x34, 0x65, 0x116, 0x193, 0x302, 0x449 };</w:t>
        </w:r>
      </w:ins>
    </w:p>
    <w:p w:rsidR="00911EFC" w:rsidRPr="00830FAD" w:rsidRDefault="00911EFC" w:rsidP="00830FAD">
      <w:pPr>
        <w:spacing w:after="0" w:line="240" w:lineRule="auto"/>
        <w:rPr>
          <w:ins w:id="2603" w:author="MJ007" w:date="2011-10-10T13:05:00Z"/>
          <w:b/>
          <w:rPrChange w:id="2604" w:author="Akeel" w:date="2011-10-15T14:58:00Z">
            <w:rPr>
              <w:ins w:id="2605" w:author="MJ007" w:date="2011-10-10T13:05:00Z"/>
            </w:rPr>
          </w:rPrChange>
        </w:rPr>
        <w:pPrChange w:id="2606" w:author="Akeel" w:date="2011-10-15T14:57:00Z">
          <w:pPr/>
        </w:pPrChange>
      </w:pPr>
    </w:p>
    <w:p w:rsidR="00911EFC" w:rsidRPr="00830FAD" w:rsidRDefault="00911EFC" w:rsidP="00830FAD">
      <w:pPr>
        <w:spacing w:after="0" w:line="240" w:lineRule="auto"/>
        <w:rPr>
          <w:ins w:id="2607" w:author="MJ007" w:date="2011-10-10T13:05:00Z"/>
          <w:b/>
          <w:rPrChange w:id="2608" w:author="Akeel" w:date="2011-10-15T14:58:00Z">
            <w:rPr>
              <w:ins w:id="2609" w:author="MJ007" w:date="2011-10-10T13:05:00Z"/>
            </w:rPr>
          </w:rPrChange>
        </w:rPr>
        <w:pPrChange w:id="2610" w:author="Akeel" w:date="2011-10-15T14:57:00Z">
          <w:pPr/>
        </w:pPrChange>
      </w:pPr>
      <w:ins w:id="2611" w:author="MJ007" w:date="2011-10-10T13:05:00Z">
        <w:r w:rsidRPr="00830FAD">
          <w:rPr>
            <w:b/>
            <w:rPrChange w:id="2612" w:author="Akeel" w:date="2011-10-15T14:58:00Z">
              <w:rPr/>
            </w:rPrChange>
          </w:rPr>
          <w:t>bcd32_t elements2[6] = { 0x80000001, 0x80000002, 0x80000005, 0x2, 0x31, 0x116 };</w:t>
        </w:r>
      </w:ins>
    </w:p>
    <w:p w:rsidR="00911EFC" w:rsidRPr="00830FAD" w:rsidRDefault="00911EFC" w:rsidP="00830FAD">
      <w:pPr>
        <w:spacing w:after="0" w:line="240" w:lineRule="auto"/>
        <w:rPr>
          <w:ins w:id="2613" w:author="MJ007" w:date="2011-10-10T13:05:00Z"/>
          <w:b/>
          <w:rPrChange w:id="2614" w:author="Akeel" w:date="2011-10-15T14:58:00Z">
            <w:rPr>
              <w:ins w:id="2615" w:author="MJ007" w:date="2011-10-10T13:05:00Z"/>
            </w:rPr>
          </w:rPrChange>
        </w:rPr>
        <w:pPrChange w:id="2616" w:author="Akeel" w:date="2011-10-15T14:57:00Z">
          <w:pPr/>
        </w:pPrChange>
      </w:pPr>
      <w:ins w:id="2617" w:author="MJ007" w:date="2011-10-10T13:05:00Z">
        <w:r w:rsidRPr="00830FAD">
          <w:rPr>
            <w:b/>
            <w:rPrChange w:id="2618" w:author="Akeel" w:date="2011-10-15T14:58:00Z">
              <w:rPr/>
            </w:rPrChange>
          </w:rPr>
          <w:t>bcd32_t expected2[6] = { 0x80000001, 0x80000002, 0x80000005, 0x2, 0x31, 0x94 };</w:t>
        </w:r>
      </w:ins>
    </w:p>
    <w:p w:rsidR="00911EFC" w:rsidRPr="00830FAD" w:rsidRDefault="00911EFC" w:rsidP="00830FAD">
      <w:pPr>
        <w:spacing w:after="0" w:line="240" w:lineRule="auto"/>
        <w:rPr>
          <w:ins w:id="2619" w:author="MJ007" w:date="2011-10-10T13:05:00Z"/>
          <w:b/>
          <w:rPrChange w:id="2620" w:author="Akeel" w:date="2011-10-15T14:58:00Z">
            <w:rPr>
              <w:ins w:id="2621" w:author="MJ007" w:date="2011-10-10T13:05:00Z"/>
            </w:rPr>
          </w:rPrChange>
        </w:rPr>
        <w:pPrChange w:id="2622" w:author="Akeel" w:date="2011-10-15T14:57:00Z">
          <w:pPr/>
        </w:pPrChange>
      </w:pPr>
    </w:p>
    <w:p w:rsidR="00911EFC" w:rsidRPr="00830FAD" w:rsidRDefault="00911EFC" w:rsidP="00830FAD">
      <w:pPr>
        <w:spacing w:after="0" w:line="240" w:lineRule="auto"/>
        <w:rPr>
          <w:ins w:id="2623" w:author="MJ007" w:date="2011-10-10T13:05:00Z"/>
          <w:b/>
          <w:rPrChange w:id="2624" w:author="Akeel" w:date="2011-10-15T14:58:00Z">
            <w:rPr>
              <w:ins w:id="2625" w:author="MJ007" w:date="2011-10-10T13:05:00Z"/>
            </w:rPr>
          </w:rPrChange>
        </w:rPr>
        <w:pPrChange w:id="2626" w:author="Akeel" w:date="2011-10-15T14:57:00Z">
          <w:pPr/>
        </w:pPrChange>
      </w:pPr>
      <w:ins w:id="2627" w:author="MJ007" w:date="2011-10-10T13:05:00Z">
        <w:r w:rsidRPr="00830FAD">
          <w:rPr>
            <w:b/>
            <w:rPrChange w:id="2628" w:author="Akeel" w:date="2011-10-15T14:58:00Z">
              <w:rPr/>
            </w:rPrChange>
          </w:rPr>
          <w:t>bcd32_t elements3[5] = { 0x6, 0x6, 0x1, 0x2, 0x0 };</w:t>
        </w:r>
      </w:ins>
    </w:p>
    <w:p w:rsidR="00911EFC" w:rsidRPr="00830FAD" w:rsidRDefault="00911EFC" w:rsidP="00830FAD">
      <w:pPr>
        <w:spacing w:after="0" w:line="240" w:lineRule="auto"/>
        <w:rPr>
          <w:ins w:id="2629" w:author="MJ007" w:date="2011-10-10T13:05:00Z"/>
          <w:b/>
          <w:rPrChange w:id="2630" w:author="Akeel" w:date="2011-10-15T14:58:00Z">
            <w:rPr>
              <w:ins w:id="2631" w:author="MJ007" w:date="2011-10-10T13:05:00Z"/>
            </w:rPr>
          </w:rPrChange>
        </w:rPr>
        <w:pPrChange w:id="2632" w:author="Akeel" w:date="2011-10-15T14:57:00Z">
          <w:pPr/>
        </w:pPrChange>
      </w:pPr>
      <w:ins w:id="2633" w:author="MJ007" w:date="2011-10-10T13:05:00Z">
        <w:r w:rsidRPr="00830FAD">
          <w:rPr>
            <w:b/>
            <w:rPrChange w:id="2634" w:author="Akeel" w:date="2011-10-15T14:58:00Z">
              <w:rPr/>
            </w:rPrChange>
          </w:rPr>
          <w:t>bcd32_t expected3[5] = { 0x6, 0x6, 0x6, 0x6, 0x6 };</w:t>
        </w:r>
      </w:ins>
    </w:p>
    <w:p w:rsidR="00911EFC" w:rsidRPr="00830FAD" w:rsidRDefault="00911EFC" w:rsidP="00830FAD">
      <w:pPr>
        <w:spacing w:after="0" w:line="240" w:lineRule="auto"/>
        <w:rPr>
          <w:ins w:id="2635" w:author="MJ007" w:date="2011-10-10T13:05:00Z"/>
          <w:b/>
          <w:rPrChange w:id="2636" w:author="Akeel" w:date="2011-10-15T14:58:00Z">
            <w:rPr>
              <w:ins w:id="2637" w:author="MJ007" w:date="2011-10-10T13:05:00Z"/>
            </w:rPr>
          </w:rPrChange>
        </w:rPr>
        <w:pPrChange w:id="2638" w:author="Akeel" w:date="2011-10-15T14:57:00Z">
          <w:pPr/>
        </w:pPrChange>
      </w:pPr>
    </w:p>
    <w:p w:rsidR="00911EFC" w:rsidRPr="00830FAD" w:rsidRDefault="00911EFC" w:rsidP="00830FAD">
      <w:pPr>
        <w:spacing w:after="0" w:line="240" w:lineRule="auto"/>
        <w:rPr>
          <w:ins w:id="2639" w:author="MJ007" w:date="2011-10-10T13:05:00Z"/>
          <w:b/>
          <w:rPrChange w:id="2640" w:author="Akeel" w:date="2011-10-15T14:58:00Z">
            <w:rPr>
              <w:ins w:id="2641" w:author="MJ007" w:date="2011-10-10T13:05:00Z"/>
            </w:rPr>
          </w:rPrChange>
        </w:rPr>
        <w:pPrChange w:id="2642" w:author="Akeel" w:date="2011-10-15T14:57:00Z">
          <w:pPr/>
        </w:pPrChange>
      </w:pPr>
      <w:ins w:id="2643" w:author="MJ007" w:date="2011-10-10T13:05:00Z">
        <w:r w:rsidRPr="00830FAD">
          <w:rPr>
            <w:b/>
            <w:rPrChange w:id="2644" w:author="Akeel" w:date="2011-10-15T14:58:00Z">
              <w:rPr/>
            </w:rPrChange>
          </w:rPr>
          <w:t>bcd32_t elements4[5] = { 0x4, 0x8, 0x36, 0x112, 0x0 };</w:t>
        </w:r>
      </w:ins>
    </w:p>
    <w:p w:rsidR="00911EFC" w:rsidRPr="00830FAD" w:rsidRDefault="00911EFC" w:rsidP="00830FAD">
      <w:pPr>
        <w:spacing w:after="0" w:line="240" w:lineRule="auto"/>
        <w:rPr>
          <w:ins w:id="2645" w:author="MJ007" w:date="2011-10-10T13:05:00Z"/>
          <w:b/>
          <w:rPrChange w:id="2646" w:author="Akeel" w:date="2011-10-15T14:58:00Z">
            <w:rPr>
              <w:ins w:id="2647" w:author="MJ007" w:date="2011-10-10T13:05:00Z"/>
            </w:rPr>
          </w:rPrChange>
        </w:rPr>
        <w:pPrChange w:id="2648" w:author="Akeel" w:date="2011-10-15T14:57:00Z">
          <w:pPr/>
        </w:pPrChange>
      </w:pPr>
      <w:ins w:id="2649" w:author="MJ007" w:date="2011-10-10T13:05:00Z">
        <w:r w:rsidRPr="00830FAD">
          <w:rPr>
            <w:b/>
            <w:rPrChange w:id="2650" w:author="Akeel" w:date="2011-10-15T14:58:00Z">
              <w:rPr/>
            </w:rPrChange>
          </w:rPr>
          <w:t>bcd32_t expected4[5] = { 0x4, 0x8, 0x36, 0x112, 0x260 };</w:t>
        </w:r>
      </w:ins>
    </w:p>
    <w:p w:rsidR="00911EFC" w:rsidRPr="00830FAD" w:rsidRDefault="00911EFC" w:rsidP="00830FAD">
      <w:pPr>
        <w:spacing w:after="0" w:line="240" w:lineRule="auto"/>
        <w:rPr>
          <w:ins w:id="2651" w:author="MJ007" w:date="2011-10-10T13:05:00Z"/>
          <w:b/>
          <w:rPrChange w:id="2652" w:author="Akeel" w:date="2011-10-15T14:58:00Z">
            <w:rPr>
              <w:ins w:id="2653" w:author="MJ007" w:date="2011-10-10T13:05:00Z"/>
            </w:rPr>
          </w:rPrChange>
        </w:rPr>
        <w:pPrChange w:id="2654" w:author="Akeel" w:date="2011-10-15T14:57:00Z">
          <w:pPr/>
        </w:pPrChange>
      </w:pPr>
    </w:p>
    <w:p w:rsidR="00911EFC" w:rsidRPr="00830FAD" w:rsidRDefault="00911EFC" w:rsidP="00830FAD">
      <w:pPr>
        <w:spacing w:after="0" w:line="240" w:lineRule="auto"/>
        <w:rPr>
          <w:ins w:id="2655" w:author="MJ007" w:date="2011-10-10T13:05:00Z"/>
          <w:b/>
          <w:rPrChange w:id="2656" w:author="Akeel" w:date="2011-10-15T14:58:00Z">
            <w:rPr>
              <w:ins w:id="2657" w:author="MJ007" w:date="2011-10-10T13:05:00Z"/>
            </w:rPr>
          </w:rPrChange>
        </w:rPr>
        <w:pPrChange w:id="2658" w:author="Akeel" w:date="2011-10-15T14:57:00Z">
          <w:pPr/>
        </w:pPrChange>
      </w:pPr>
      <w:ins w:id="2659" w:author="MJ007" w:date="2011-10-10T13:05:00Z">
        <w:r w:rsidRPr="00830FAD">
          <w:rPr>
            <w:b/>
            <w:rPrChange w:id="2660" w:author="Akeel" w:date="2011-10-15T14:58:00Z">
              <w:rPr/>
            </w:rPrChange>
          </w:rPr>
          <w:t>bcd32_t elements5[6] = { 0x80000005, 0x80000011, 0x80000023, 0x80000047, 0x0, 0x0 };</w:t>
        </w:r>
      </w:ins>
    </w:p>
    <w:p w:rsidR="00911EFC" w:rsidRPr="00830FAD" w:rsidRDefault="00911EFC" w:rsidP="00830FAD">
      <w:pPr>
        <w:spacing w:after="0" w:line="240" w:lineRule="auto"/>
        <w:rPr>
          <w:ins w:id="2661" w:author="MJ007" w:date="2011-10-10T13:05:00Z"/>
          <w:b/>
          <w:rPrChange w:id="2662" w:author="Akeel" w:date="2011-10-15T14:58:00Z">
            <w:rPr>
              <w:ins w:id="2663" w:author="MJ007" w:date="2011-10-10T13:05:00Z"/>
            </w:rPr>
          </w:rPrChange>
        </w:rPr>
        <w:pPrChange w:id="2664" w:author="Akeel" w:date="2011-10-15T14:57:00Z">
          <w:pPr/>
        </w:pPrChange>
      </w:pPr>
      <w:ins w:id="2665" w:author="MJ007" w:date="2011-10-10T13:05:00Z">
        <w:r w:rsidRPr="00830FAD">
          <w:rPr>
            <w:b/>
            <w:rPrChange w:id="2666" w:author="Akeel" w:date="2011-10-15T14:58:00Z">
              <w:rPr/>
            </w:rPrChange>
          </w:rPr>
          <w:t>bcd32_t expected5[6] = { 0x80000005, 0x80000011, 0x80000023, 0x80000047, 0x80000089, 0x80000155 };</w:t>
        </w:r>
      </w:ins>
    </w:p>
    <w:p w:rsidR="00911EFC" w:rsidRPr="00830FAD" w:rsidRDefault="00911EFC" w:rsidP="00830FAD">
      <w:pPr>
        <w:spacing w:after="0" w:line="240" w:lineRule="auto"/>
        <w:rPr>
          <w:ins w:id="2667" w:author="MJ007" w:date="2011-10-10T13:05:00Z"/>
          <w:b/>
          <w:rPrChange w:id="2668" w:author="Akeel" w:date="2011-10-15T14:58:00Z">
            <w:rPr>
              <w:ins w:id="2669" w:author="MJ007" w:date="2011-10-10T13:05:00Z"/>
            </w:rPr>
          </w:rPrChange>
        </w:rPr>
        <w:pPrChange w:id="2670" w:author="Akeel" w:date="2011-10-15T14:57:00Z">
          <w:pPr/>
        </w:pPrChange>
      </w:pPr>
    </w:p>
    <w:p w:rsidR="00911EFC" w:rsidRPr="00830FAD" w:rsidRDefault="00911EFC" w:rsidP="00830FAD">
      <w:pPr>
        <w:spacing w:after="0" w:line="240" w:lineRule="auto"/>
        <w:rPr>
          <w:ins w:id="2671" w:author="MJ007" w:date="2011-10-10T13:05:00Z"/>
          <w:b/>
          <w:rPrChange w:id="2672" w:author="Akeel" w:date="2011-10-15T14:58:00Z">
            <w:rPr>
              <w:ins w:id="2673" w:author="MJ007" w:date="2011-10-10T13:05:00Z"/>
            </w:rPr>
          </w:rPrChange>
        </w:rPr>
        <w:pPrChange w:id="2674" w:author="Akeel" w:date="2011-10-15T14:57:00Z">
          <w:pPr/>
        </w:pPrChange>
      </w:pPr>
      <w:ins w:id="2675" w:author="MJ007" w:date="2011-10-10T13:05:00Z">
        <w:r w:rsidRPr="00830FAD">
          <w:rPr>
            <w:b/>
            <w:rPrChange w:id="2676" w:author="Akeel" w:date="2011-10-15T14:58:00Z">
              <w:rPr/>
            </w:rPrChange>
          </w:rPr>
          <w:t>bcd32_t elements6[11] = { 0x1, 0x2, 0x129, 0x2188, 0x16385, 0x78126, 0x279937, 0x823544, 0x0, 0x0, 0x0 };</w:t>
        </w:r>
      </w:ins>
    </w:p>
    <w:p w:rsidR="00911EFC" w:rsidRPr="00830FAD" w:rsidRDefault="00911EFC" w:rsidP="00830FAD">
      <w:pPr>
        <w:spacing w:after="0" w:line="240" w:lineRule="auto"/>
        <w:rPr>
          <w:ins w:id="2677" w:author="MJ007" w:date="2011-10-10T13:05:00Z"/>
          <w:b/>
          <w:rPrChange w:id="2678" w:author="Akeel" w:date="2011-10-15T14:58:00Z">
            <w:rPr>
              <w:ins w:id="2679" w:author="MJ007" w:date="2011-10-10T13:05:00Z"/>
            </w:rPr>
          </w:rPrChange>
        </w:rPr>
        <w:pPrChange w:id="2680" w:author="Akeel" w:date="2011-10-15T14:57:00Z">
          <w:pPr/>
        </w:pPrChange>
      </w:pPr>
      <w:ins w:id="2681" w:author="MJ007" w:date="2011-10-10T13:05:00Z">
        <w:r w:rsidRPr="00830FAD">
          <w:rPr>
            <w:b/>
            <w:rPrChange w:id="2682" w:author="Akeel" w:date="2011-10-15T14:58:00Z">
              <w:rPr/>
            </w:rPrChange>
          </w:rPr>
          <w:t>bcd32_t expected6[11] = { 0x1, 0x2, 0x129, 0x2188, 0x16385, 0x78126, 0x279937, 0x823544, 0x2097153, 0x4782970, 0x40000000 };</w:t>
        </w:r>
      </w:ins>
    </w:p>
    <w:p w:rsidR="00911EFC" w:rsidRPr="00830FAD" w:rsidRDefault="00911EFC" w:rsidP="00830FAD">
      <w:pPr>
        <w:spacing w:after="0" w:line="240" w:lineRule="auto"/>
        <w:rPr>
          <w:ins w:id="2683" w:author="MJ007" w:date="2011-10-10T13:05:00Z"/>
          <w:b/>
          <w:rPrChange w:id="2684" w:author="Akeel" w:date="2011-10-15T14:58:00Z">
            <w:rPr>
              <w:ins w:id="2685" w:author="MJ007" w:date="2011-10-10T13:05:00Z"/>
            </w:rPr>
          </w:rPrChange>
        </w:rPr>
        <w:pPrChange w:id="2686" w:author="Akeel" w:date="2011-10-15T14:57:00Z">
          <w:pPr/>
        </w:pPrChange>
      </w:pPr>
    </w:p>
    <w:p w:rsidR="00911EFC" w:rsidRPr="00830FAD" w:rsidRDefault="00911EFC" w:rsidP="00830FAD">
      <w:pPr>
        <w:spacing w:after="0" w:line="240" w:lineRule="auto"/>
        <w:rPr>
          <w:ins w:id="2687" w:author="MJ007" w:date="2011-10-10T13:05:00Z"/>
          <w:b/>
          <w:rPrChange w:id="2688" w:author="Akeel" w:date="2011-10-15T14:58:00Z">
            <w:rPr>
              <w:ins w:id="2689" w:author="MJ007" w:date="2011-10-10T13:05:00Z"/>
            </w:rPr>
          </w:rPrChange>
        </w:rPr>
        <w:pPrChange w:id="2690" w:author="Akeel" w:date="2011-10-15T14:57:00Z">
          <w:pPr/>
        </w:pPrChange>
      </w:pPr>
      <w:ins w:id="2691" w:author="MJ007" w:date="2011-10-10T13:05:00Z">
        <w:r w:rsidRPr="00830FAD">
          <w:rPr>
            <w:b/>
            <w:rPrChange w:id="2692" w:author="Akeel" w:date="2011-10-15T14:58:00Z">
              <w:rPr/>
            </w:rPrChange>
          </w:rPr>
          <w:t>void main(void){ // main neither has arguments nor returns anything</w:t>
        </w:r>
      </w:ins>
    </w:p>
    <w:p w:rsidR="00911EFC" w:rsidRPr="00830FAD" w:rsidRDefault="00911EFC" w:rsidP="00830FAD">
      <w:pPr>
        <w:spacing w:after="0" w:line="240" w:lineRule="auto"/>
        <w:rPr>
          <w:ins w:id="2693" w:author="MJ007" w:date="2011-10-10T13:05:00Z"/>
          <w:b/>
          <w:rPrChange w:id="2694" w:author="Akeel" w:date="2011-10-15T14:58:00Z">
            <w:rPr>
              <w:ins w:id="2695" w:author="MJ007" w:date="2011-10-10T13:05:00Z"/>
            </w:rPr>
          </w:rPrChange>
        </w:rPr>
        <w:pPrChange w:id="2696" w:author="Akeel" w:date="2011-10-15T14:57:00Z">
          <w:pPr/>
        </w:pPrChange>
      </w:pPr>
      <w:ins w:id="2697" w:author="MJ007" w:date="2011-10-10T13:05:00Z">
        <w:r w:rsidRPr="00830FAD">
          <w:rPr>
            <w:b/>
            <w:rPrChange w:id="2698" w:author="Akeel" w:date="2011-10-15T14:58:00Z">
              <w:rPr/>
            </w:rPrChange>
          </w:rPr>
          <w:tab/>
        </w:r>
      </w:ins>
    </w:p>
    <w:p w:rsidR="00911EFC" w:rsidRPr="00830FAD" w:rsidRDefault="00911EFC" w:rsidP="00830FAD">
      <w:pPr>
        <w:spacing w:after="0" w:line="240" w:lineRule="auto"/>
        <w:rPr>
          <w:ins w:id="2699" w:author="MJ007" w:date="2011-10-10T13:05:00Z"/>
          <w:b/>
          <w:rPrChange w:id="2700" w:author="Akeel" w:date="2011-10-15T14:58:00Z">
            <w:rPr>
              <w:ins w:id="2701" w:author="MJ007" w:date="2011-10-10T13:05:00Z"/>
            </w:rPr>
          </w:rPrChange>
        </w:rPr>
        <w:pPrChange w:id="2702" w:author="Akeel" w:date="2011-10-15T14:57:00Z">
          <w:pPr/>
        </w:pPrChange>
      </w:pPr>
      <w:ins w:id="2703" w:author="MJ007" w:date="2011-10-10T13:05:00Z">
        <w:r w:rsidRPr="00830FAD">
          <w:rPr>
            <w:b/>
            <w:rPrChange w:id="2704" w:author="Akeel" w:date="2011-10-15T14:58:00Z">
              <w:rPr/>
            </w:rPrChange>
          </w:rPr>
          <w:tab/>
          <w:t>TestCase tests[6] = {{3, 9, &amp;(elements1[0]), &amp;(expected1[0])},</w:t>
        </w:r>
      </w:ins>
    </w:p>
    <w:p w:rsidR="00911EFC" w:rsidRPr="00830FAD" w:rsidRDefault="00911EFC" w:rsidP="00830FAD">
      <w:pPr>
        <w:spacing w:after="0" w:line="240" w:lineRule="auto"/>
        <w:rPr>
          <w:ins w:id="2705" w:author="MJ007" w:date="2011-10-10T13:05:00Z"/>
          <w:b/>
          <w:rPrChange w:id="2706" w:author="Akeel" w:date="2011-10-15T14:58:00Z">
            <w:rPr>
              <w:ins w:id="2707" w:author="MJ007" w:date="2011-10-10T13:05:00Z"/>
            </w:rPr>
          </w:rPrChange>
        </w:rPr>
        <w:pPrChange w:id="2708" w:author="Akeel" w:date="2011-10-15T14:57:00Z">
          <w:pPr/>
        </w:pPrChange>
      </w:pPr>
      <w:ins w:id="2709" w:author="MJ007" w:date="2011-10-10T13:05:00Z">
        <w:r w:rsidRPr="00830FAD">
          <w:rPr>
            <w:b/>
            <w:rPrChange w:id="2710" w:author="Akeel" w:date="2011-10-15T14:58:00Z">
              <w:rPr/>
            </w:rPrChange>
          </w:rPr>
          <w:t xml:space="preserve">                               {3, 6, &amp;(elements2[0]), &amp;(expected2[0])},</w:t>
        </w:r>
      </w:ins>
    </w:p>
    <w:p w:rsidR="00911EFC" w:rsidRPr="00830FAD" w:rsidRDefault="00911EFC" w:rsidP="00830FAD">
      <w:pPr>
        <w:spacing w:after="0" w:line="240" w:lineRule="auto"/>
        <w:rPr>
          <w:ins w:id="2711" w:author="MJ007" w:date="2011-10-10T13:05:00Z"/>
          <w:b/>
          <w:rPrChange w:id="2712" w:author="Akeel" w:date="2011-10-15T14:58:00Z">
            <w:rPr>
              <w:ins w:id="2713" w:author="MJ007" w:date="2011-10-10T13:05:00Z"/>
            </w:rPr>
          </w:rPrChange>
        </w:rPr>
        <w:pPrChange w:id="2714" w:author="Akeel" w:date="2011-10-15T14:57:00Z">
          <w:pPr/>
        </w:pPrChange>
      </w:pPr>
      <w:ins w:id="2715" w:author="MJ007" w:date="2011-10-10T13:05:00Z">
        <w:r w:rsidRPr="00830FAD">
          <w:rPr>
            <w:b/>
            <w:rPrChange w:id="2716" w:author="Akeel" w:date="2011-10-15T14:58:00Z">
              <w:rPr/>
            </w:rPrChange>
          </w:rPr>
          <w:t xml:space="preserve">                               {0, 5, &amp;(elements3[0]), &amp;(expected3[0])},</w:t>
        </w:r>
      </w:ins>
    </w:p>
    <w:p w:rsidR="00911EFC" w:rsidRPr="00830FAD" w:rsidRDefault="00911EFC" w:rsidP="00830FAD">
      <w:pPr>
        <w:spacing w:after="0" w:line="240" w:lineRule="auto"/>
        <w:rPr>
          <w:ins w:id="2717" w:author="MJ007" w:date="2011-10-10T13:05:00Z"/>
          <w:b/>
          <w:rPrChange w:id="2718" w:author="Akeel" w:date="2011-10-15T14:58:00Z">
            <w:rPr>
              <w:ins w:id="2719" w:author="MJ007" w:date="2011-10-10T13:05:00Z"/>
            </w:rPr>
          </w:rPrChange>
        </w:rPr>
        <w:pPrChange w:id="2720" w:author="Akeel" w:date="2011-10-15T14:57:00Z">
          <w:pPr/>
        </w:pPrChange>
      </w:pPr>
      <w:ins w:id="2721" w:author="MJ007" w:date="2011-10-10T13:05:00Z">
        <w:r w:rsidRPr="00830FAD">
          <w:rPr>
            <w:b/>
            <w:rPrChange w:id="2722" w:author="Akeel" w:date="2011-10-15T14:58:00Z">
              <w:rPr/>
            </w:rPrChange>
          </w:rPr>
          <w:lastRenderedPageBreak/>
          <w:t xml:space="preserve">                               {3, 5, &amp;(elements4[0]), &amp;(expected4[0])},</w:t>
        </w:r>
      </w:ins>
    </w:p>
    <w:p w:rsidR="00911EFC" w:rsidRPr="00830FAD" w:rsidRDefault="00911EFC" w:rsidP="00830FAD">
      <w:pPr>
        <w:spacing w:after="0" w:line="240" w:lineRule="auto"/>
        <w:rPr>
          <w:ins w:id="2723" w:author="MJ007" w:date="2011-10-10T13:05:00Z"/>
          <w:b/>
          <w:rPrChange w:id="2724" w:author="Akeel" w:date="2011-10-15T14:58:00Z">
            <w:rPr>
              <w:ins w:id="2725" w:author="MJ007" w:date="2011-10-10T13:05:00Z"/>
            </w:rPr>
          </w:rPrChange>
        </w:rPr>
        <w:pPrChange w:id="2726" w:author="Akeel" w:date="2011-10-15T14:57:00Z">
          <w:pPr/>
        </w:pPrChange>
      </w:pPr>
      <w:ins w:id="2727" w:author="MJ007" w:date="2011-10-10T13:05:00Z">
        <w:r w:rsidRPr="00830FAD">
          <w:rPr>
            <w:b/>
            <w:rPrChange w:id="2728" w:author="Akeel" w:date="2011-10-15T14:58:00Z">
              <w:rPr/>
            </w:rPrChange>
          </w:rPr>
          <w:t xml:space="preserve">                               {3, 6, &amp;(elements5[0]), &amp;(expected5[0])},</w:t>
        </w:r>
      </w:ins>
    </w:p>
    <w:p w:rsidR="00911EFC" w:rsidRPr="00830FAD" w:rsidRDefault="00911EFC" w:rsidP="00830FAD">
      <w:pPr>
        <w:spacing w:after="0" w:line="240" w:lineRule="auto"/>
        <w:rPr>
          <w:ins w:id="2729" w:author="MJ007" w:date="2011-10-10T13:05:00Z"/>
          <w:b/>
          <w:rPrChange w:id="2730" w:author="Akeel" w:date="2011-10-15T14:58:00Z">
            <w:rPr>
              <w:ins w:id="2731" w:author="MJ007" w:date="2011-10-10T13:05:00Z"/>
            </w:rPr>
          </w:rPrChange>
        </w:rPr>
        <w:pPrChange w:id="2732" w:author="Akeel" w:date="2011-10-15T14:57:00Z">
          <w:pPr/>
        </w:pPrChange>
      </w:pPr>
      <w:ins w:id="2733" w:author="MJ007" w:date="2011-10-10T13:05:00Z">
        <w:r w:rsidRPr="00830FAD">
          <w:rPr>
            <w:b/>
            <w:rPrChange w:id="2734" w:author="Akeel" w:date="2011-10-15T14:58:00Z">
              <w:rPr/>
            </w:rPrChange>
          </w:rPr>
          <w:t xml:space="preserve">                               {7, 11, &amp;(elements6[0]), &amp;(expected6[0])}</w:t>
        </w:r>
      </w:ins>
    </w:p>
    <w:p w:rsidR="00911EFC" w:rsidRPr="00830FAD" w:rsidRDefault="00911EFC" w:rsidP="00830FAD">
      <w:pPr>
        <w:spacing w:after="0" w:line="240" w:lineRule="auto"/>
        <w:rPr>
          <w:ins w:id="2735" w:author="MJ007" w:date="2011-10-10T13:05:00Z"/>
          <w:b/>
          <w:rPrChange w:id="2736" w:author="Akeel" w:date="2011-10-15T14:58:00Z">
            <w:rPr>
              <w:ins w:id="2737" w:author="MJ007" w:date="2011-10-10T13:05:00Z"/>
            </w:rPr>
          </w:rPrChange>
        </w:rPr>
        <w:pPrChange w:id="2738" w:author="Akeel" w:date="2011-10-15T14:57:00Z">
          <w:pPr/>
        </w:pPrChange>
      </w:pPr>
      <w:ins w:id="2739" w:author="MJ007" w:date="2011-10-10T13:05:00Z">
        <w:r w:rsidRPr="00830FAD">
          <w:rPr>
            <w:b/>
            <w:rPrChange w:id="2740" w:author="Akeel" w:date="2011-10-15T14:58:00Z">
              <w:rPr/>
            </w:rPrChange>
          </w:rPr>
          <w:t xml:space="preserve">                              };</w:t>
        </w:r>
      </w:ins>
    </w:p>
    <w:p w:rsidR="00911EFC" w:rsidRPr="00830FAD" w:rsidRDefault="00911EFC" w:rsidP="00830FAD">
      <w:pPr>
        <w:spacing w:after="0" w:line="240" w:lineRule="auto"/>
        <w:rPr>
          <w:ins w:id="2741" w:author="MJ007" w:date="2011-10-10T13:05:00Z"/>
          <w:b/>
          <w:rPrChange w:id="2742" w:author="Akeel" w:date="2011-10-15T14:58:00Z">
            <w:rPr>
              <w:ins w:id="2743" w:author="MJ007" w:date="2011-10-10T13:05:00Z"/>
            </w:rPr>
          </w:rPrChange>
        </w:rPr>
        <w:pPrChange w:id="2744" w:author="Akeel" w:date="2011-10-15T14:57:00Z">
          <w:pPr/>
        </w:pPrChange>
      </w:pPr>
    </w:p>
    <w:p w:rsidR="00911EFC" w:rsidRPr="00830FAD" w:rsidRDefault="00911EFC" w:rsidP="00830FAD">
      <w:pPr>
        <w:spacing w:after="0" w:line="240" w:lineRule="auto"/>
        <w:rPr>
          <w:ins w:id="2745" w:author="MJ007" w:date="2011-10-10T13:05:00Z"/>
          <w:b/>
          <w:rPrChange w:id="2746" w:author="Akeel" w:date="2011-10-15T14:58:00Z">
            <w:rPr>
              <w:ins w:id="2747" w:author="MJ007" w:date="2011-10-10T13:05:00Z"/>
            </w:rPr>
          </w:rPrChange>
        </w:rPr>
        <w:pPrChange w:id="2748" w:author="Akeel" w:date="2011-10-15T14:57:00Z">
          <w:pPr/>
        </w:pPrChange>
      </w:pPr>
      <w:ins w:id="2749" w:author="MJ007" w:date="2011-10-10T13:05:00Z">
        <w:r w:rsidRPr="00830FAD">
          <w:rPr>
            <w:b/>
            <w:rPrChange w:id="2750" w:author="Akeel" w:date="2011-10-15T14:58:00Z">
              <w:rPr/>
            </w:rPrChange>
          </w:rPr>
          <w:tab/>
          <w:t>int i;</w:t>
        </w:r>
      </w:ins>
    </w:p>
    <w:p w:rsidR="00911EFC" w:rsidRPr="00830FAD" w:rsidRDefault="00911EFC" w:rsidP="00830FAD">
      <w:pPr>
        <w:spacing w:after="0" w:line="240" w:lineRule="auto"/>
        <w:rPr>
          <w:ins w:id="2751" w:author="MJ007" w:date="2011-10-10T13:05:00Z"/>
          <w:b/>
          <w:rPrChange w:id="2752" w:author="Akeel" w:date="2011-10-15T14:58:00Z">
            <w:rPr>
              <w:ins w:id="2753" w:author="MJ007" w:date="2011-10-10T13:05:00Z"/>
            </w:rPr>
          </w:rPrChange>
        </w:rPr>
        <w:pPrChange w:id="2754" w:author="Akeel" w:date="2011-10-15T14:57:00Z">
          <w:pPr/>
        </w:pPrChange>
      </w:pPr>
      <w:ins w:id="2755" w:author="MJ007" w:date="2011-10-10T13:05:00Z">
        <w:r w:rsidRPr="00830FAD">
          <w:rPr>
            <w:b/>
            <w:rPrChange w:id="2756" w:author="Akeel" w:date="2011-10-15T14:58:00Z">
              <w:rPr/>
            </w:rPrChange>
          </w:rPr>
          <w:tab/>
          <w:t>int j;</w:t>
        </w:r>
      </w:ins>
    </w:p>
    <w:p w:rsidR="00911EFC" w:rsidRPr="00830FAD" w:rsidRDefault="00911EFC" w:rsidP="00830FAD">
      <w:pPr>
        <w:spacing w:after="0" w:line="240" w:lineRule="auto"/>
        <w:rPr>
          <w:ins w:id="2757" w:author="MJ007" w:date="2011-10-10T13:05:00Z"/>
          <w:b/>
          <w:rPrChange w:id="2758" w:author="Akeel" w:date="2011-10-15T14:58:00Z">
            <w:rPr>
              <w:ins w:id="2759" w:author="MJ007" w:date="2011-10-10T13:05:00Z"/>
            </w:rPr>
          </w:rPrChange>
        </w:rPr>
        <w:pPrChange w:id="2760" w:author="Akeel" w:date="2011-10-15T14:57:00Z">
          <w:pPr/>
        </w:pPrChange>
      </w:pPr>
    </w:p>
    <w:p w:rsidR="00911EFC" w:rsidRPr="00830FAD" w:rsidRDefault="00911EFC" w:rsidP="00830FAD">
      <w:pPr>
        <w:spacing w:after="0" w:line="240" w:lineRule="auto"/>
        <w:rPr>
          <w:ins w:id="2761" w:author="MJ007" w:date="2011-10-10T13:05:00Z"/>
          <w:b/>
          <w:rPrChange w:id="2762" w:author="Akeel" w:date="2011-10-15T14:58:00Z">
            <w:rPr>
              <w:ins w:id="2763" w:author="MJ007" w:date="2011-10-10T13:05:00Z"/>
            </w:rPr>
          </w:rPrChange>
        </w:rPr>
        <w:pPrChange w:id="2764" w:author="Akeel" w:date="2011-10-15T14:57:00Z">
          <w:pPr/>
        </w:pPrChange>
      </w:pPr>
      <w:ins w:id="2765" w:author="MJ007" w:date="2011-10-10T13:05:00Z">
        <w:r w:rsidRPr="00830FAD">
          <w:rPr>
            <w:b/>
            <w:rPrChange w:id="2766" w:author="Akeel" w:date="2011-10-15T14:58:00Z">
              <w:rPr/>
            </w:rPrChange>
          </w:rPr>
          <w:tab/>
          <w:t>for (i=0;i&lt;6;i++){</w:t>
        </w:r>
      </w:ins>
    </w:p>
    <w:p w:rsidR="00911EFC" w:rsidRPr="00830FAD" w:rsidRDefault="00911EFC" w:rsidP="00830FAD">
      <w:pPr>
        <w:spacing w:after="0" w:line="240" w:lineRule="auto"/>
        <w:rPr>
          <w:ins w:id="2767" w:author="MJ007" w:date="2011-10-10T13:05:00Z"/>
          <w:b/>
          <w:rPrChange w:id="2768" w:author="Akeel" w:date="2011-10-15T14:58:00Z">
            <w:rPr>
              <w:ins w:id="2769" w:author="MJ007" w:date="2011-10-10T13:05:00Z"/>
            </w:rPr>
          </w:rPrChange>
        </w:rPr>
        <w:pPrChange w:id="2770" w:author="Akeel" w:date="2011-10-15T14:57:00Z">
          <w:pPr/>
        </w:pPrChange>
      </w:pPr>
      <w:ins w:id="2771" w:author="MJ007" w:date="2011-10-10T13:05:00Z">
        <w:r w:rsidRPr="00830FAD">
          <w:rPr>
            <w:b/>
            <w:rPrChange w:id="2772" w:author="Akeel" w:date="2011-10-15T14:58:00Z">
              <w:rPr/>
            </w:rPrChange>
          </w:rPr>
          <w:tab/>
        </w:r>
        <w:r w:rsidRPr="00830FAD">
          <w:rPr>
            <w:b/>
            <w:rPrChange w:id="2773" w:author="Akeel" w:date="2011-10-15T14:58:00Z">
              <w:rPr/>
            </w:rPrChange>
          </w:rPr>
          <w:tab/>
          <w:t>printf("Expected: ");</w:t>
        </w:r>
      </w:ins>
    </w:p>
    <w:p w:rsidR="00911EFC" w:rsidRPr="00830FAD" w:rsidRDefault="00911EFC" w:rsidP="00830FAD">
      <w:pPr>
        <w:spacing w:after="0" w:line="240" w:lineRule="auto"/>
        <w:rPr>
          <w:ins w:id="2774" w:author="MJ007" w:date="2011-10-10T13:05:00Z"/>
          <w:b/>
          <w:rPrChange w:id="2775" w:author="Akeel" w:date="2011-10-15T14:58:00Z">
            <w:rPr>
              <w:ins w:id="2776" w:author="MJ007" w:date="2011-10-10T13:05:00Z"/>
            </w:rPr>
          </w:rPrChange>
        </w:rPr>
        <w:pPrChange w:id="2777" w:author="Akeel" w:date="2011-10-15T14:57:00Z">
          <w:pPr/>
        </w:pPrChange>
      </w:pPr>
      <w:ins w:id="2778" w:author="MJ007" w:date="2011-10-10T13:05:00Z">
        <w:r w:rsidRPr="00830FAD">
          <w:rPr>
            <w:b/>
            <w:rPrChange w:id="2779" w:author="Akeel" w:date="2011-10-15T14:58:00Z">
              <w:rPr/>
            </w:rPrChange>
          </w:rPr>
          <w:tab/>
        </w:r>
        <w:r w:rsidRPr="00830FAD">
          <w:rPr>
            <w:b/>
            <w:rPrChange w:id="2780" w:author="Akeel" w:date="2011-10-15T14:58:00Z">
              <w:rPr/>
            </w:rPrChange>
          </w:rPr>
          <w:tab/>
          <w:t>for (j=0;j&lt;tests[i].NumItems;j++)</w:t>
        </w:r>
      </w:ins>
    </w:p>
    <w:p w:rsidR="00911EFC" w:rsidRPr="00830FAD" w:rsidRDefault="00911EFC" w:rsidP="00830FAD">
      <w:pPr>
        <w:spacing w:after="0" w:line="240" w:lineRule="auto"/>
        <w:rPr>
          <w:ins w:id="2781" w:author="MJ007" w:date="2011-10-10T13:05:00Z"/>
          <w:b/>
          <w:rPrChange w:id="2782" w:author="Akeel" w:date="2011-10-15T14:58:00Z">
            <w:rPr>
              <w:ins w:id="2783" w:author="MJ007" w:date="2011-10-10T13:05:00Z"/>
            </w:rPr>
          </w:rPrChange>
        </w:rPr>
        <w:pPrChange w:id="2784" w:author="Akeel" w:date="2011-10-15T14:57:00Z">
          <w:pPr/>
        </w:pPrChange>
      </w:pPr>
      <w:ins w:id="2785" w:author="MJ007" w:date="2011-10-10T13:05:00Z">
        <w:r w:rsidRPr="00830FAD">
          <w:rPr>
            <w:b/>
            <w:rPrChange w:id="2786" w:author="Akeel" w:date="2011-10-15T14:58:00Z">
              <w:rPr/>
            </w:rPrChange>
          </w:rPr>
          <w:tab/>
        </w:r>
        <w:r w:rsidRPr="00830FAD">
          <w:rPr>
            <w:b/>
            <w:rPrChange w:id="2787" w:author="Akeel" w:date="2011-10-15T14:58:00Z">
              <w:rPr/>
            </w:rPrChange>
          </w:rPr>
          <w:tab/>
        </w:r>
        <w:r w:rsidRPr="00830FAD">
          <w:rPr>
            <w:b/>
            <w:rPrChange w:id="2788" w:author="Akeel" w:date="2011-10-15T14:58:00Z">
              <w:rPr/>
            </w:rPrChange>
          </w:rPr>
          <w:tab/>
          <w:t>printf("%x ", tests[i].expected[j]);</w:t>
        </w:r>
      </w:ins>
    </w:p>
    <w:p w:rsidR="00911EFC" w:rsidRPr="00830FAD" w:rsidRDefault="00911EFC" w:rsidP="00830FAD">
      <w:pPr>
        <w:spacing w:after="0" w:line="240" w:lineRule="auto"/>
        <w:rPr>
          <w:ins w:id="2789" w:author="MJ007" w:date="2011-10-10T13:05:00Z"/>
          <w:b/>
          <w:rPrChange w:id="2790" w:author="Akeel" w:date="2011-10-15T14:58:00Z">
            <w:rPr>
              <w:ins w:id="2791" w:author="MJ007" w:date="2011-10-10T13:05:00Z"/>
            </w:rPr>
          </w:rPrChange>
        </w:rPr>
        <w:pPrChange w:id="2792" w:author="Akeel" w:date="2011-10-15T14:57:00Z">
          <w:pPr/>
        </w:pPrChange>
      </w:pPr>
      <w:ins w:id="2793" w:author="MJ007" w:date="2011-10-10T13:05:00Z">
        <w:r w:rsidRPr="00830FAD">
          <w:rPr>
            <w:b/>
            <w:rPrChange w:id="2794" w:author="Akeel" w:date="2011-10-15T14:58:00Z">
              <w:rPr/>
            </w:rPrChange>
          </w:rPr>
          <w:tab/>
        </w:r>
        <w:r w:rsidRPr="00830FAD">
          <w:rPr>
            <w:b/>
            <w:rPrChange w:id="2795" w:author="Akeel" w:date="2011-10-15T14:58:00Z">
              <w:rPr/>
            </w:rPrChange>
          </w:rPr>
          <w:tab/>
          <w:t>printf("\n");</w:t>
        </w:r>
        <w:r w:rsidRPr="00830FAD">
          <w:rPr>
            <w:b/>
            <w:rPrChange w:id="2796" w:author="Akeel" w:date="2011-10-15T14:58:00Z">
              <w:rPr/>
            </w:rPrChange>
          </w:rPr>
          <w:tab/>
        </w:r>
        <w:r w:rsidRPr="00830FAD">
          <w:rPr>
            <w:b/>
            <w:rPrChange w:id="2797" w:author="Akeel" w:date="2011-10-15T14:58:00Z">
              <w:rPr/>
            </w:rPrChange>
          </w:rPr>
          <w:tab/>
        </w:r>
      </w:ins>
    </w:p>
    <w:p w:rsidR="00911EFC" w:rsidRPr="00830FAD" w:rsidRDefault="00911EFC" w:rsidP="00830FAD">
      <w:pPr>
        <w:spacing w:after="0" w:line="240" w:lineRule="auto"/>
        <w:rPr>
          <w:ins w:id="2798" w:author="MJ007" w:date="2011-10-10T13:05:00Z"/>
          <w:b/>
          <w:rPrChange w:id="2799" w:author="Akeel" w:date="2011-10-15T14:58:00Z">
            <w:rPr>
              <w:ins w:id="2800" w:author="MJ007" w:date="2011-10-10T13:05:00Z"/>
            </w:rPr>
          </w:rPrChange>
        </w:rPr>
        <w:pPrChange w:id="2801" w:author="Akeel" w:date="2011-10-15T14:57:00Z">
          <w:pPr/>
        </w:pPrChange>
      </w:pPr>
    </w:p>
    <w:p w:rsidR="00911EFC" w:rsidRPr="00830FAD" w:rsidRDefault="00911EFC" w:rsidP="00830FAD">
      <w:pPr>
        <w:spacing w:after="0" w:line="240" w:lineRule="auto"/>
        <w:rPr>
          <w:ins w:id="2802" w:author="MJ007" w:date="2011-10-10T13:05:00Z"/>
          <w:b/>
          <w:rPrChange w:id="2803" w:author="Akeel" w:date="2011-10-15T14:58:00Z">
            <w:rPr>
              <w:ins w:id="2804" w:author="MJ007" w:date="2011-10-10T13:05:00Z"/>
            </w:rPr>
          </w:rPrChange>
        </w:rPr>
        <w:pPrChange w:id="2805" w:author="Akeel" w:date="2011-10-15T14:57:00Z">
          <w:pPr/>
        </w:pPrChange>
      </w:pPr>
      <w:ins w:id="2806" w:author="MJ007" w:date="2011-10-10T13:05:00Z">
        <w:r w:rsidRPr="00830FAD">
          <w:rPr>
            <w:b/>
            <w:rPrChange w:id="2807" w:author="Akeel" w:date="2011-10-15T14:58:00Z">
              <w:rPr/>
            </w:rPrChange>
          </w:rPr>
          <w:tab/>
        </w:r>
        <w:r w:rsidRPr="00830FAD">
          <w:rPr>
            <w:b/>
            <w:rPrChange w:id="2808" w:author="Akeel" w:date="2011-10-15T14:58:00Z">
              <w:rPr/>
            </w:rPrChange>
          </w:rPr>
          <w:tab/>
          <w:t>babbage(tests[i].PolyOrder,tests[i].NumItems,tests[i].elements);</w:t>
        </w:r>
      </w:ins>
    </w:p>
    <w:p w:rsidR="00911EFC" w:rsidRPr="00830FAD" w:rsidRDefault="00911EFC" w:rsidP="00830FAD">
      <w:pPr>
        <w:spacing w:after="0" w:line="240" w:lineRule="auto"/>
        <w:rPr>
          <w:ins w:id="2809" w:author="MJ007" w:date="2011-10-10T13:05:00Z"/>
          <w:b/>
          <w:rPrChange w:id="2810" w:author="Akeel" w:date="2011-10-15T14:58:00Z">
            <w:rPr>
              <w:ins w:id="2811" w:author="MJ007" w:date="2011-10-10T13:05:00Z"/>
            </w:rPr>
          </w:rPrChange>
        </w:rPr>
        <w:pPrChange w:id="2812" w:author="Akeel" w:date="2011-10-15T14:57:00Z">
          <w:pPr/>
        </w:pPrChange>
      </w:pPr>
      <w:ins w:id="2813" w:author="MJ007" w:date="2011-10-10T13:05:00Z">
        <w:r w:rsidRPr="00830FAD">
          <w:rPr>
            <w:b/>
            <w:rPrChange w:id="2814" w:author="Akeel" w:date="2011-10-15T14:58:00Z">
              <w:rPr/>
            </w:rPrChange>
          </w:rPr>
          <w:t xml:space="preserve">        printf("");</w:t>
        </w:r>
      </w:ins>
    </w:p>
    <w:p w:rsidR="00911EFC" w:rsidRPr="00830FAD" w:rsidRDefault="00911EFC" w:rsidP="00830FAD">
      <w:pPr>
        <w:spacing w:after="0" w:line="240" w:lineRule="auto"/>
        <w:rPr>
          <w:ins w:id="2815" w:author="MJ007" w:date="2011-10-10T13:05:00Z"/>
          <w:b/>
          <w:rPrChange w:id="2816" w:author="Akeel" w:date="2011-10-15T14:58:00Z">
            <w:rPr>
              <w:ins w:id="2817" w:author="MJ007" w:date="2011-10-10T13:05:00Z"/>
            </w:rPr>
          </w:rPrChange>
        </w:rPr>
        <w:pPrChange w:id="2818" w:author="Akeel" w:date="2011-10-15T14:57:00Z">
          <w:pPr/>
        </w:pPrChange>
      </w:pPr>
      <w:ins w:id="2819" w:author="MJ007" w:date="2011-10-10T13:05:00Z">
        <w:r w:rsidRPr="00830FAD">
          <w:rPr>
            <w:b/>
            <w:rPrChange w:id="2820" w:author="Akeel" w:date="2011-10-15T14:58:00Z">
              <w:rPr/>
            </w:rPrChange>
          </w:rPr>
          <w:tab/>
          <w:t>}</w:t>
        </w:r>
      </w:ins>
    </w:p>
    <w:p w:rsidR="00911EFC" w:rsidRPr="00830FAD" w:rsidRDefault="00911EFC" w:rsidP="00830FAD">
      <w:pPr>
        <w:spacing w:after="0" w:line="240" w:lineRule="auto"/>
        <w:rPr>
          <w:ins w:id="2821" w:author="MJ007" w:date="2011-10-10T13:05:00Z"/>
          <w:b/>
          <w:rPrChange w:id="2822" w:author="Akeel" w:date="2011-10-15T14:58:00Z">
            <w:rPr>
              <w:ins w:id="2823" w:author="MJ007" w:date="2011-10-10T13:05:00Z"/>
            </w:rPr>
          </w:rPrChange>
        </w:rPr>
        <w:pPrChange w:id="2824" w:author="Akeel" w:date="2011-10-15T14:57:00Z">
          <w:pPr/>
        </w:pPrChange>
      </w:pPr>
      <w:ins w:id="2825" w:author="MJ007" w:date="2011-10-10T13:05:00Z">
        <w:r w:rsidRPr="00830FAD">
          <w:rPr>
            <w:b/>
            <w:rPrChange w:id="2826" w:author="Akeel" w:date="2011-10-15T14:58:00Z">
              <w:rPr/>
            </w:rPrChange>
          </w:rPr>
          <w:t>}</w:t>
        </w:r>
      </w:ins>
    </w:p>
    <w:p w:rsidR="00911EFC" w:rsidRPr="00830FAD" w:rsidRDefault="00911EFC" w:rsidP="00830FAD">
      <w:pPr>
        <w:spacing w:after="0" w:line="240" w:lineRule="auto"/>
        <w:rPr>
          <w:ins w:id="2827" w:author="MJ007" w:date="2011-10-10T13:05:00Z"/>
          <w:b/>
          <w:rPrChange w:id="2828" w:author="Akeel" w:date="2011-10-15T14:58:00Z">
            <w:rPr>
              <w:ins w:id="2829" w:author="MJ007" w:date="2011-10-10T13:05:00Z"/>
            </w:rPr>
          </w:rPrChange>
        </w:rPr>
        <w:pPrChange w:id="2830" w:author="Akeel" w:date="2011-10-15T14:57:00Z">
          <w:pPr/>
        </w:pPrChange>
      </w:pPr>
    </w:p>
    <w:p w:rsidR="00911EFC" w:rsidRPr="00830FAD" w:rsidRDefault="00911EFC" w:rsidP="00830FAD">
      <w:pPr>
        <w:spacing w:after="0" w:line="240" w:lineRule="auto"/>
        <w:rPr>
          <w:ins w:id="2831" w:author="MJ007" w:date="2011-10-10T13:05:00Z"/>
          <w:b/>
          <w:rPrChange w:id="2832" w:author="Akeel" w:date="2011-10-15T14:58:00Z">
            <w:rPr>
              <w:ins w:id="2833" w:author="MJ007" w:date="2011-10-10T13:05:00Z"/>
            </w:rPr>
          </w:rPrChange>
        </w:rPr>
        <w:pPrChange w:id="2834" w:author="Akeel" w:date="2011-10-15T14:57:00Z">
          <w:pPr/>
        </w:pPrChange>
      </w:pPr>
      <w:ins w:id="2835" w:author="MJ007" w:date="2011-10-10T13:05:00Z">
        <w:r w:rsidRPr="00830FAD">
          <w:rPr>
            <w:b/>
            <w:rPrChange w:id="2836" w:author="Akeel" w:date="2011-10-15T14:58:00Z">
              <w:rPr/>
            </w:rPrChange>
          </w:rPr>
          <w:t>// babbage uses finite differences to evaluate the function value x=f(p)</w:t>
        </w:r>
      </w:ins>
    </w:p>
    <w:p w:rsidR="00911EFC" w:rsidRPr="00830FAD" w:rsidRDefault="00911EFC" w:rsidP="00830FAD">
      <w:pPr>
        <w:spacing w:after="0" w:line="240" w:lineRule="auto"/>
        <w:rPr>
          <w:ins w:id="2837" w:author="MJ007" w:date="2011-10-10T13:05:00Z"/>
          <w:b/>
          <w:rPrChange w:id="2838" w:author="Akeel" w:date="2011-10-15T14:58:00Z">
            <w:rPr>
              <w:ins w:id="2839" w:author="MJ007" w:date="2011-10-10T13:05:00Z"/>
            </w:rPr>
          </w:rPrChange>
        </w:rPr>
        <w:pPrChange w:id="2840" w:author="Akeel" w:date="2011-10-15T14:57:00Z">
          <w:pPr/>
        </w:pPrChange>
      </w:pPr>
      <w:ins w:id="2841" w:author="MJ007" w:date="2011-10-10T13:05:00Z">
        <w:r w:rsidRPr="00830FAD">
          <w:rPr>
            <w:b/>
            <w:rPrChange w:id="2842" w:author="Akeel" w:date="2011-10-15T14:58:00Z">
              <w:rPr/>
            </w:rPrChange>
          </w:rPr>
          <w:t>// list parameters here as bcd numbers</w:t>
        </w:r>
      </w:ins>
    </w:p>
    <w:p w:rsidR="00911EFC" w:rsidRPr="00830FAD" w:rsidRDefault="00911EFC" w:rsidP="00830FAD">
      <w:pPr>
        <w:spacing w:after="0" w:line="240" w:lineRule="auto"/>
        <w:rPr>
          <w:ins w:id="2843" w:author="MJ007" w:date="2011-10-10T13:05:00Z"/>
          <w:b/>
          <w:rPrChange w:id="2844" w:author="Akeel" w:date="2011-10-15T14:58:00Z">
            <w:rPr>
              <w:ins w:id="2845" w:author="MJ007" w:date="2011-10-10T13:05:00Z"/>
            </w:rPr>
          </w:rPrChange>
        </w:rPr>
        <w:pPrChange w:id="2846" w:author="Akeel" w:date="2011-10-15T14:57:00Z">
          <w:pPr/>
        </w:pPrChange>
      </w:pPr>
      <w:ins w:id="2847" w:author="MJ007" w:date="2011-10-10T13:05:00Z">
        <w:r w:rsidRPr="00830FAD">
          <w:rPr>
            <w:b/>
            <w:rPrChange w:id="2848" w:author="Akeel" w:date="2011-10-15T14:58:00Z">
              <w:rPr/>
            </w:rPrChange>
          </w:rPr>
          <w:t>void babbage(unsigned int PolyOrder, unsigned int NumItems, bcd32_t* Elements) { // Your code</w:t>
        </w:r>
      </w:ins>
    </w:p>
    <w:p w:rsidR="00911EFC" w:rsidRPr="00830FAD" w:rsidRDefault="00911EFC" w:rsidP="00830FAD">
      <w:pPr>
        <w:spacing w:after="0" w:line="240" w:lineRule="auto"/>
        <w:rPr>
          <w:ins w:id="2849" w:author="MJ007" w:date="2011-10-10T13:05:00Z"/>
          <w:b/>
          <w:rPrChange w:id="2850" w:author="Akeel" w:date="2011-10-15T14:58:00Z">
            <w:rPr>
              <w:ins w:id="2851" w:author="MJ007" w:date="2011-10-10T13:05:00Z"/>
            </w:rPr>
          </w:rPrChange>
        </w:rPr>
        <w:pPrChange w:id="2852" w:author="Akeel" w:date="2011-10-15T14:57:00Z">
          <w:pPr/>
        </w:pPrChange>
      </w:pPr>
      <w:ins w:id="2853" w:author="MJ007" w:date="2011-10-10T13:05:00Z">
        <w:r w:rsidRPr="00830FAD">
          <w:rPr>
            <w:b/>
            <w:rPrChange w:id="2854" w:author="Akeel" w:date="2011-10-15T14:58:00Z">
              <w:rPr/>
            </w:rPrChange>
          </w:rPr>
          <w:tab/>
          <w:t>//must perform checks that all arguments are properly sent</w:t>
        </w:r>
      </w:ins>
    </w:p>
    <w:p w:rsidR="00911EFC" w:rsidRPr="00830FAD" w:rsidRDefault="00911EFC" w:rsidP="00830FAD">
      <w:pPr>
        <w:spacing w:after="0" w:line="240" w:lineRule="auto"/>
        <w:rPr>
          <w:ins w:id="2855" w:author="MJ007" w:date="2011-10-10T13:05:00Z"/>
          <w:b/>
          <w:rPrChange w:id="2856" w:author="Akeel" w:date="2011-10-15T14:58:00Z">
            <w:rPr>
              <w:ins w:id="2857" w:author="MJ007" w:date="2011-10-10T13:05:00Z"/>
            </w:rPr>
          </w:rPrChange>
        </w:rPr>
        <w:pPrChange w:id="2858" w:author="Akeel" w:date="2011-10-15T14:57:00Z">
          <w:pPr/>
        </w:pPrChange>
      </w:pPr>
    </w:p>
    <w:p w:rsidR="00911EFC" w:rsidRPr="00830FAD" w:rsidRDefault="00911EFC" w:rsidP="00830FAD">
      <w:pPr>
        <w:spacing w:after="0" w:line="240" w:lineRule="auto"/>
        <w:rPr>
          <w:ins w:id="2859" w:author="MJ007" w:date="2011-10-10T13:05:00Z"/>
          <w:b/>
          <w:rPrChange w:id="2860" w:author="Akeel" w:date="2011-10-15T14:58:00Z">
            <w:rPr>
              <w:ins w:id="2861" w:author="MJ007" w:date="2011-10-10T13:05:00Z"/>
            </w:rPr>
          </w:rPrChange>
        </w:rPr>
        <w:pPrChange w:id="2862" w:author="Akeel" w:date="2011-10-15T14:57:00Z">
          <w:pPr/>
        </w:pPrChange>
      </w:pPr>
      <w:ins w:id="2863" w:author="MJ007" w:date="2011-10-10T13:05:00Z">
        <w:r w:rsidRPr="00830FAD">
          <w:rPr>
            <w:b/>
            <w:rPrChange w:id="2864" w:author="Akeel" w:date="2011-10-15T14:58:00Z">
              <w:rPr/>
            </w:rPrChange>
          </w:rPr>
          <w:tab/>
          <w:t>//this method uses the passed Elements array to store differences and sums (and eventually results)</w:t>
        </w:r>
      </w:ins>
    </w:p>
    <w:p w:rsidR="00911EFC" w:rsidRPr="00830FAD" w:rsidRDefault="00911EFC" w:rsidP="00830FAD">
      <w:pPr>
        <w:spacing w:after="0" w:line="240" w:lineRule="auto"/>
        <w:rPr>
          <w:ins w:id="2865" w:author="MJ007" w:date="2011-10-10T13:05:00Z"/>
          <w:b/>
          <w:rPrChange w:id="2866" w:author="Akeel" w:date="2011-10-15T14:58:00Z">
            <w:rPr>
              <w:ins w:id="2867" w:author="MJ007" w:date="2011-10-10T13:05:00Z"/>
            </w:rPr>
          </w:rPrChange>
        </w:rPr>
        <w:pPrChange w:id="2868" w:author="Akeel" w:date="2011-10-15T14:57:00Z">
          <w:pPr/>
        </w:pPrChange>
      </w:pPr>
      <w:ins w:id="2869" w:author="MJ007" w:date="2011-10-10T13:05:00Z">
        <w:r w:rsidRPr="00830FAD">
          <w:rPr>
            <w:b/>
            <w:rPrChange w:id="2870" w:author="Akeel" w:date="2011-10-15T14:58:00Z">
              <w:rPr/>
            </w:rPrChange>
          </w:rPr>
          <w:tab/>
          <w:t>//a temporary array is used to store initial values</w:t>
        </w:r>
      </w:ins>
    </w:p>
    <w:p w:rsidR="00911EFC" w:rsidRPr="00830FAD" w:rsidRDefault="00911EFC" w:rsidP="00830FAD">
      <w:pPr>
        <w:spacing w:after="0" w:line="240" w:lineRule="auto"/>
        <w:rPr>
          <w:ins w:id="2871" w:author="MJ007" w:date="2011-10-10T13:05:00Z"/>
          <w:b/>
          <w:rPrChange w:id="2872" w:author="Akeel" w:date="2011-10-15T14:58:00Z">
            <w:rPr>
              <w:ins w:id="2873" w:author="MJ007" w:date="2011-10-10T13:05:00Z"/>
            </w:rPr>
          </w:rPrChange>
        </w:rPr>
        <w:pPrChange w:id="2874" w:author="Akeel" w:date="2011-10-15T14:57:00Z">
          <w:pPr/>
        </w:pPrChange>
      </w:pPr>
      <w:ins w:id="2875" w:author="MJ007" w:date="2011-10-10T13:05:00Z">
        <w:r w:rsidRPr="00830FAD">
          <w:rPr>
            <w:b/>
            <w:rPrChange w:id="2876" w:author="Akeel" w:date="2011-10-15T14:58:00Z">
              <w:rPr/>
            </w:rPrChange>
          </w:rPr>
          <w:tab/>
          <w:t>//uses a moving window of 2 elements</w:t>
        </w:r>
      </w:ins>
    </w:p>
    <w:p w:rsidR="00911EFC" w:rsidRPr="00830FAD" w:rsidRDefault="00911EFC" w:rsidP="00830FAD">
      <w:pPr>
        <w:spacing w:after="0" w:line="240" w:lineRule="auto"/>
        <w:rPr>
          <w:ins w:id="2877" w:author="MJ007" w:date="2011-10-10T13:05:00Z"/>
          <w:b/>
          <w:rPrChange w:id="2878" w:author="Akeel" w:date="2011-10-15T14:58:00Z">
            <w:rPr>
              <w:ins w:id="2879" w:author="MJ007" w:date="2011-10-10T13:05:00Z"/>
            </w:rPr>
          </w:rPrChange>
        </w:rPr>
        <w:pPrChange w:id="2880" w:author="Akeel" w:date="2011-10-15T14:57:00Z">
          <w:pPr/>
        </w:pPrChange>
      </w:pPr>
    </w:p>
    <w:p w:rsidR="00911EFC" w:rsidRPr="00830FAD" w:rsidRDefault="00911EFC" w:rsidP="00830FAD">
      <w:pPr>
        <w:spacing w:after="0" w:line="240" w:lineRule="auto"/>
        <w:rPr>
          <w:ins w:id="2881" w:author="MJ007" w:date="2011-10-10T13:05:00Z"/>
          <w:b/>
          <w:rPrChange w:id="2882" w:author="Akeel" w:date="2011-10-15T14:58:00Z">
            <w:rPr>
              <w:ins w:id="2883" w:author="MJ007" w:date="2011-10-10T13:05:00Z"/>
            </w:rPr>
          </w:rPrChange>
        </w:rPr>
        <w:pPrChange w:id="2884" w:author="Akeel" w:date="2011-10-15T14:57:00Z">
          <w:pPr/>
        </w:pPrChange>
      </w:pPr>
      <w:ins w:id="2885" w:author="MJ007" w:date="2011-10-10T13:05:00Z">
        <w:r w:rsidRPr="00830FAD">
          <w:rPr>
            <w:b/>
            <w:rPrChange w:id="2886" w:author="Akeel" w:date="2011-10-15T14:58:00Z">
              <w:rPr/>
            </w:rPrChange>
          </w:rPr>
          <w:tab/>
          <w:t>//declarations</w:t>
        </w:r>
      </w:ins>
    </w:p>
    <w:p w:rsidR="00911EFC" w:rsidRPr="00830FAD" w:rsidRDefault="00911EFC" w:rsidP="00830FAD">
      <w:pPr>
        <w:spacing w:after="0" w:line="240" w:lineRule="auto"/>
        <w:rPr>
          <w:ins w:id="2887" w:author="MJ007" w:date="2011-10-10T13:05:00Z"/>
          <w:b/>
          <w:rPrChange w:id="2888" w:author="Akeel" w:date="2011-10-15T14:58:00Z">
            <w:rPr>
              <w:ins w:id="2889" w:author="MJ007" w:date="2011-10-10T13:05:00Z"/>
            </w:rPr>
          </w:rPrChange>
        </w:rPr>
        <w:pPrChange w:id="2890" w:author="Akeel" w:date="2011-10-15T14:57:00Z">
          <w:pPr/>
        </w:pPrChange>
      </w:pPr>
      <w:ins w:id="2891" w:author="MJ007" w:date="2011-10-10T13:05:00Z">
        <w:r w:rsidRPr="00830FAD">
          <w:rPr>
            <w:b/>
            <w:rPrChange w:id="2892" w:author="Akeel" w:date="2011-10-15T14:58:00Z">
              <w:rPr/>
            </w:rPrChange>
          </w:rPr>
          <w:tab/>
          <w:t>int endI=PolyOrder;</w:t>
        </w:r>
      </w:ins>
    </w:p>
    <w:p w:rsidR="00911EFC" w:rsidRPr="00830FAD" w:rsidRDefault="00911EFC" w:rsidP="00830FAD">
      <w:pPr>
        <w:spacing w:after="0" w:line="240" w:lineRule="auto"/>
        <w:rPr>
          <w:ins w:id="2893" w:author="MJ007" w:date="2011-10-10T13:05:00Z"/>
          <w:b/>
          <w:rPrChange w:id="2894" w:author="Akeel" w:date="2011-10-15T14:58:00Z">
            <w:rPr>
              <w:ins w:id="2895" w:author="MJ007" w:date="2011-10-10T13:05:00Z"/>
            </w:rPr>
          </w:rPrChange>
        </w:rPr>
        <w:pPrChange w:id="2896" w:author="Akeel" w:date="2011-10-15T14:57:00Z">
          <w:pPr/>
        </w:pPrChange>
      </w:pPr>
      <w:ins w:id="2897" w:author="MJ007" w:date="2011-10-10T13:05:00Z">
        <w:r w:rsidRPr="00830FAD">
          <w:rPr>
            <w:b/>
            <w:rPrChange w:id="2898" w:author="Akeel" w:date="2011-10-15T14:58:00Z">
              <w:rPr/>
            </w:rPrChange>
          </w:rPr>
          <w:tab/>
          <w:t>int i;</w:t>
        </w:r>
      </w:ins>
    </w:p>
    <w:p w:rsidR="00911EFC" w:rsidRPr="00830FAD" w:rsidRDefault="00911EFC" w:rsidP="00830FAD">
      <w:pPr>
        <w:spacing w:after="0" w:line="240" w:lineRule="auto"/>
        <w:rPr>
          <w:ins w:id="2899" w:author="MJ007" w:date="2011-10-10T13:05:00Z"/>
          <w:b/>
          <w:rPrChange w:id="2900" w:author="Akeel" w:date="2011-10-15T14:58:00Z">
            <w:rPr>
              <w:ins w:id="2901" w:author="MJ007" w:date="2011-10-10T13:05:00Z"/>
            </w:rPr>
          </w:rPrChange>
        </w:rPr>
        <w:pPrChange w:id="2902" w:author="Akeel" w:date="2011-10-15T14:57:00Z">
          <w:pPr/>
        </w:pPrChange>
      </w:pPr>
      <w:ins w:id="2903" w:author="MJ007" w:date="2011-10-10T13:05:00Z">
        <w:r w:rsidRPr="00830FAD">
          <w:rPr>
            <w:b/>
            <w:rPrChange w:id="2904" w:author="Akeel" w:date="2011-10-15T14:58:00Z">
              <w:rPr/>
            </w:rPrChange>
          </w:rPr>
          <w:tab/>
          <w:t>int resultsI; //where to store the computed sum</w:t>
        </w:r>
      </w:ins>
    </w:p>
    <w:p w:rsidR="00911EFC" w:rsidRPr="00830FAD" w:rsidRDefault="00911EFC" w:rsidP="00830FAD">
      <w:pPr>
        <w:spacing w:after="0" w:line="240" w:lineRule="auto"/>
        <w:rPr>
          <w:ins w:id="2905" w:author="MJ007" w:date="2011-10-10T13:05:00Z"/>
          <w:b/>
          <w:rPrChange w:id="2906" w:author="Akeel" w:date="2011-10-15T14:58:00Z">
            <w:rPr>
              <w:ins w:id="2907" w:author="MJ007" w:date="2011-10-10T13:05:00Z"/>
            </w:rPr>
          </w:rPrChange>
        </w:rPr>
        <w:pPrChange w:id="2908" w:author="Akeel" w:date="2011-10-15T14:57:00Z">
          <w:pPr/>
        </w:pPrChange>
      </w:pPr>
      <w:ins w:id="2909" w:author="MJ007" w:date="2011-10-10T13:05:00Z">
        <w:r w:rsidRPr="00830FAD">
          <w:rPr>
            <w:b/>
            <w:rPrChange w:id="2910" w:author="Akeel" w:date="2011-10-15T14:58:00Z">
              <w:rPr/>
            </w:rPrChange>
          </w:rPr>
          <w:tab/>
          <w:t>//scratch x for iteration</w:t>
        </w:r>
      </w:ins>
    </w:p>
    <w:p w:rsidR="00911EFC" w:rsidRPr="00830FAD" w:rsidRDefault="00911EFC" w:rsidP="00830FAD">
      <w:pPr>
        <w:spacing w:after="0" w:line="240" w:lineRule="auto"/>
        <w:rPr>
          <w:ins w:id="2911" w:author="MJ007" w:date="2011-10-10T13:05:00Z"/>
          <w:b/>
          <w:rPrChange w:id="2912" w:author="Akeel" w:date="2011-10-15T14:58:00Z">
            <w:rPr>
              <w:ins w:id="2913" w:author="MJ007" w:date="2011-10-10T13:05:00Z"/>
            </w:rPr>
          </w:rPrChange>
        </w:rPr>
        <w:pPrChange w:id="2914" w:author="Akeel" w:date="2011-10-15T14:57:00Z">
          <w:pPr/>
        </w:pPrChange>
      </w:pPr>
      <w:ins w:id="2915" w:author="MJ007" w:date="2011-10-10T13:05:00Z">
        <w:r w:rsidRPr="00830FAD">
          <w:rPr>
            <w:b/>
            <w:rPrChange w:id="2916" w:author="Akeel" w:date="2011-10-15T14:58:00Z">
              <w:rPr/>
            </w:rPrChange>
          </w:rPr>
          <w:tab/>
          <w:t>int x;</w:t>
        </w:r>
      </w:ins>
    </w:p>
    <w:p w:rsidR="00911EFC" w:rsidRPr="00830FAD" w:rsidRDefault="00911EFC" w:rsidP="00830FAD">
      <w:pPr>
        <w:spacing w:after="0" w:line="240" w:lineRule="auto"/>
        <w:rPr>
          <w:ins w:id="2917" w:author="MJ007" w:date="2011-10-10T13:05:00Z"/>
          <w:b/>
          <w:rPrChange w:id="2918" w:author="Akeel" w:date="2011-10-15T14:58:00Z">
            <w:rPr>
              <w:ins w:id="2919" w:author="MJ007" w:date="2011-10-10T13:05:00Z"/>
            </w:rPr>
          </w:rPrChange>
        </w:rPr>
        <w:pPrChange w:id="2920" w:author="Akeel" w:date="2011-10-15T14:57:00Z">
          <w:pPr/>
        </w:pPrChange>
      </w:pPr>
    </w:p>
    <w:p w:rsidR="00911EFC" w:rsidRPr="00830FAD" w:rsidRDefault="00911EFC" w:rsidP="00830FAD">
      <w:pPr>
        <w:spacing w:after="0" w:line="240" w:lineRule="auto"/>
        <w:rPr>
          <w:ins w:id="2921" w:author="MJ007" w:date="2011-10-10T13:05:00Z"/>
          <w:b/>
          <w:rPrChange w:id="2922" w:author="Akeel" w:date="2011-10-15T14:58:00Z">
            <w:rPr>
              <w:ins w:id="2923" w:author="MJ007" w:date="2011-10-10T13:05:00Z"/>
            </w:rPr>
          </w:rPrChange>
        </w:rPr>
        <w:pPrChange w:id="2924" w:author="Akeel" w:date="2011-10-15T14:57:00Z">
          <w:pPr/>
        </w:pPrChange>
      </w:pPr>
      <w:ins w:id="2925" w:author="MJ007" w:date="2011-10-10T13:05:00Z">
        <w:r w:rsidRPr="00830FAD">
          <w:rPr>
            <w:b/>
            <w:rPrChange w:id="2926" w:author="Akeel" w:date="2011-10-15T14:58:00Z">
              <w:rPr/>
            </w:rPrChange>
          </w:rPr>
          <w:tab/>
          <w:t>//copy the initial values from Elements into an array (as they will be overwritten with diffs/sums)</w:t>
        </w:r>
      </w:ins>
    </w:p>
    <w:p w:rsidR="00911EFC" w:rsidRPr="00830FAD" w:rsidRDefault="00911EFC" w:rsidP="00830FAD">
      <w:pPr>
        <w:spacing w:after="0" w:line="240" w:lineRule="auto"/>
        <w:rPr>
          <w:ins w:id="2927" w:author="MJ007" w:date="2011-10-10T13:05:00Z"/>
          <w:b/>
          <w:rPrChange w:id="2928" w:author="Akeel" w:date="2011-10-15T14:58:00Z">
            <w:rPr>
              <w:ins w:id="2929" w:author="MJ007" w:date="2011-10-10T13:05:00Z"/>
            </w:rPr>
          </w:rPrChange>
        </w:rPr>
        <w:pPrChange w:id="2930" w:author="Akeel" w:date="2011-10-15T14:57:00Z">
          <w:pPr/>
        </w:pPrChange>
      </w:pPr>
      <w:ins w:id="2931" w:author="MJ007" w:date="2011-10-10T13:05:00Z">
        <w:r w:rsidRPr="00830FAD">
          <w:rPr>
            <w:b/>
            <w:rPrChange w:id="2932" w:author="Akeel" w:date="2011-10-15T14:58:00Z">
              <w:rPr/>
            </w:rPrChange>
          </w:rPr>
          <w:tab/>
          <w:t>bcd32_t* tempInitial;</w:t>
        </w:r>
      </w:ins>
    </w:p>
    <w:p w:rsidR="00911EFC" w:rsidRPr="00830FAD" w:rsidRDefault="00911EFC" w:rsidP="00830FAD">
      <w:pPr>
        <w:spacing w:after="0" w:line="240" w:lineRule="auto"/>
        <w:rPr>
          <w:ins w:id="2933" w:author="MJ007" w:date="2011-10-10T13:05:00Z"/>
          <w:b/>
          <w:rPrChange w:id="2934" w:author="Akeel" w:date="2011-10-15T14:58:00Z">
            <w:rPr>
              <w:ins w:id="2935" w:author="MJ007" w:date="2011-10-10T13:05:00Z"/>
            </w:rPr>
          </w:rPrChange>
        </w:rPr>
        <w:pPrChange w:id="2936" w:author="Akeel" w:date="2011-10-15T14:57:00Z">
          <w:pPr/>
        </w:pPrChange>
      </w:pPr>
      <w:ins w:id="2937" w:author="MJ007" w:date="2011-10-10T13:05:00Z">
        <w:r w:rsidRPr="00830FAD">
          <w:rPr>
            <w:b/>
            <w:rPrChange w:id="2938" w:author="Akeel" w:date="2011-10-15T14:58:00Z">
              <w:rPr/>
            </w:rPrChange>
          </w:rPr>
          <w:tab/>
          <w:t>tempInitial=(bcd32_t*)malloc(sizeof(bcd32_t)*PolyOrder+1);</w:t>
        </w:r>
      </w:ins>
    </w:p>
    <w:p w:rsidR="00911EFC" w:rsidRPr="00830FAD" w:rsidRDefault="00911EFC" w:rsidP="00830FAD">
      <w:pPr>
        <w:spacing w:after="0" w:line="240" w:lineRule="auto"/>
        <w:rPr>
          <w:ins w:id="2939" w:author="MJ007" w:date="2011-10-10T13:05:00Z"/>
          <w:b/>
          <w:rPrChange w:id="2940" w:author="Akeel" w:date="2011-10-15T14:58:00Z">
            <w:rPr>
              <w:ins w:id="2941" w:author="MJ007" w:date="2011-10-10T13:05:00Z"/>
            </w:rPr>
          </w:rPrChange>
        </w:rPr>
        <w:pPrChange w:id="2942" w:author="Akeel" w:date="2011-10-15T14:57:00Z">
          <w:pPr/>
        </w:pPrChange>
      </w:pPr>
      <w:ins w:id="2943" w:author="MJ007" w:date="2011-10-10T13:05:00Z">
        <w:r w:rsidRPr="00830FAD">
          <w:rPr>
            <w:b/>
            <w:rPrChange w:id="2944" w:author="Akeel" w:date="2011-10-15T14:58:00Z">
              <w:rPr/>
            </w:rPrChange>
          </w:rPr>
          <w:tab/>
          <w:t>for (x=0;x&lt;PolyOrder+1;x++){</w:t>
        </w:r>
      </w:ins>
    </w:p>
    <w:p w:rsidR="00911EFC" w:rsidRPr="00830FAD" w:rsidRDefault="00911EFC" w:rsidP="00830FAD">
      <w:pPr>
        <w:spacing w:after="0" w:line="240" w:lineRule="auto"/>
        <w:rPr>
          <w:ins w:id="2945" w:author="MJ007" w:date="2011-10-10T13:05:00Z"/>
          <w:b/>
          <w:rPrChange w:id="2946" w:author="Akeel" w:date="2011-10-15T14:58:00Z">
            <w:rPr>
              <w:ins w:id="2947" w:author="MJ007" w:date="2011-10-10T13:05:00Z"/>
            </w:rPr>
          </w:rPrChange>
        </w:rPr>
        <w:pPrChange w:id="2948" w:author="Akeel" w:date="2011-10-15T14:57:00Z">
          <w:pPr/>
        </w:pPrChange>
      </w:pPr>
      <w:ins w:id="2949" w:author="MJ007" w:date="2011-10-10T13:05:00Z">
        <w:r w:rsidRPr="00830FAD">
          <w:rPr>
            <w:b/>
            <w:rPrChange w:id="2950" w:author="Akeel" w:date="2011-10-15T14:58:00Z">
              <w:rPr/>
            </w:rPrChange>
          </w:rPr>
          <w:tab/>
        </w:r>
        <w:r w:rsidRPr="00830FAD">
          <w:rPr>
            <w:b/>
            <w:rPrChange w:id="2951" w:author="Akeel" w:date="2011-10-15T14:58:00Z">
              <w:rPr/>
            </w:rPrChange>
          </w:rPr>
          <w:tab/>
          <w:t>tempInitial[x]=Elements[x];</w:t>
        </w:r>
      </w:ins>
    </w:p>
    <w:p w:rsidR="00911EFC" w:rsidRPr="00830FAD" w:rsidRDefault="00911EFC" w:rsidP="00830FAD">
      <w:pPr>
        <w:spacing w:after="0" w:line="240" w:lineRule="auto"/>
        <w:rPr>
          <w:ins w:id="2952" w:author="MJ007" w:date="2011-10-10T13:05:00Z"/>
          <w:b/>
          <w:rPrChange w:id="2953" w:author="Akeel" w:date="2011-10-15T14:58:00Z">
            <w:rPr>
              <w:ins w:id="2954" w:author="MJ007" w:date="2011-10-10T13:05:00Z"/>
            </w:rPr>
          </w:rPrChange>
        </w:rPr>
        <w:pPrChange w:id="2955" w:author="Akeel" w:date="2011-10-15T14:57:00Z">
          <w:pPr/>
        </w:pPrChange>
      </w:pPr>
      <w:ins w:id="2956" w:author="MJ007" w:date="2011-10-10T13:05:00Z">
        <w:r w:rsidRPr="00830FAD">
          <w:rPr>
            <w:b/>
            <w:rPrChange w:id="2957" w:author="Akeel" w:date="2011-10-15T14:58:00Z">
              <w:rPr/>
            </w:rPrChange>
          </w:rPr>
          <w:tab/>
          <w:t>}</w:t>
        </w:r>
      </w:ins>
    </w:p>
    <w:p w:rsidR="00911EFC" w:rsidRPr="00830FAD" w:rsidRDefault="00911EFC" w:rsidP="00830FAD">
      <w:pPr>
        <w:spacing w:after="0" w:line="240" w:lineRule="auto"/>
        <w:rPr>
          <w:ins w:id="2958" w:author="MJ007" w:date="2011-10-10T13:05:00Z"/>
          <w:b/>
          <w:rPrChange w:id="2959" w:author="Akeel" w:date="2011-10-15T14:58:00Z">
            <w:rPr>
              <w:ins w:id="2960" w:author="MJ007" w:date="2011-10-10T13:05:00Z"/>
            </w:rPr>
          </w:rPrChange>
        </w:rPr>
        <w:pPrChange w:id="2961" w:author="Akeel" w:date="2011-10-15T14:57:00Z">
          <w:pPr/>
        </w:pPrChange>
      </w:pPr>
    </w:p>
    <w:p w:rsidR="00911EFC" w:rsidRPr="00830FAD" w:rsidRDefault="00911EFC" w:rsidP="00830FAD">
      <w:pPr>
        <w:spacing w:after="0" w:line="240" w:lineRule="auto"/>
        <w:rPr>
          <w:ins w:id="2962" w:author="MJ007" w:date="2011-10-10T13:05:00Z"/>
          <w:b/>
          <w:rPrChange w:id="2963" w:author="Akeel" w:date="2011-10-15T14:58:00Z">
            <w:rPr>
              <w:ins w:id="2964" w:author="MJ007" w:date="2011-10-10T13:05:00Z"/>
            </w:rPr>
          </w:rPrChange>
        </w:rPr>
        <w:pPrChange w:id="2965" w:author="Akeel" w:date="2011-10-15T14:57:00Z">
          <w:pPr/>
        </w:pPrChange>
      </w:pPr>
      <w:ins w:id="2966" w:author="MJ007" w:date="2011-10-10T13:05:00Z">
        <w:r w:rsidRPr="00830FAD">
          <w:rPr>
            <w:b/>
            <w:rPrChange w:id="2967" w:author="Akeel" w:date="2011-10-15T14:58:00Z">
              <w:rPr/>
            </w:rPrChange>
          </w:rPr>
          <w:tab/>
          <w:t>//obtain the differences till constant row</w:t>
        </w:r>
      </w:ins>
    </w:p>
    <w:p w:rsidR="00911EFC" w:rsidRPr="00830FAD" w:rsidRDefault="00911EFC" w:rsidP="00830FAD">
      <w:pPr>
        <w:spacing w:after="0" w:line="240" w:lineRule="auto"/>
        <w:rPr>
          <w:ins w:id="2968" w:author="MJ007" w:date="2011-10-10T13:05:00Z"/>
          <w:b/>
          <w:rPrChange w:id="2969" w:author="Akeel" w:date="2011-10-15T14:58:00Z">
            <w:rPr>
              <w:ins w:id="2970" w:author="MJ007" w:date="2011-10-10T13:05:00Z"/>
            </w:rPr>
          </w:rPrChange>
        </w:rPr>
        <w:pPrChange w:id="2971" w:author="Akeel" w:date="2011-10-15T14:57:00Z">
          <w:pPr/>
        </w:pPrChange>
      </w:pPr>
      <w:ins w:id="2972" w:author="MJ007" w:date="2011-10-10T13:05:00Z">
        <w:r w:rsidRPr="00830FAD">
          <w:rPr>
            <w:b/>
            <w:rPrChange w:id="2973" w:author="Akeel" w:date="2011-10-15T14:58:00Z">
              <w:rPr/>
            </w:rPrChange>
          </w:rPr>
          <w:tab/>
          <w:t>while(endI&gt;0){</w:t>
        </w:r>
      </w:ins>
    </w:p>
    <w:p w:rsidR="00911EFC" w:rsidRPr="00830FAD" w:rsidRDefault="00911EFC" w:rsidP="00830FAD">
      <w:pPr>
        <w:spacing w:after="0" w:line="240" w:lineRule="auto"/>
        <w:rPr>
          <w:ins w:id="2974" w:author="MJ007" w:date="2011-10-10T13:05:00Z"/>
          <w:b/>
          <w:rPrChange w:id="2975" w:author="Akeel" w:date="2011-10-15T14:58:00Z">
            <w:rPr>
              <w:ins w:id="2976" w:author="MJ007" w:date="2011-10-10T13:05:00Z"/>
            </w:rPr>
          </w:rPrChange>
        </w:rPr>
        <w:pPrChange w:id="2977" w:author="Akeel" w:date="2011-10-15T14:57:00Z">
          <w:pPr/>
        </w:pPrChange>
      </w:pPr>
      <w:ins w:id="2978" w:author="MJ007" w:date="2011-10-10T13:05:00Z">
        <w:r w:rsidRPr="00830FAD">
          <w:rPr>
            <w:b/>
            <w:rPrChange w:id="2979" w:author="Akeel" w:date="2011-10-15T14:58:00Z">
              <w:rPr/>
            </w:rPrChange>
          </w:rPr>
          <w:tab/>
        </w:r>
        <w:r w:rsidRPr="00830FAD">
          <w:rPr>
            <w:b/>
            <w:rPrChange w:id="2980" w:author="Akeel" w:date="2011-10-15T14:58:00Z">
              <w:rPr/>
            </w:rPrChange>
          </w:rPr>
          <w:tab/>
          <w:t>for (i=0;i&lt;endI;i++){</w:t>
        </w:r>
      </w:ins>
    </w:p>
    <w:p w:rsidR="00911EFC" w:rsidRPr="00830FAD" w:rsidRDefault="00911EFC" w:rsidP="00830FAD">
      <w:pPr>
        <w:spacing w:after="0" w:line="240" w:lineRule="auto"/>
        <w:rPr>
          <w:ins w:id="2981" w:author="MJ007" w:date="2011-10-10T13:05:00Z"/>
          <w:b/>
          <w:rPrChange w:id="2982" w:author="Akeel" w:date="2011-10-15T14:58:00Z">
            <w:rPr>
              <w:ins w:id="2983" w:author="MJ007" w:date="2011-10-10T13:05:00Z"/>
            </w:rPr>
          </w:rPrChange>
        </w:rPr>
        <w:pPrChange w:id="2984" w:author="Akeel" w:date="2011-10-15T14:57:00Z">
          <w:pPr/>
        </w:pPrChange>
      </w:pPr>
      <w:ins w:id="2985" w:author="MJ007" w:date="2011-10-10T13:05:00Z">
        <w:r w:rsidRPr="00830FAD">
          <w:rPr>
            <w:b/>
            <w:rPrChange w:id="2986" w:author="Akeel" w:date="2011-10-15T14:58:00Z">
              <w:rPr/>
            </w:rPrChange>
          </w:rPr>
          <w:tab/>
        </w:r>
        <w:r w:rsidRPr="00830FAD">
          <w:rPr>
            <w:b/>
            <w:rPrChange w:id="2987" w:author="Akeel" w:date="2011-10-15T14:58:00Z">
              <w:rPr/>
            </w:rPrChange>
          </w:rPr>
          <w:tab/>
        </w:r>
        <w:r w:rsidRPr="00830FAD">
          <w:rPr>
            <w:b/>
            <w:rPrChange w:id="2988" w:author="Akeel" w:date="2011-10-15T14:58:00Z">
              <w:rPr/>
            </w:rPrChange>
          </w:rPr>
          <w:tab/>
          <w:t>//Elements[i]=Elements[i+1]-Elements[i];</w:t>
        </w:r>
      </w:ins>
    </w:p>
    <w:p w:rsidR="00911EFC" w:rsidRPr="00830FAD" w:rsidRDefault="00911EFC" w:rsidP="00830FAD">
      <w:pPr>
        <w:spacing w:after="0" w:line="240" w:lineRule="auto"/>
        <w:rPr>
          <w:ins w:id="2989" w:author="MJ007" w:date="2011-10-10T13:05:00Z"/>
          <w:b/>
          <w:rPrChange w:id="2990" w:author="Akeel" w:date="2011-10-15T14:58:00Z">
            <w:rPr>
              <w:ins w:id="2991" w:author="MJ007" w:date="2011-10-10T13:05:00Z"/>
            </w:rPr>
          </w:rPrChange>
        </w:rPr>
        <w:pPrChange w:id="2992" w:author="Akeel" w:date="2011-10-15T14:57:00Z">
          <w:pPr/>
        </w:pPrChange>
      </w:pPr>
      <w:ins w:id="2993" w:author="MJ007" w:date="2011-10-10T13:05:00Z">
        <w:r w:rsidRPr="00830FAD">
          <w:rPr>
            <w:b/>
            <w:rPrChange w:id="2994" w:author="Akeel" w:date="2011-10-15T14:58:00Z">
              <w:rPr/>
            </w:rPrChange>
          </w:rPr>
          <w:tab/>
        </w:r>
        <w:r w:rsidRPr="00830FAD">
          <w:rPr>
            <w:b/>
            <w:rPrChange w:id="2995" w:author="Akeel" w:date="2011-10-15T14:58:00Z">
              <w:rPr/>
            </w:rPrChange>
          </w:rPr>
          <w:tab/>
        </w:r>
        <w:r w:rsidRPr="00830FAD">
          <w:rPr>
            <w:b/>
            <w:rPrChange w:id="2996" w:author="Akeel" w:date="2011-10-15T14:58:00Z">
              <w:rPr/>
            </w:rPrChange>
          </w:rPr>
          <w:tab/>
          <w:t>//*-1 for subtraction</w:t>
        </w:r>
      </w:ins>
    </w:p>
    <w:p w:rsidR="00911EFC" w:rsidRPr="00830FAD" w:rsidRDefault="00911EFC" w:rsidP="00830FAD">
      <w:pPr>
        <w:spacing w:after="0" w:line="240" w:lineRule="auto"/>
        <w:rPr>
          <w:ins w:id="2997" w:author="MJ007" w:date="2011-10-10T13:05:00Z"/>
          <w:b/>
          <w:rPrChange w:id="2998" w:author="Akeel" w:date="2011-10-15T14:58:00Z">
            <w:rPr>
              <w:ins w:id="2999" w:author="MJ007" w:date="2011-10-10T13:05:00Z"/>
            </w:rPr>
          </w:rPrChange>
        </w:rPr>
        <w:pPrChange w:id="3000" w:author="Akeel" w:date="2011-10-15T14:57:00Z">
          <w:pPr/>
        </w:pPrChange>
      </w:pPr>
      <w:ins w:id="3001" w:author="MJ007" w:date="2011-10-10T13:05:00Z">
        <w:r w:rsidRPr="00830FAD">
          <w:rPr>
            <w:b/>
            <w:rPrChange w:id="3002" w:author="Akeel" w:date="2011-10-15T14:58:00Z">
              <w:rPr/>
            </w:rPrChange>
          </w:rPr>
          <w:lastRenderedPageBreak/>
          <w:tab/>
        </w:r>
        <w:r w:rsidRPr="00830FAD">
          <w:rPr>
            <w:b/>
            <w:rPrChange w:id="3003" w:author="Akeel" w:date="2011-10-15T14:58:00Z">
              <w:rPr/>
            </w:rPrChange>
          </w:rPr>
          <w:tab/>
        </w:r>
        <w:r w:rsidRPr="00830FAD">
          <w:rPr>
            <w:b/>
            <w:rPrChange w:id="3004" w:author="Akeel" w:date="2011-10-15T14:58:00Z">
              <w:rPr/>
            </w:rPrChange>
          </w:rPr>
          <w:tab/>
          <w:t>Elements[i]=bcdadd(Elements[i+1],Elements[i] ^ 0x80000000 );</w:t>
        </w:r>
      </w:ins>
    </w:p>
    <w:p w:rsidR="00911EFC" w:rsidRPr="00830FAD" w:rsidRDefault="00911EFC" w:rsidP="00830FAD">
      <w:pPr>
        <w:spacing w:after="0" w:line="240" w:lineRule="auto"/>
        <w:rPr>
          <w:ins w:id="3005" w:author="MJ007" w:date="2011-10-10T13:05:00Z"/>
          <w:b/>
          <w:rPrChange w:id="3006" w:author="Akeel" w:date="2011-10-15T14:58:00Z">
            <w:rPr>
              <w:ins w:id="3007" w:author="MJ007" w:date="2011-10-10T13:05:00Z"/>
            </w:rPr>
          </w:rPrChange>
        </w:rPr>
        <w:pPrChange w:id="3008" w:author="Akeel" w:date="2011-10-15T14:57:00Z">
          <w:pPr/>
        </w:pPrChange>
      </w:pPr>
      <w:ins w:id="3009" w:author="MJ007" w:date="2011-10-10T13:05:00Z">
        <w:r w:rsidRPr="00830FAD">
          <w:rPr>
            <w:b/>
            <w:rPrChange w:id="3010" w:author="Akeel" w:date="2011-10-15T14:58:00Z">
              <w:rPr/>
            </w:rPrChange>
          </w:rPr>
          <w:tab/>
        </w:r>
        <w:r w:rsidRPr="00830FAD">
          <w:rPr>
            <w:b/>
            <w:rPrChange w:id="3011" w:author="Akeel" w:date="2011-10-15T14:58:00Z">
              <w:rPr/>
            </w:rPrChange>
          </w:rPr>
          <w:tab/>
          <w:t>}</w:t>
        </w:r>
      </w:ins>
    </w:p>
    <w:p w:rsidR="00911EFC" w:rsidRPr="00830FAD" w:rsidRDefault="00911EFC" w:rsidP="00830FAD">
      <w:pPr>
        <w:spacing w:after="0" w:line="240" w:lineRule="auto"/>
        <w:rPr>
          <w:ins w:id="3012" w:author="MJ007" w:date="2011-10-10T13:05:00Z"/>
          <w:b/>
          <w:rPrChange w:id="3013" w:author="Akeel" w:date="2011-10-15T14:58:00Z">
            <w:rPr>
              <w:ins w:id="3014" w:author="MJ007" w:date="2011-10-10T13:05:00Z"/>
            </w:rPr>
          </w:rPrChange>
        </w:rPr>
        <w:pPrChange w:id="3015" w:author="Akeel" w:date="2011-10-15T14:57:00Z">
          <w:pPr/>
        </w:pPrChange>
      </w:pPr>
      <w:ins w:id="3016" w:author="MJ007" w:date="2011-10-10T13:05:00Z">
        <w:r w:rsidRPr="00830FAD">
          <w:rPr>
            <w:b/>
            <w:rPrChange w:id="3017" w:author="Akeel" w:date="2011-10-15T14:58:00Z">
              <w:rPr/>
            </w:rPrChange>
          </w:rPr>
          <w:tab/>
        </w:r>
        <w:r w:rsidRPr="00830FAD">
          <w:rPr>
            <w:b/>
            <w:rPrChange w:id="3018" w:author="Akeel" w:date="2011-10-15T14:58:00Z">
              <w:rPr/>
            </w:rPrChange>
          </w:rPr>
          <w:tab/>
          <w:t>endI--;</w:t>
        </w:r>
      </w:ins>
    </w:p>
    <w:p w:rsidR="00911EFC" w:rsidRPr="00830FAD" w:rsidRDefault="00911EFC" w:rsidP="00830FAD">
      <w:pPr>
        <w:spacing w:after="0" w:line="240" w:lineRule="auto"/>
        <w:rPr>
          <w:ins w:id="3019" w:author="MJ007" w:date="2011-10-10T13:05:00Z"/>
          <w:b/>
          <w:rPrChange w:id="3020" w:author="Akeel" w:date="2011-10-15T14:58:00Z">
            <w:rPr>
              <w:ins w:id="3021" w:author="MJ007" w:date="2011-10-10T13:05:00Z"/>
            </w:rPr>
          </w:rPrChange>
        </w:rPr>
        <w:pPrChange w:id="3022" w:author="Akeel" w:date="2011-10-15T14:57:00Z">
          <w:pPr/>
        </w:pPrChange>
      </w:pPr>
      <w:ins w:id="3023" w:author="MJ007" w:date="2011-10-10T13:05:00Z">
        <w:r w:rsidRPr="00830FAD">
          <w:rPr>
            <w:b/>
            <w:rPrChange w:id="3024" w:author="Akeel" w:date="2011-10-15T14:58:00Z">
              <w:rPr/>
            </w:rPrChange>
          </w:rPr>
          <w:tab/>
          <w:t>}</w:t>
        </w:r>
      </w:ins>
    </w:p>
    <w:p w:rsidR="00911EFC" w:rsidRPr="00830FAD" w:rsidRDefault="00911EFC" w:rsidP="00830FAD">
      <w:pPr>
        <w:spacing w:after="0" w:line="240" w:lineRule="auto"/>
        <w:rPr>
          <w:ins w:id="3025" w:author="MJ007" w:date="2011-10-10T13:05:00Z"/>
          <w:b/>
          <w:rPrChange w:id="3026" w:author="Akeel" w:date="2011-10-15T14:58:00Z">
            <w:rPr>
              <w:ins w:id="3027" w:author="MJ007" w:date="2011-10-10T13:05:00Z"/>
            </w:rPr>
          </w:rPrChange>
        </w:rPr>
        <w:pPrChange w:id="3028" w:author="Akeel" w:date="2011-10-15T14:57:00Z">
          <w:pPr/>
        </w:pPrChange>
      </w:pPr>
    </w:p>
    <w:p w:rsidR="00911EFC" w:rsidRPr="00830FAD" w:rsidRDefault="00911EFC" w:rsidP="00830FAD">
      <w:pPr>
        <w:spacing w:after="0" w:line="240" w:lineRule="auto"/>
        <w:rPr>
          <w:ins w:id="3029" w:author="MJ007" w:date="2011-10-10T13:05:00Z"/>
          <w:b/>
          <w:rPrChange w:id="3030" w:author="Akeel" w:date="2011-10-15T14:58:00Z">
            <w:rPr>
              <w:ins w:id="3031" w:author="MJ007" w:date="2011-10-10T13:05:00Z"/>
            </w:rPr>
          </w:rPrChange>
        </w:rPr>
        <w:pPrChange w:id="3032" w:author="Akeel" w:date="2011-10-15T14:57:00Z">
          <w:pPr/>
        </w:pPrChange>
      </w:pPr>
      <w:ins w:id="3033" w:author="MJ007" w:date="2011-10-10T13:05:00Z">
        <w:r w:rsidRPr="00830FAD">
          <w:rPr>
            <w:b/>
            <w:rPrChange w:id="3034" w:author="Akeel" w:date="2011-10-15T14:58:00Z">
              <w:rPr/>
            </w:rPrChange>
          </w:rPr>
          <w:tab/>
          <w:t>//perform sums to obtain new results (result will be placed in last non-zero cell)</w:t>
        </w:r>
      </w:ins>
    </w:p>
    <w:p w:rsidR="00911EFC" w:rsidRPr="00830FAD" w:rsidRDefault="00911EFC" w:rsidP="00830FAD">
      <w:pPr>
        <w:spacing w:after="0" w:line="240" w:lineRule="auto"/>
        <w:rPr>
          <w:ins w:id="3035" w:author="MJ007" w:date="2011-10-10T13:05:00Z"/>
          <w:b/>
          <w:rPrChange w:id="3036" w:author="Akeel" w:date="2011-10-15T14:58:00Z">
            <w:rPr>
              <w:ins w:id="3037" w:author="MJ007" w:date="2011-10-10T13:05:00Z"/>
            </w:rPr>
          </w:rPrChange>
        </w:rPr>
        <w:pPrChange w:id="3038" w:author="Akeel" w:date="2011-10-15T14:57:00Z">
          <w:pPr/>
        </w:pPrChange>
      </w:pPr>
      <w:ins w:id="3039" w:author="MJ007" w:date="2011-10-10T13:05:00Z">
        <w:r w:rsidRPr="00830FAD">
          <w:rPr>
            <w:b/>
            <w:rPrChange w:id="3040" w:author="Akeel" w:date="2011-10-15T14:58:00Z">
              <w:rPr/>
            </w:rPrChange>
          </w:rPr>
          <w:tab/>
          <w:t>resultsI=PolyOrder+1;</w:t>
        </w:r>
      </w:ins>
    </w:p>
    <w:p w:rsidR="00911EFC" w:rsidRPr="00830FAD" w:rsidRDefault="00911EFC" w:rsidP="00830FAD">
      <w:pPr>
        <w:spacing w:after="0" w:line="240" w:lineRule="auto"/>
        <w:rPr>
          <w:ins w:id="3041" w:author="MJ007" w:date="2011-10-10T13:05:00Z"/>
          <w:b/>
          <w:rPrChange w:id="3042" w:author="Akeel" w:date="2011-10-15T14:58:00Z">
            <w:rPr>
              <w:ins w:id="3043" w:author="MJ007" w:date="2011-10-10T13:05:00Z"/>
            </w:rPr>
          </w:rPrChange>
        </w:rPr>
        <w:pPrChange w:id="3044" w:author="Akeel" w:date="2011-10-15T14:57:00Z">
          <w:pPr/>
        </w:pPrChange>
      </w:pPr>
      <w:ins w:id="3045" w:author="MJ007" w:date="2011-10-10T13:05:00Z">
        <w:r w:rsidRPr="00830FAD">
          <w:rPr>
            <w:b/>
            <w:rPrChange w:id="3046" w:author="Akeel" w:date="2011-10-15T14:58:00Z">
              <w:rPr/>
            </w:rPrChange>
          </w:rPr>
          <w:tab/>
          <w:t>while (resultsI&lt;NumItems){</w:t>
        </w:r>
      </w:ins>
    </w:p>
    <w:p w:rsidR="00911EFC" w:rsidRPr="00830FAD" w:rsidRDefault="00911EFC" w:rsidP="00830FAD">
      <w:pPr>
        <w:spacing w:after="0" w:line="240" w:lineRule="auto"/>
        <w:rPr>
          <w:ins w:id="3047" w:author="MJ007" w:date="2011-10-10T13:05:00Z"/>
          <w:b/>
          <w:rPrChange w:id="3048" w:author="Akeel" w:date="2011-10-15T14:58:00Z">
            <w:rPr>
              <w:ins w:id="3049" w:author="MJ007" w:date="2011-10-10T13:05:00Z"/>
            </w:rPr>
          </w:rPrChange>
        </w:rPr>
        <w:pPrChange w:id="3050" w:author="Akeel" w:date="2011-10-15T14:57:00Z">
          <w:pPr/>
        </w:pPrChange>
      </w:pPr>
      <w:ins w:id="3051" w:author="MJ007" w:date="2011-10-10T13:05:00Z">
        <w:r w:rsidRPr="00830FAD">
          <w:rPr>
            <w:b/>
            <w:rPrChange w:id="3052" w:author="Akeel" w:date="2011-10-15T14:58:00Z">
              <w:rPr/>
            </w:rPrChange>
          </w:rPr>
          <w:tab/>
        </w:r>
        <w:r w:rsidRPr="00830FAD">
          <w:rPr>
            <w:b/>
            <w:rPrChange w:id="3053" w:author="Akeel" w:date="2011-10-15T14:58:00Z">
              <w:rPr/>
            </w:rPrChange>
          </w:rPr>
          <w:tab/>
          <w:t>for(i=0;i&lt;PolyOrder;i++){</w:t>
        </w:r>
      </w:ins>
    </w:p>
    <w:p w:rsidR="00911EFC" w:rsidRPr="00830FAD" w:rsidRDefault="00911EFC" w:rsidP="00830FAD">
      <w:pPr>
        <w:spacing w:after="0" w:line="240" w:lineRule="auto"/>
        <w:rPr>
          <w:ins w:id="3054" w:author="MJ007" w:date="2011-10-10T13:05:00Z"/>
          <w:b/>
          <w:rPrChange w:id="3055" w:author="Akeel" w:date="2011-10-15T14:58:00Z">
            <w:rPr>
              <w:ins w:id="3056" w:author="MJ007" w:date="2011-10-10T13:05:00Z"/>
            </w:rPr>
          </w:rPrChange>
        </w:rPr>
        <w:pPrChange w:id="3057" w:author="Akeel" w:date="2011-10-15T14:57:00Z">
          <w:pPr/>
        </w:pPrChange>
      </w:pPr>
      <w:ins w:id="3058" w:author="MJ007" w:date="2011-10-10T13:05:00Z">
        <w:r w:rsidRPr="00830FAD">
          <w:rPr>
            <w:b/>
            <w:rPrChange w:id="3059" w:author="Akeel" w:date="2011-10-15T14:58:00Z">
              <w:rPr/>
            </w:rPrChange>
          </w:rPr>
          <w:tab/>
        </w:r>
        <w:r w:rsidRPr="00830FAD">
          <w:rPr>
            <w:b/>
            <w:rPrChange w:id="3060" w:author="Akeel" w:date="2011-10-15T14:58:00Z">
              <w:rPr/>
            </w:rPrChange>
          </w:rPr>
          <w:tab/>
        </w:r>
        <w:r w:rsidRPr="00830FAD">
          <w:rPr>
            <w:b/>
            <w:rPrChange w:id="3061" w:author="Akeel" w:date="2011-10-15T14:58:00Z">
              <w:rPr/>
            </w:rPrChange>
          </w:rPr>
          <w:tab/>
          <w:t>Elements[i+1]=bcdadd(Elements[i],Elements[i+1]);</w:t>
        </w:r>
      </w:ins>
    </w:p>
    <w:p w:rsidR="00911EFC" w:rsidRPr="00830FAD" w:rsidRDefault="00911EFC" w:rsidP="00830FAD">
      <w:pPr>
        <w:spacing w:after="0" w:line="240" w:lineRule="auto"/>
        <w:rPr>
          <w:ins w:id="3062" w:author="MJ007" w:date="2011-10-10T13:05:00Z"/>
          <w:b/>
          <w:rPrChange w:id="3063" w:author="Akeel" w:date="2011-10-15T14:58:00Z">
            <w:rPr>
              <w:ins w:id="3064" w:author="MJ007" w:date="2011-10-10T13:05:00Z"/>
            </w:rPr>
          </w:rPrChange>
        </w:rPr>
        <w:pPrChange w:id="3065" w:author="Akeel" w:date="2011-10-15T14:57:00Z">
          <w:pPr/>
        </w:pPrChange>
      </w:pPr>
      <w:ins w:id="3066" w:author="MJ007" w:date="2011-10-10T13:05:00Z">
        <w:r w:rsidRPr="00830FAD">
          <w:rPr>
            <w:b/>
            <w:rPrChange w:id="3067" w:author="Akeel" w:date="2011-10-15T14:58:00Z">
              <w:rPr/>
            </w:rPrChange>
          </w:rPr>
          <w:tab/>
        </w:r>
        <w:r w:rsidRPr="00830FAD">
          <w:rPr>
            <w:b/>
            <w:rPrChange w:id="3068" w:author="Akeel" w:date="2011-10-15T14:58:00Z">
              <w:rPr/>
            </w:rPrChange>
          </w:rPr>
          <w:tab/>
          <w:t>}</w:t>
        </w:r>
      </w:ins>
    </w:p>
    <w:p w:rsidR="00911EFC" w:rsidRPr="00830FAD" w:rsidRDefault="00911EFC" w:rsidP="00830FAD">
      <w:pPr>
        <w:spacing w:after="0" w:line="240" w:lineRule="auto"/>
        <w:rPr>
          <w:ins w:id="3069" w:author="MJ007" w:date="2011-10-10T13:05:00Z"/>
          <w:b/>
          <w:rPrChange w:id="3070" w:author="Akeel" w:date="2011-10-15T14:58:00Z">
            <w:rPr>
              <w:ins w:id="3071" w:author="MJ007" w:date="2011-10-10T13:05:00Z"/>
            </w:rPr>
          </w:rPrChange>
        </w:rPr>
        <w:pPrChange w:id="3072" w:author="Akeel" w:date="2011-10-15T14:57:00Z">
          <w:pPr/>
        </w:pPrChange>
      </w:pPr>
      <w:ins w:id="3073" w:author="MJ007" w:date="2011-10-10T13:05:00Z">
        <w:r w:rsidRPr="00830FAD">
          <w:rPr>
            <w:b/>
            <w:rPrChange w:id="3074" w:author="Akeel" w:date="2011-10-15T14:58:00Z">
              <w:rPr/>
            </w:rPrChange>
          </w:rPr>
          <w:tab/>
        </w:r>
        <w:r w:rsidRPr="00830FAD">
          <w:rPr>
            <w:b/>
            <w:rPrChange w:id="3075" w:author="Akeel" w:date="2011-10-15T14:58:00Z">
              <w:rPr/>
            </w:rPrChange>
          </w:rPr>
          <w:tab/>
          <w:t>//copy last computed sum which will be a result of the function</w:t>
        </w:r>
      </w:ins>
    </w:p>
    <w:p w:rsidR="00911EFC" w:rsidRPr="00830FAD" w:rsidRDefault="00911EFC" w:rsidP="00830FAD">
      <w:pPr>
        <w:spacing w:after="0" w:line="240" w:lineRule="auto"/>
        <w:rPr>
          <w:ins w:id="3076" w:author="MJ007" w:date="2011-10-10T13:05:00Z"/>
          <w:b/>
          <w:rPrChange w:id="3077" w:author="Akeel" w:date="2011-10-15T14:58:00Z">
            <w:rPr>
              <w:ins w:id="3078" w:author="MJ007" w:date="2011-10-10T13:05:00Z"/>
            </w:rPr>
          </w:rPrChange>
        </w:rPr>
        <w:pPrChange w:id="3079" w:author="Akeel" w:date="2011-10-15T14:57:00Z">
          <w:pPr/>
        </w:pPrChange>
      </w:pPr>
      <w:ins w:id="3080" w:author="MJ007" w:date="2011-10-10T13:05:00Z">
        <w:r w:rsidRPr="00830FAD">
          <w:rPr>
            <w:b/>
            <w:rPrChange w:id="3081" w:author="Akeel" w:date="2011-10-15T14:58:00Z">
              <w:rPr/>
            </w:rPrChange>
          </w:rPr>
          <w:tab/>
        </w:r>
        <w:r w:rsidRPr="00830FAD">
          <w:rPr>
            <w:b/>
            <w:rPrChange w:id="3082" w:author="Akeel" w:date="2011-10-15T14:58:00Z">
              <w:rPr/>
            </w:rPrChange>
          </w:rPr>
          <w:tab/>
          <w:t>Elements[resultsI]=Elements[i];</w:t>
        </w:r>
      </w:ins>
    </w:p>
    <w:p w:rsidR="00911EFC" w:rsidRPr="00830FAD" w:rsidRDefault="00911EFC" w:rsidP="00830FAD">
      <w:pPr>
        <w:spacing w:after="0" w:line="240" w:lineRule="auto"/>
        <w:rPr>
          <w:ins w:id="3083" w:author="MJ007" w:date="2011-10-10T13:05:00Z"/>
          <w:b/>
          <w:rPrChange w:id="3084" w:author="Akeel" w:date="2011-10-15T14:58:00Z">
            <w:rPr>
              <w:ins w:id="3085" w:author="MJ007" w:date="2011-10-10T13:05:00Z"/>
            </w:rPr>
          </w:rPrChange>
        </w:rPr>
        <w:pPrChange w:id="3086" w:author="Akeel" w:date="2011-10-15T14:57:00Z">
          <w:pPr/>
        </w:pPrChange>
      </w:pPr>
      <w:ins w:id="3087" w:author="MJ007" w:date="2011-10-10T13:05:00Z">
        <w:r w:rsidRPr="00830FAD">
          <w:rPr>
            <w:b/>
            <w:rPrChange w:id="3088" w:author="Akeel" w:date="2011-10-15T14:58:00Z">
              <w:rPr/>
            </w:rPrChange>
          </w:rPr>
          <w:tab/>
        </w:r>
        <w:r w:rsidRPr="00830FAD">
          <w:rPr>
            <w:b/>
            <w:rPrChange w:id="3089" w:author="Akeel" w:date="2011-10-15T14:58:00Z">
              <w:rPr/>
            </w:rPrChange>
          </w:rPr>
          <w:tab/>
          <w:t>resultsI++;</w:t>
        </w:r>
      </w:ins>
    </w:p>
    <w:p w:rsidR="00911EFC" w:rsidRPr="00830FAD" w:rsidRDefault="00911EFC" w:rsidP="00830FAD">
      <w:pPr>
        <w:spacing w:after="0" w:line="240" w:lineRule="auto"/>
        <w:rPr>
          <w:ins w:id="3090" w:author="MJ007" w:date="2011-10-10T13:05:00Z"/>
          <w:b/>
          <w:rPrChange w:id="3091" w:author="Akeel" w:date="2011-10-15T14:58:00Z">
            <w:rPr>
              <w:ins w:id="3092" w:author="MJ007" w:date="2011-10-10T13:05:00Z"/>
            </w:rPr>
          </w:rPrChange>
        </w:rPr>
        <w:pPrChange w:id="3093" w:author="Akeel" w:date="2011-10-15T14:57:00Z">
          <w:pPr/>
        </w:pPrChange>
      </w:pPr>
      <w:ins w:id="3094" w:author="MJ007" w:date="2011-10-10T13:05:00Z">
        <w:r w:rsidRPr="00830FAD">
          <w:rPr>
            <w:b/>
            <w:rPrChange w:id="3095" w:author="Akeel" w:date="2011-10-15T14:58:00Z">
              <w:rPr/>
            </w:rPrChange>
          </w:rPr>
          <w:tab/>
          <w:t>}</w:t>
        </w:r>
      </w:ins>
    </w:p>
    <w:p w:rsidR="00911EFC" w:rsidRPr="00830FAD" w:rsidRDefault="00911EFC" w:rsidP="00830FAD">
      <w:pPr>
        <w:spacing w:after="0" w:line="240" w:lineRule="auto"/>
        <w:rPr>
          <w:ins w:id="3096" w:author="MJ007" w:date="2011-10-10T13:05:00Z"/>
          <w:b/>
          <w:rPrChange w:id="3097" w:author="Akeel" w:date="2011-10-15T14:58:00Z">
            <w:rPr>
              <w:ins w:id="3098" w:author="MJ007" w:date="2011-10-10T13:05:00Z"/>
            </w:rPr>
          </w:rPrChange>
        </w:rPr>
        <w:pPrChange w:id="3099" w:author="Akeel" w:date="2011-10-15T14:57:00Z">
          <w:pPr/>
        </w:pPrChange>
      </w:pPr>
    </w:p>
    <w:p w:rsidR="00911EFC" w:rsidRPr="00830FAD" w:rsidRDefault="00911EFC" w:rsidP="00830FAD">
      <w:pPr>
        <w:spacing w:after="0" w:line="240" w:lineRule="auto"/>
        <w:rPr>
          <w:ins w:id="3100" w:author="MJ007" w:date="2011-10-10T13:05:00Z"/>
          <w:b/>
          <w:rPrChange w:id="3101" w:author="Akeel" w:date="2011-10-15T14:58:00Z">
            <w:rPr>
              <w:ins w:id="3102" w:author="MJ007" w:date="2011-10-10T13:05:00Z"/>
            </w:rPr>
          </w:rPrChange>
        </w:rPr>
        <w:pPrChange w:id="3103" w:author="Akeel" w:date="2011-10-15T14:57:00Z">
          <w:pPr/>
        </w:pPrChange>
      </w:pPr>
      <w:ins w:id="3104" w:author="MJ007" w:date="2011-10-10T13:05:00Z">
        <w:r w:rsidRPr="00830FAD">
          <w:rPr>
            <w:b/>
            <w:rPrChange w:id="3105" w:author="Akeel" w:date="2011-10-15T14:58:00Z">
              <w:rPr/>
            </w:rPrChange>
          </w:rPr>
          <w:tab/>
          <w:t>//copy over to Elements the initial values that were overwritten</w:t>
        </w:r>
      </w:ins>
    </w:p>
    <w:p w:rsidR="00911EFC" w:rsidRPr="00830FAD" w:rsidRDefault="00911EFC" w:rsidP="00830FAD">
      <w:pPr>
        <w:spacing w:after="0" w:line="240" w:lineRule="auto"/>
        <w:rPr>
          <w:ins w:id="3106" w:author="MJ007" w:date="2011-10-10T13:05:00Z"/>
          <w:b/>
          <w:rPrChange w:id="3107" w:author="Akeel" w:date="2011-10-15T14:58:00Z">
            <w:rPr>
              <w:ins w:id="3108" w:author="MJ007" w:date="2011-10-10T13:05:00Z"/>
            </w:rPr>
          </w:rPrChange>
        </w:rPr>
        <w:pPrChange w:id="3109" w:author="Akeel" w:date="2011-10-15T14:57:00Z">
          <w:pPr/>
        </w:pPrChange>
      </w:pPr>
      <w:ins w:id="3110" w:author="MJ007" w:date="2011-10-10T13:05:00Z">
        <w:r w:rsidRPr="00830FAD">
          <w:rPr>
            <w:b/>
            <w:rPrChange w:id="3111" w:author="Akeel" w:date="2011-10-15T14:58:00Z">
              <w:rPr/>
            </w:rPrChange>
          </w:rPr>
          <w:tab/>
          <w:t>for (x=0;x&lt;PolyOrder+1;x++){</w:t>
        </w:r>
      </w:ins>
    </w:p>
    <w:p w:rsidR="00911EFC" w:rsidRPr="00830FAD" w:rsidRDefault="00911EFC" w:rsidP="00830FAD">
      <w:pPr>
        <w:spacing w:after="0" w:line="240" w:lineRule="auto"/>
        <w:rPr>
          <w:ins w:id="3112" w:author="MJ007" w:date="2011-10-10T13:05:00Z"/>
          <w:b/>
          <w:rPrChange w:id="3113" w:author="Akeel" w:date="2011-10-15T14:58:00Z">
            <w:rPr>
              <w:ins w:id="3114" w:author="MJ007" w:date="2011-10-10T13:05:00Z"/>
            </w:rPr>
          </w:rPrChange>
        </w:rPr>
        <w:pPrChange w:id="3115" w:author="Akeel" w:date="2011-10-15T14:57:00Z">
          <w:pPr/>
        </w:pPrChange>
      </w:pPr>
      <w:ins w:id="3116" w:author="MJ007" w:date="2011-10-10T13:05:00Z">
        <w:r w:rsidRPr="00830FAD">
          <w:rPr>
            <w:b/>
            <w:rPrChange w:id="3117" w:author="Akeel" w:date="2011-10-15T14:58:00Z">
              <w:rPr/>
            </w:rPrChange>
          </w:rPr>
          <w:tab/>
        </w:r>
        <w:r w:rsidRPr="00830FAD">
          <w:rPr>
            <w:b/>
            <w:rPrChange w:id="3118" w:author="Akeel" w:date="2011-10-15T14:58:00Z">
              <w:rPr/>
            </w:rPrChange>
          </w:rPr>
          <w:tab/>
          <w:t>Elements[x]=tempInitial[x];</w:t>
        </w:r>
      </w:ins>
    </w:p>
    <w:p w:rsidR="00911EFC" w:rsidRPr="00830FAD" w:rsidRDefault="00911EFC" w:rsidP="00830FAD">
      <w:pPr>
        <w:spacing w:after="0" w:line="240" w:lineRule="auto"/>
        <w:rPr>
          <w:ins w:id="3119" w:author="MJ007" w:date="2011-10-10T13:05:00Z"/>
          <w:b/>
          <w:rPrChange w:id="3120" w:author="Akeel" w:date="2011-10-15T14:58:00Z">
            <w:rPr>
              <w:ins w:id="3121" w:author="MJ007" w:date="2011-10-10T13:05:00Z"/>
            </w:rPr>
          </w:rPrChange>
        </w:rPr>
        <w:pPrChange w:id="3122" w:author="Akeel" w:date="2011-10-15T14:57:00Z">
          <w:pPr/>
        </w:pPrChange>
      </w:pPr>
      <w:ins w:id="3123" w:author="MJ007" w:date="2011-10-10T13:05:00Z">
        <w:r w:rsidRPr="00830FAD">
          <w:rPr>
            <w:b/>
            <w:rPrChange w:id="3124" w:author="Akeel" w:date="2011-10-15T14:58:00Z">
              <w:rPr/>
            </w:rPrChange>
          </w:rPr>
          <w:tab/>
          <w:t>}</w:t>
        </w:r>
      </w:ins>
    </w:p>
    <w:p w:rsidR="00911EFC" w:rsidRPr="00830FAD" w:rsidRDefault="00911EFC" w:rsidP="00830FAD">
      <w:pPr>
        <w:spacing w:after="0" w:line="240" w:lineRule="auto"/>
        <w:rPr>
          <w:ins w:id="3125" w:author="MJ007" w:date="2011-10-10T13:05:00Z"/>
          <w:b/>
          <w:rPrChange w:id="3126" w:author="Akeel" w:date="2011-10-15T14:58:00Z">
            <w:rPr>
              <w:ins w:id="3127" w:author="MJ007" w:date="2011-10-10T13:05:00Z"/>
            </w:rPr>
          </w:rPrChange>
        </w:rPr>
        <w:pPrChange w:id="3128" w:author="Akeel" w:date="2011-10-15T14:57:00Z">
          <w:pPr/>
        </w:pPrChange>
      </w:pPr>
    </w:p>
    <w:p w:rsidR="00911EFC" w:rsidRPr="00830FAD" w:rsidRDefault="00911EFC" w:rsidP="00830FAD">
      <w:pPr>
        <w:spacing w:after="0" w:line="240" w:lineRule="auto"/>
        <w:rPr>
          <w:ins w:id="3129" w:author="MJ007" w:date="2011-10-10T13:05:00Z"/>
          <w:b/>
          <w:rPrChange w:id="3130" w:author="Akeel" w:date="2011-10-15T14:58:00Z">
            <w:rPr>
              <w:ins w:id="3131" w:author="MJ007" w:date="2011-10-10T13:05:00Z"/>
            </w:rPr>
          </w:rPrChange>
        </w:rPr>
        <w:pPrChange w:id="3132" w:author="Akeel" w:date="2011-10-15T14:57:00Z">
          <w:pPr/>
        </w:pPrChange>
      </w:pPr>
      <w:ins w:id="3133" w:author="MJ007" w:date="2011-10-10T13:05:00Z">
        <w:r w:rsidRPr="00830FAD">
          <w:rPr>
            <w:b/>
            <w:rPrChange w:id="3134" w:author="Akeel" w:date="2011-10-15T14:58:00Z">
              <w:rPr/>
            </w:rPrChange>
          </w:rPr>
          <w:t>#ifdef PRINT_DEBUG</w:t>
        </w:r>
      </w:ins>
    </w:p>
    <w:p w:rsidR="00911EFC" w:rsidRPr="00830FAD" w:rsidRDefault="00911EFC" w:rsidP="00830FAD">
      <w:pPr>
        <w:spacing w:after="0" w:line="240" w:lineRule="auto"/>
        <w:rPr>
          <w:ins w:id="3135" w:author="MJ007" w:date="2011-10-10T13:05:00Z"/>
          <w:b/>
          <w:rPrChange w:id="3136" w:author="Akeel" w:date="2011-10-15T14:58:00Z">
            <w:rPr>
              <w:ins w:id="3137" w:author="MJ007" w:date="2011-10-10T13:05:00Z"/>
            </w:rPr>
          </w:rPrChange>
        </w:rPr>
        <w:pPrChange w:id="3138" w:author="Akeel" w:date="2011-10-15T14:57:00Z">
          <w:pPr/>
        </w:pPrChange>
      </w:pPr>
      <w:ins w:id="3139" w:author="MJ007" w:date="2011-10-10T13:05:00Z">
        <w:r w:rsidRPr="00830FAD">
          <w:rPr>
            <w:b/>
            <w:rPrChange w:id="3140" w:author="Akeel" w:date="2011-10-15T14:58:00Z">
              <w:rPr/>
            </w:rPrChange>
          </w:rPr>
          <w:tab/>
          <w:t>printf("Results: ");</w:t>
        </w:r>
      </w:ins>
    </w:p>
    <w:p w:rsidR="00911EFC" w:rsidRPr="00830FAD" w:rsidRDefault="00911EFC" w:rsidP="00830FAD">
      <w:pPr>
        <w:spacing w:after="0" w:line="240" w:lineRule="auto"/>
        <w:rPr>
          <w:ins w:id="3141" w:author="MJ007" w:date="2011-10-10T13:05:00Z"/>
          <w:b/>
          <w:rPrChange w:id="3142" w:author="Akeel" w:date="2011-10-15T14:58:00Z">
            <w:rPr>
              <w:ins w:id="3143" w:author="MJ007" w:date="2011-10-10T13:05:00Z"/>
            </w:rPr>
          </w:rPrChange>
        </w:rPr>
        <w:pPrChange w:id="3144" w:author="Akeel" w:date="2011-10-15T14:57:00Z">
          <w:pPr/>
        </w:pPrChange>
      </w:pPr>
      <w:ins w:id="3145" w:author="MJ007" w:date="2011-10-10T13:05:00Z">
        <w:r w:rsidRPr="00830FAD">
          <w:rPr>
            <w:b/>
            <w:rPrChange w:id="3146" w:author="Akeel" w:date="2011-10-15T14:58:00Z">
              <w:rPr/>
            </w:rPrChange>
          </w:rPr>
          <w:tab/>
        </w:r>
        <w:r w:rsidRPr="00830FAD">
          <w:rPr>
            <w:b/>
            <w:rPrChange w:id="3147" w:author="Akeel" w:date="2011-10-15T14:58:00Z">
              <w:rPr/>
            </w:rPrChange>
          </w:rPr>
          <w:tab/>
          <w:t>for (x=0;x&lt;NumItems;x++)</w:t>
        </w:r>
      </w:ins>
    </w:p>
    <w:p w:rsidR="00911EFC" w:rsidRPr="00830FAD" w:rsidRDefault="00911EFC" w:rsidP="00830FAD">
      <w:pPr>
        <w:spacing w:after="0" w:line="240" w:lineRule="auto"/>
        <w:rPr>
          <w:ins w:id="3148" w:author="MJ007" w:date="2011-10-10T13:05:00Z"/>
          <w:b/>
          <w:rPrChange w:id="3149" w:author="Akeel" w:date="2011-10-15T14:58:00Z">
            <w:rPr>
              <w:ins w:id="3150" w:author="MJ007" w:date="2011-10-10T13:05:00Z"/>
            </w:rPr>
          </w:rPrChange>
        </w:rPr>
        <w:pPrChange w:id="3151" w:author="Akeel" w:date="2011-10-15T14:57:00Z">
          <w:pPr/>
        </w:pPrChange>
      </w:pPr>
      <w:ins w:id="3152" w:author="MJ007" w:date="2011-10-10T13:05:00Z">
        <w:r w:rsidRPr="00830FAD">
          <w:rPr>
            <w:b/>
            <w:rPrChange w:id="3153" w:author="Akeel" w:date="2011-10-15T14:58:00Z">
              <w:rPr/>
            </w:rPrChange>
          </w:rPr>
          <w:tab/>
        </w:r>
        <w:r w:rsidRPr="00830FAD">
          <w:rPr>
            <w:b/>
            <w:rPrChange w:id="3154" w:author="Akeel" w:date="2011-10-15T14:58:00Z">
              <w:rPr/>
            </w:rPrChange>
          </w:rPr>
          <w:tab/>
        </w:r>
        <w:r w:rsidRPr="00830FAD">
          <w:rPr>
            <w:b/>
            <w:rPrChange w:id="3155" w:author="Akeel" w:date="2011-10-15T14:58:00Z">
              <w:rPr/>
            </w:rPrChange>
          </w:rPr>
          <w:tab/>
          <w:t>printf("%x ", Elements[x]);</w:t>
        </w:r>
      </w:ins>
    </w:p>
    <w:p w:rsidR="00911EFC" w:rsidRPr="00830FAD" w:rsidRDefault="00911EFC" w:rsidP="00830FAD">
      <w:pPr>
        <w:spacing w:after="0" w:line="240" w:lineRule="auto"/>
        <w:rPr>
          <w:ins w:id="3156" w:author="MJ007" w:date="2011-10-10T13:05:00Z"/>
          <w:b/>
          <w:rPrChange w:id="3157" w:author="Akeel" w:date="2011-10-15T14:58:00Z">
            <w:rPr>
              <w:ins w:id="3158" w:author="MJ007" w:date="2011-10-10T13:05:00Z"/>
            </w:rPr>
          </w:rPrChange>
        </w:rPr>
        <w:pPrChange w:id="3159" w:author="Akeel" w:date="2011-10-15T14:57:00Z">
          <w:pPr/>
        </w:pPrChange>
      </w:pPr>
      <w:ins w:id="3160" w:author="MJ007" w:date="2011-10-10T13:05:00Z">
        <w:r w:rsidRPr="00830FAD">
          <w:rPr>
            <w:b/>
            <w:rPrChange w:id="3161" w:author="Akeel" w:date="2011-10-15T14:58:00Z">
              <w:rPr/>
            </w:rPrChange>
          </w:rPr>
          <w:tab/>
          <w:t>printf("\n");</w:t>
        </w:r>
      </w:ins>
    </w:p>
    <w:p w:rsidR="00911EFC" w:rsidRPr="00830FAD" w:rsidRDefault="00911EFC" w:rsidP="00830FAD">
      <w:pPr>
        <w:spacing w:after="0" w:line="240" w:lineRule="auto"/>
        <w:rPr>
          <w:ins w:id="3162" w:author="MJ007" w:date="2011-10-10T13:05:00Z"/>
          <w:b/>
          <w:rPrChange w:id="3163" w:author="Akeel" w:date="2011-10-15T14:58:00Z">
            <w:rPr>
              <w:ins w:id="3164" w:author="MJ007" w:date="2011-10-10T13:05:00Z"/>
            </w:rPr>
          </w:rPrChange>
        </w:rPr>
        <w:pPrChange w:id="3165" w:author="Akeel" w:date="2011-10-15T14:57:00Z">
          <w:pPr/>
        </w:pPrChange>
      </w:pPr>
      <w:ins w:id="3166" w:author="MJ007" w:date="2011-10-10T13:05:00Z">
        <w:r w:rsidRPr="00830FAD">
          <w:rPr>
            <w:b/>
            <w:rPrChange w:id="3167" w:author="Akeel" w:date="2011-10-15T14:58:00Z">
              <w:rPr/>
            </w:rPrChange>
          </w:rPr>
          <w:t>#endif</w:t>
        </w:r>
      </w:ins>
    </w:p>
    <w:p w:rsidR="00911EFC" w:rsidRPr="00830FAD" w:rsidRDefault="00911EFC" w:rsidP="00830FAD">
      <w:pPr>
        <w:spacing w:after="0" w:line="240" w:lineRule="auto"/>
        <w:rPr>
          <w:ins w:id="3168" w:author="MJ007" w:date="2011-10-10T13:05:00Z"/>
          <w:b/>
          <w:rPrChange w:id="3169" w:author="Akeel" w:date="2011-10-15T14:58:00Z">
            <w:rPr>
              <w:ins w:id="3170" w:author="MJ007" w:date="2011-10-10T13:05:00Z"/>
            </w:rPr>
          </w:rPrChange>
        </w:rPr>
        <w:pPrChange w:id="3171" w:author="Akeel" w:date="2011-10-15T14:57:00Z">
          <w:pPr/>
        </w:pPrChange>
      </w:pPr>
    </w:p>
    <w:p w:rsidR="00911EFC" w:rsidRPr="00830FAD" w:rsidRDefault="00911EFC" w:rsidP="00830FAD">
      <w:pPr>
        <w:spacing w:after="0" w:line="240" w:lineRule="auto"/>
        <w:rPr>
          <w:ins w:id="3172" w:author="MJ007" w:date="2011-10-10T13:05:00Z"/>
          <w:b/>
          <w:rPrChange w:id="3173" w:author="Akeel" w:date="2011-10-15T14:58:00Z">
            <w:rPr>
              <w:ins w:id="3174" w:author="MJ007" w:date="2011-10-10T13:05:00Z"/>
            </w:rPr>
          </w:rPrChange>
        </w:rPr>
        <w:pPrChange w:id="3175" w:author="Akeel" w:date="2011-10-15T14:57:00Z">
          <w:pPr/>
        </w:pPrChange>
      </w:pPr>
      <w:ins w:id="3176" w:author="MJ007" w:date="2011-10-10T13:05:00Z">
        <w:r w:rsidRPr="00830FAD">
          <w:rPr>
            <w:b/>
            <w:rPrChange w:id="3177" w:author="Akeel" w:date="2011-10-15T14:58:00Z">
              <w:rPr/>
            </w:rPrChange>
          </w:rPr>
          <w:t>#ifdef FREE_MEM</w:t>
        </w:r>
      </w:ins>
    </w:p>
    <w:p w:rsidR="00911EFC" w:rsidRPr="00830FAD" w:rsidRDefault="00911EFC" w:rsidP="00830FAD">
      <w:pPr>
        <w:spacing w:after="0" w:line="240" w:lineRule="auto"/>
        <w:rPr>
          <w:ins w:id="3178" w:author="MJ007" w:date="2011-10-10T13:05:00Z"/>
          <w:b/>
          <w:rPrChange w:id="3179" w:author="Akeel" w:date="2011-10-15T14:58:00Z">
            <w:rPr>
              <w:ins w:id="3180" w:author="MJ007" w:date="2011-10-10T13:05:00Z"/>
            </w:rPr>
          </w:rPrChange>
        </w:rPr>
        <w:pPrChange w:id="3181" w:author="Akeel" w:date="2011-10-15T14:57:00Z">
          <w:pPr/>
        </w:pPrChange>
      </w:pPr>
      <w:ins w:id="3182" w:author="MJ007" w:date="2011-10-10T13:05:00Z">
        <w:r w:rsidRPr="00830FAD">
          <w:rPr>
            <w:b/>
            <w:rPrChange w:id="3183" w:author="Akeel" w:date="2011-10-15T14:58:00Z">
              <w:rPr/>
            </w:rPrChange>
          </w:rPr>
          <w:tab/>
          <w:t>free(tempInitial);</w:t>
        </w:r>
      </w:ins>
    </w:p>
    <w:p w:rsidR="00911EFC" w:rsidRPr="00830FAD" w:rsidRDefault="00911EFC" w:rsidP="00830FAD">
      <w:pPr>
        <w:spacing w:after="0" w:line="240" w:lineRule="auto"/>
        <w:rPr>
          <w:ins w:id="3184" w:author="MJ007" w:date="2011-10-10T13:05:00Z"/>
          <w:b/>
          <w:rPrChange w:id="3185" w:author="Akeel" w:date="2011-10-15T14:58:00Z">
            <w:rPr>
              <w:ins w:id="3186" w:author="MJ007" w:date="2011-10-10T13:05:00Z"/>
            </w:rPr>
          </w:rPrChange>
        </w:rPr>
        <w:pPrChange w:id="3187" w:author="Akeel" w:date="2011-10-15T14:57:00Z">
          <w:pPr/>
        </w:pPrChange>
      </w:pPr>
      <w:ins w:id="3188" w:author="MJ007" w:date="2011-10-10T13:05:00Z">
        <w:r w:rsidRPr="00830FAD">
          <w:rPr>
            <w:b/>
            <w:rPrChange w:id="3189" w:author="Akeel" w:date="2011-10-15T14:58:00Z">
              <w:rPr/>
            </w:rPrChange>
          </w:rPr>
          <w:t>#endif FREE_MEM</w:t>
        </w:r>
      </w:ins>
    </w:p>
    <w:p w:rsidR="00960195" w:rsidRPr="00830FAD" w:rsidRDefault="00911EFC" w:rsidP="00830FAD">
      <w:pPr>
        <w:spacing w:after="0" w:line="240" w:lineRule="auto"/>
        <w:rPr>
          <w:b/>
          <w:rPrChange w:id="3190" w:author="Akeel" w:date="2011-10-15T14:58:00Z">
            <w:rPr/>
          </w:rPrChange>
        </w:rPr>
        <w:pPrChange w:id="3191" w:author="Akeel" w:date="2011-10-15T14:57:00Z">
          <w:pPr>
            <w:pStyle w:val="Heading3"/>
          </w:pPr>
        </w:pPrChange>
      </w:pPr>
      <w:ins w:id="3192" w:author="MJ007" w:date="2011-10-10T13:05:00Z">
        <w:r w:rsidRPr="00830FAD">
          <w:rPr>
            <w:b/>
            <w:rPrChange w:id="3193" w:author="Akeel" w:date="2011-10-15T14:58:00Z">
              <w:rPr/>
            </w:rPrChange>
          </w:rPr>
          <w:t>}</w:t>
        </w:r>
      </w:ins>
    </w:p>
    <w:sectPr w:rsidR="00960195" w:rsidRPr="00830FAD" w:rsidSect="005B775B">
      <w:pgSz w:w="12240" w:h="15840"/>
      <w:pgMar w:top="1440" w:right="1440" w:bottom="993" w:left="1440" w:header="708" w:footer="708"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pgNumType w:start="0"/>
      <w:cols w:space="708"/>
      <w:titlePg/>
      <w:docGrid w:linePitch="360"/>
      <w:sectPrChange w:id="3194" w:author="Akeel" w:date="2011-10-15T15:30:00Z">
        <w:sectPr w:rsidR="00960195" w:rsidRPr="00830FAD" w:rsidSect="005B775B">
          <w:pgMar w:bottom="1440"/>
          <w:pgBorders w:offsetFrom="text">
            <w:top w:val="none" w:sz="0" w:space="0" w:color="auto"/>
            <w:left w:val="none" w:sz="0" w:space="0" w:color="auto"/>
            <w:bottom w:val="none" w:sz="0" w:space="0" w:color="auto"/>
            <w:right w:val="none" w:sz="0" w:space="0" w:color="auto"/>
          </w:pgBorders>
          <w:titlePg w:val="0"/>
        </w:sectPr>
      </w:sectPrChang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D15A0"/>
    <w:multiLevelType w:val="hybridMultilevel"/>
    <w:tmpl w:val="7FC425F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9F51889"/>
    <w:multiLevelType w:val="hybridMultilevel"/>
    <w:tmpl w:val="CC2407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5E6B74BB"/>
    <w:multiLevelType w:val="hybridMultilevel"/>
    <w:tmpl w:val="DA1E50A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6BF90F36"/>
    <w:multiLevelType w:val="hybridMultilevel"/>
    <w:tmpl w:val="7AE4D8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4"/>
  <w:trackRevisions/>
  <w:defaultTabStop w:val="720"/>
  <w:characterSpacingControl w:val="doNotCompress"/>
  <w:compat>
    <w:useFELayout/>
  </w:compat>
  <w:rsids>
    <w:rsidRoot w:val="00BF6B08"/>
    <w:rsid w:val="00000410"/>
    <w:rsid w:val="00013313"/>
    <w:rsid w:val="000619DB"/>
    <w:rsid w:val="000A7DD7"/>
    <w:rsid w:val="000B1E24"/>
    <w:rsid w:val="001220A2"/>
    <w:rsid w:val="001279B8"/>
    <w:rsid w:val="00133CD7"/>
    <w:rsid w:val="00145509"/>
    <w:rsid w:val="00152A7F"/>
    <w:rsid w:val="001B321C"/>
    <w:rsid w:val="001C0616"/>
    <w:rsid w:val="00210D37"/>
    <w:rsid w:val="0021564D"/>
    <w:rsid w:val="002353CB"/>
    <w:rsid w:val="00263CD4"/>
    <w:rsid w:val="00281132"/>
    <w:rsid w:val="002C3550"/>
    <w:rsid w:val="002D0D12"/>
    <w:rsid w:val="002D46BD"/>
    <w:rsid w:val="002F48DB"/>
    <w:rsid w:val="00382A4B"/>
    <w:rsid w:val="003C5D89"/>
    <w:rsid w:val="003C6B1E"/>
    <w:rsid w:val="003E1AB2"/>
    <w:rsid w:val="00412D0A"/>
    <w:rsid w:val="0041652E"/>
    <w:rsid w:val="005556C6"/>
    <w:rsid w:val="005B775B"/>
    <w:rsid w:val="005D0FD7"/>
    <w:rsid w:val="00657100"/>
    <w:rsid w:val="006B7726"/>
    <w:rsid w:val="007645D6"/>
    <w:rsid w:val="00766970"/>
    <w:rsid w:val="007A2F0A"/>
    <w:rsid w:val="007D00F0"/>
    <w:rsid w:val="007E36CC"/>
    <w:rsid w:val="00830FAD"/>
    <w:rsid w:val="00867307"/>
    <w:rsid w:val="008B1BEF"/>
    <w:rsid w:val="00902481"/>
    <w:rsid w:val="00911EFC"/>
    <w:rsid w:val="00915594"/>
    <w:rsid w:val="00945091"/>
    <w:rsid w:val="00960195"/>
    <w:rsid w:val="00964729"/>
    <w:rsid w:val="009A1C0E"/>
    <w:rsid w:val="009D600B"/>
    <w:rsid w:val="00A0105A"/>
    <w:rsid w:val="00A37242"/>
    <w:rsid w:val="00A65EAF"/>
    <w:rsid w:val="00A7615C"/>
    <w:rsid w:val="00A81078"/>
    <w:rsid w:val="00AA5D4C"/>
    <w:rsid w:val="00B6055C"/>
    <w:rsid w:val="00BE0FD6"/>
    <w:rsid w:val="00BE17DE"/>
    <w:rsid w:val="00BF6B08"/>
    <w:rsid w:val="00C079E0"/>
    <w:rsid w:val="00C1376F"/>
    <w:rsid w:val="00C35644"/>
    <w:rsid w:val="00C40C9F"/>
    <w:rsid w:val="00C47D68"/>
    <w:rsid w:val="00C52726"/>
    <w:rsid w:val="00C778A6"/>
    <w:rsid w:val="00C84F16"/>
    <w:rsid w:val="00CB3232"/>
    <w:rsid w:val="00CB4C66"/>
    <w:rsid w:val="00D4445A"/>
    <w:rsid w:val="00D61E3F"/>
    <w:rsid w:val="00DA4AA2"/>
    <w:rsid w:val="00EB68D6"/>
    <w:rsid w:val="00EC3C08"/>
    <w:rsid w:val="00F16F4A"/>
    <w:rsid w:val="00F73BCF"/>
    <w:rsid w:val="00F86648"/>
    <w:rsid w:val="00FA5046"/>
    <w:rsid w:val="00FA5355"/>
    <w:rsid w:val="00FC2A30"/>
    <w:rsid w:val="00FF200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616"/>
  </w:style>
  <w:style w:type="paragraph" w:styleId="Heading1">
    <w:name w:val="heading 1"/>
    <w:basedOn w:val="Normal"/>
    <w:next w:val="Normal"/>
    <w:link w:val="Heading1Char"/>
    <w:uiPriority w:val="9"/>
    <w:qFormat/>
    <w:rsid w:val="002D0D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0D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619D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3564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D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0D1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D0D12"/>
    <w:pPr>
      <w:ind w:left="720"/>
      <w:contextualSpacing/>
    </w:pPr>
  </w:style>
  <w:style w:type="character" w:customStyle="1" w:styleId="Heading3Char">
    <w:name w:val="Heading 3 Char"/>
    <w:basedOn w:val="DefaultParagraphFont"/>
    <w:link w:val="Heading3"/>
    <w:uiPriority w:val="9"/>
    <w:rsid w:val="000619DB"/>
    <w:rPr>
      <w:rFonts w:asciiTheme="majorHAnsi" w:eastAsiaTheme="majorEastAsia" w:hAnsiTheme="majorHAnsi" w:cstheme="majorBidi"/>
      <w:b/>
      <w:bCs/>
      <w:color w:val="4F81BD" w:themeColor="accent1"/>
    </w:rPr>
  </w:style>
  <w:style w:type="table" w:styleId="TableGrid">
    <w:name w:val="Table Grid"/>
    <w:basedOn w:val="TableNormal"/>
    <w:uiPriority w:val="59"/>
    <w:rsid w:val="00152A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77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8A6"/>
    <w:rPr>
      <w:rFonts w:ascii="Tahoma" w:hAnsi="Tahoma" w:cs="Tahoma"/>
      <w:sz w:val="16"/>
      <w:szCs w:val="16"/>
    </w:rPr>
  </w:style>
  <w:style w:type="character" w:customStyle="1" w:styleId="Heading4Char">
    <w:name w:val="Heading 4 Char"/>
    <w:basedOn w:val="DefaultParagraphFont"/>
    <w:link w:val="Heading4"/>
    <w:uiPriority w:val="9"/>
    <w:rsid w:val="00C35644"/>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BE17DE"/>
    <w:rPr>
      <w:color w:val="808080"/>
    </w:rPr>
  </w:style>
  <w:style w:type="paragraph" w:styleId="Caption">
    <w:name w:val="caption"/>
    <w:basedOn w:val="Normal"/>
    <w:next w:val="Normal"/>
    <w:uiPriority w:val="35"/>
    <w:unhideWhenUsed/>
    <w:qFormat/>
    <w:rsid w:val="005D0FD7"/>
    <w:pPr>
      <w:spacing w:line="240" w:lineRule="auto"/>
    </w:pPr>
    <w:rPr>
      <w:b/>
      <w:bCs/>
      <w:color w:val="4F81BD" w:themeColor="accent1"/>
      <w:sz w:val="18"/>
      <w:szCs w:val="18"/>
    </w:rPr>
  </w:style>
  <w:style w:type="paragraph" w:customStyle="1" w:styleId="Default">
    <w:name w:val="Default"/>
    <w:rsid w:val="00DA4AA2"/>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7A2F0A"/>
    <w:pPr>
      <w:spacing w:after="0" w:line="240" w:lineRule="auto"/>
    </w:pPr>
    <w:rPr>
      <w:lang w:val="en-US" w:eastAsia="ja-JP"/>
    </w:rPr>
  </w:style>
  <w:style w:type="character" w:customStyle="1" w:styleId="NoSpacingChar">
    <w:name w:val="No Spacing Char"/>
    <w:basedOn w:val="DefaultParagraphFont"/>
    <w:link w:val="NoSpacing"/>
    <w:uiPriority w:val="1"/>
    <w:rsid w:val="007A2F0A"/>
    <w:rPr>
      <w:lang w:val="en-US" w:eastAsia="ja-JP"/>
    </w:rPr>
  </w:style>
  <w:style w:type="paragraph" w:styleId="TOCHeading">
    <w:name w:val="TOC Heading"/>
    <w:basedOn w:val="Heading1"/>
    <w:next w:val="Normal"/>
    <w:uiPriority w:val="39"/>
    <w:semiHidden/>
    <w:unhideWhenUsed/>
    <w:qFormat/>
    <w:rsid w:val="00C079E0"/>
    <w:pPr>
      <w:outlineLvl w:val="9"/>
    </w:pPr>
    <w:rPr>
      <w:lang w:val="en-US" w:eastAsia="ja-JP"/>
    </w:rPr>
  </w:style>
  <w:style w:type="paragraph" w:styleId="TOC1">
    <w:name w:val="toc 1"/>
    <w:basedOn w:val="Normal"/>
    <w:next w:val="Normal"/>
    <w:autoRedefine/>
    <w:uiPriority w:val="39"/>
    <w:unhideWhenUsed/>
    <w:rsid w:val="00C079E0"/>
    <w:pPr>
      <w:spacing w:after="100"/>
    </w:pPr>
  </w:style>
  <w:style w:type="paragraph" w:styleId="TOC2">
    <w:name w:val="toc 2"/>
    <w:basedOn w:val="Normal"/>
    <w:next w:val="Normal"/>
    <w:autoRedefine/>
    <w:uiPriority w:val="39"/>
    <w:unhideWhenUsed/>
    <w:rsid w:val="00C079E0"/>
    <w:pPr>
      <w:spacing w:after="100"/>
      <w:ind w:left="220"/>
    </w:pPr>
  </w:style>
  <w:style w:type="paragraph" w:styleId="TOC3">
    <w:name w:val="toc 3"/>
    <w:basedOn w:val="Normal"/>
    <w:next w:val="Normal"/>
    <w:autoRedefine/>
    <w:uiPriority w:val="39"/>
    <w:unhideWhenUsed/>
    <w:rsid w:val="00C079E0"/>
    <w:pPr>
      <w:spacing w:after="100"/>
      <w:ind w:left="440"/>
    </w:pPr>
  </w:style>
  <w:style w:type="character" w:styleId="Hyperlink">
    <w:name w:val="Hyperlink"/>
    <w:basedOn w:val="DefaultParagraphFont"/>
    <w:uiPriority w:val="99"/>
    <w:unhideWhenUsed/>
    <w:rsid w:val="00C079E0"/>
    <w:rPr>
      <w:color w:val="0000FF" w:themeColor="hyperlink"/>
      <w:u w:val="single"/>
    </w:rPr>
  </w:style>
  <w:style w:type="table" w:styleId="MediumGrid3-Accent1">
    <w:name w:val="Medium Grid 3 Accent 1"/>
    <w:basedOn w:val="TableNormal"/>
    <w:uiPriority w:val="69"/>
    <w:rsid w:val="001220A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List2-Accent1">
    <w:name w:val="Medium List 2 Accent 1"/>
    <w:basedOn w:val="TableNormal"/>
    <w:uiPriority w:val="66"/>
    <w:rsid w:val="005B775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5">
    <w:name w:val="Light Shading Accent 5"/>
    <w:basedOn w:val="TableNormal"/>
    <w:uiPriority w:val="60"/>
    <w:rsid w:val="005B775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0D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0D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619D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3564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D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0D1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D0D12"/>
    <w:pPr>
      <w:ind w:left="720"/>
      <w:contextualSpacing/>
    </w:pPr>
  </w:style>
  <w:style w:type="character" w:customStyle="1" w:styleId="Heading3Char">
    <w:name w:val="Heading 3 Char"/>
    <w:basedOn w:val="DefaultParagraphFont"/>
    <w:link w:val="Heading3"/>
    <w:uiPriority w:val="9"/>
    <w:rsid w:val="000619DB"/>
    <w:rPr>
      <w:rFonts w:asciiTheme="majorHAnsi" w:eastAsiaTheme="majorEastAsia" w:hAnsiTheme="majorHAnsi" w:cstheme="majorBidi"/>
      <w:b/>
      <w:bCs/>
      <w:color w:val="4F81BD" w:themeColor="accent1"/>
    </w:rPr>
  </w:style>
  <w:style w:type="table" w:styleId="TableGrid">
    <w:name w:val="Table Grid"/>
    <w:basedOn w:val="TableNormal"/>
    <w:uiPriority w:val="59"/>
    <w:rsid w:val="00152A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77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8A6"/>
    <w:rPr>
      <w:rFonts w:ascii="Tahoma" w:hAnsi="Tahoma" w:cs="Tahoma"/>
      <w:sz w:val="16"/>
      <w:szCs w:val="16"/>
    </w:rPr>
  </w:style>
  <w:style w:type="character" w:customStyle="1" w:styleId="Heading4Char">
    <w:name w:val="Heading 4 Char"/>
    <w:basedOn w:val="DefaultParagraphFont"/>
    <w:link w:val="Heading4"/>
    <w:uiPriority w:val="9"/>
    <w:rsid w:val="00C35644"/>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BE17DE"/>
    <w:rPr>
      <w:color w:val="808080"/>
    </w:rPr>
  </w:style>
  <w:style w:type="paragraph" w:styleId="Caption">
    <w:name w:val="caption"/>
    <w:basedOn w:val="Normal"/>
    <w:next w:val="Normal"/>
    <w:uiPriority w:val="35"/>
    <w:unhideWhenUsed/>
    <w:qFormat/>
    <w:rsid w:val="005D0FD7"/>
    <w:pPr>
      <w:spacing w:line="240" w:lineRule="auto"/>
    </w:pPr>
    <w:rPr>
      <w:b/>
      <w:bCs/>
      <w:color w:val="4F81BD" w:themeColor="accent1"/>
      <w:sz w:val="18"/>
      <w:szCs w:val="18"/>
    </w:rPr>
  </w:style>
  <w:style w:type="paragraph" w:customStyle="1" w:styleId="Default">
    <w:name w:val="Default"/>
    <w:rsid w:val="00DA4AA2"/>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7A2F0A"/>
    <w:pPr>
      <w:spacing w:after="0" w:line="240" w:lineRule="auto"/>
    </w:pPr>
    <w:rPr>
      <w:lang w:val="en-US" w:eastAsia="ja-JP"/>
    </w:rPr>
  </w:style>
  <w:style w:type="character" w:customStyle="1" w:styleId="NoSpacingChar">
    <w:name w:val="No Spacing Char"/>
    <w:basedOn w:val="DefaultParagraphFont"/>
    <w:link w:val="NoSpacing"/>
    <w:uiPriority w:val="1"/>
    <w:rsid w:val="007A2F0A"/>
    <w:rPr>
      <w:lang w:val="en-US" w:eastAsia="ja-JP"/>
    </w:rPr>
  </w:style>
  <w:style w:type="paragraph" w:styleId="TOCHeading">
    <w:name w:val="TOC Heading"/>
    <w:basedOn w:val="Heading1"/>
    <w:next w:val="Normal"/>
    <w:uiPriority w:val="39"/>
    <w:semiHidden/>
    <w:unhideWhenUsed/>
    <w:qFormat/>
    <w:rsid w:val="00C079E0"/>
    <w:pPr>
      <w:outlineLvl w:val="9"/>
    </w:pPr>
    <w:rPr>
      <w:lang w:val="en-US" w:eastAsia="ja-JP"/>
    </w:rPr>
  </w:style>
  <w:style w:type="paragraph" w:styleId="TOC1">
    <w:name w:val="toc 1"/>
    <w:basedOn w:val="Normal"/>
    <w:next w:val="Normal"/>
    <w:autoRedefine/>
    <w:uiPriority w:val="39"/>
    <w:unhideWhenUsed/>
    <w:rsid w:val="00C079E0"/>
    <w:pPr>
      <w:spacing w:after="100"/>
    </w:pPr>
  </w:style>
  <w:style w:type="paragraph" w:styleId="TOC2">
    <w:name w:val="toc 2"/>
    <w:basedOn w:val="Normal"/>
    <w:next w:val="Normal"/>
    <w:autoRedefine/>
    <w:uiPriority w:val="39"/>
    <w:unhideWhenUsed/>
    <w:rsid w:val="00C079E0"/>
    <w:pPr>
      <w:spacing w:after="100"/>
      <w:ind w:left="220"/>
    </w:pPr>
  </w:style>
  <w:style w:type="paragraph" w:styleId="TOC3">
    <w:name w:val="toc 3"/>
    <w:basedOn w:val="Normal"/>
    <w:next w:val="Normal"/>
    <w:autoRedefine/>
    <w:uiPriority w:val="39"/>
    <w:unhideWhenUsed/>
    <w:rsid w:val="00C079E0"/>
    <w:pPr>
      <w:spacing w:after="100"/>
      <w:ind w:left="440"/>
    </w:pPr>
  </w:style>
  <w:style w:type="character" w:styleId="Hyperlink">
    <w:name w:val="Hyperlink"/>
    <w:basedOn w:val="DefaultParagraphFont"/>
    <w:uiPriority w:val="99"/>
    <w:unhideWhenUsed/>
    <w:rsid w:val="00C079E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stylesWithEffects" Target="stylesWithEffect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184222F0F3F4BB6AF02E6652C81CBB9"/>
        <w:category>
          <w:name w:val="General"/>
          <w:gallery w:val="placeholder"/>
        </w:category>
        <w:types>
          <w:type w:val="bbPlcHdr"/>
        </w:types>
        <w:behaviors>
          <w:behavior w:val="content"/>
        </w:behaviors>
        <w:guid w:val="{72C25952-CC4F-429D-A797-04B25DE55FA9}"/>
      </w:docPartPr>
      <w:docPartBody>
        <w:p w:rsidR="00FC68B0" w:rsidRDefault="005758FA" w:rsidP="005758FA">
          <w:pPr>
            <w:pStyle w:val="4184222F0F3F4BB6AF02E6652C81CBB9"/>
          </w:pPr>
          <w:r>
            <w:rPr>
              <w:rFonts w:asciiTheme="majorHAnsi" w:eastAsiaTheme="majorEastAsia" w:hAnsiTheme="majorHAnsi" w:cstheme="majorBidi"/>
              <w:sz w:val="72"/>
              <w:szCs w:val="72"/>
            </w:rPr>
            <w:t>[Type the document title]</w:t>
          </w:r>
        </w:p>
      </w:docPartBody>
    </w:docPart>
    <w:docPart>
      <w:docPartPr>
        <w:name w:val="5BE1DD7E5C7445A39D0ADF58B0C080A6"/>
        <w:category>
          <w:name w:val="General"/>
          <w:gallery w:val="placeholder"/>
        </w:category>
        <w:types>
          <w:type w:val="bbPlcHdr"/>
        </w:types>
        <w:behaviors>
          <w:behavior w:val="content"/>
        </w:behaviors>
        <w:guid w:val="{59493A54-D040-4573-9C8B-B582100CC3D2}"/>
      </w:docPartPr>
      <w:docPartBody>
        <w:p w:rsidR="00FC68B0" w:rsidRDefault="005758FA" w:rsidP="005758FA">
          <w:pPr>
            <w:pStyle w:val="5BE1DD7E5C7445A39D0ADF58B0C080A6"/>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758FA"/>
    <w:rsid w:val="001E6E6D"/>
    <w:rsid w:val="005758FA"/>
    <w:rsid w:val="00F87A7C"/>
    <w:rsid w:val="00FC68B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A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84222F0F3F4BB6AF02E6652C81CBB9">
    <w:name w:val="4184222F0F3F4BB6AF02E6652C81CBB9"/>
    <w:rsid w:val="005758FA"/>
  </w:style>
  <w:style w:type="paragraph" w:customStyle="1" w:styleId="5BE1DD7E5C7445A39D0ADF58B0C080A6">
    <w:name w:val="5BE1DD7E5C7445A39D0ADF58B0C080A6"/>
    <w:rsid w:val="005758FA"/>
  </w:style>
  <w:style w:type="paragraph" w:customStyle="1" w:styleId="9D88B0A249D54648AA4816EF88548F5F">
    <w:name w:val="9D88B0A249D54648AA4816EF88548F5F"/>
    <w:rsid w:val="005758FA"/>
  </w:style>
  <w:style w:type="paragraph" w:customStyle="1" w:styleId="87E4F23F29114890A08A05056B5E63F0">
    <w:name w:val="87E4F23F29114890A08A05056B5E63F0"/>
    <w:rsid w:val="005758FA"/>
  </w:style>
  <w:style w:type="paragraph" w:customStyle="1" w:styleId="E5BF94E230264479A401E45693DCB2C3">
    <w:name w:val="E5BF94E230264479A401E45693DCB2C3"/>
    <w:rsid w:val="005758F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2011-10-11T00:00:00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B0F5E6-3508-4E12-BEDF-106F4D4E0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17</Pages>
  <Words>3374</Words>
  <Characters>19238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ECSE 426 Lab 01</vt:lpstr>
    </vt:vector>
  </TitlesOfParts>
  <Company>Akeel Ali - 260275389</Company>
  <LinksUpToDate>false</LinksUpToDate>
  <CharactersWithSpaces>22567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ECSE 426 Lab 01</dc:title>
  <dc:subject>Group 03</dc:subject>
  <dc:creator>Amjad Al-Rikabi - 260143211</dc:creator>
  <cp:lastModifiedBy>Akeel</cp:lastModifiedBy>
  <cp:revision>7</cp:revision>
  <cp:lastPrinted>2011-10-15T19:31:00Z</cp:lastPrinted>
  <dcterms:created xsi:type="dcterms:W3CDTF">2011-10-15T18:35:00Z</dcterms:created>
  <dcterms:modified xsi:type="dcterms:W3CDTF">2011-10-15T19:33:00Z</dcterms:modified>
</cp:coreProperties>
</file>